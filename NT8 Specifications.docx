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NT8 Specifications</w:t>
      </w:r>
    </w:p>
    <w:p w:rsidR="003135CB" w:rsidRPr="003135CB" w:rsidRDefault="008B592F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7"/>
          <w:szCs w:val="27"/>
        </w:rPr>
      </w:pPr>
      <w:hyperlink r:id="rId6" w:anchor="tabbed-nav=tab6" w:history="1">
        <w:r w:rsidR="003135CB" w:rsidRPr="003135CB">
          <w:rPr>
            <w:rStyle w:val="Hyperlink"/>
            <w:rFonts w:eastAsia="Times New Roman" w:cs="Times New Roman"/>
            <w:bCs/>
            <w:sz w:val="27"/>
            <w:szCs w:val="27"/>
          </w:rPr>
          <w:t>http://www.formulatrix.com/demosite/liquid-handling/products/nt8/index.html#tabbed-nav=tab6</w:t>
        </w:r>
      </w:hyperlink>
      <w:r w:rsidR="003135CB" w:rsidRPr="003135CB">
        <w:rPr>
          <w:rFonts w:eastAsia="Times New Roman" w:cs="Times New Roman"/>
          <w:bCs/>
          <w:sz w:val="27"/>
          <w:szCs w:val="27"/>
        </w:rPr>
        <w:t xml:space="preserve"> 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Physical Dimensions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Width: 653</w:t>
      </w:r>
      <w:ins w:id="0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del w:id="1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mm</w:delText>
        </w:r>
      </w:del>
      <w:ins w:id="2" w:author="Ira Sabran" w:date="2014-04-04T15:04:00Z">
        <w:r w:rsidR="00014011">
          <w:rPr>
            <w:rFonts w:eastAsia="Times New Roman" w:cs="Times New Roman"/>
            <w:sz w:val="24"/>
            <w:szCs w:val="24"/>
          </w:rPr>
          <w:t>m</w:t>
        </w:r>
        <w:del w:id="3" w:author="Hannah Drake" w:date="2014-04-07T17:27:00Z">
          <w:r w:rsidR="00014011" w:rsidDel="008B592F">
            <w:rPr>
              <w:rFonts w:eastAsia="Times New Roman" w:cs="Times New Roman"/>
              <w:sz w:val="24"/>
              <w:szCs w:val="24"/>
            </w:rPr>
            <w:delText>M</w:delText>
          </w:r>
        </w:del>
      </w:ins>
      <w:ins w:id="4" w:author="Hannah Drake" w:date="2014-04-07T17:27:00Z">
        <w:r w:rsidR="008B592F">
          <w:rPr>
            <w:rFonts w:eastAsia="Times New Roman" w:cs="Times New Roman"/>
            <w:sz w:val="24"/>
            <w:szCs w:val="24"/>
          </w:rPr>
          <w:t>m</w:t>
        </w:r>
      </w:ins>
      <w:r w:rsidRPr="003135CB">
        <w:rPr>
          <w:rFonts w:eastAsia="Times New Roman" w:cs="Times New Roman"/>
          <w:sz w:val="24"/>
          <w:szCs w:val="24"/>
        </w:rPr>
        <w:t xml:space="preserve"> (25.7</w:t>
      </w:r>
      <w:del w:id="5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"</w:delText>
        </w:r>
      </w:del>
      <w:ins w:id="6" w:author="Ira Sabran" w:date="2014-04-04T15:04:00Z">
        <w:r w:rsidR="00014011">
          <w:rPr>
            <w:rFonts w:eastAsia="Times New Roman" w:cs="Times New Roman"/>
            <w:sz w:val="24"/>
            <w:szCs w:val="24"/>
          </w:rPr>
          <w:t xml:space="preserve"> in.</w:t>
        </w:r>
      </w:ins>
      <w:r w:rsidRPr="003135CB">
        <w:rPr>
          <w:rFonts w:eastAsia="Times New Roman" w:cs="Times New Roman"/>
          <w:sz w:val="24"/>
          <w:szCs w:val="24"/>
        </w:rPr>
        <w:t>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Depth: 511</w:t>
      </w:r>
      <w:ins w:id="7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del w:id="8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mm</w:delText>
        </w:r>
      </w:del>
      <w:ins w:id="9" w:author="Ira Sabran" w:date="2014-04-04T15:04:00Z">
        <w:r w:rsidR="00014011">
          <w:rPr>
            <w:rFonts w:eastAsia="Times New Roman" w:cs="Times New Roman"/>
            <w:sz w:val="24"/>
            <w:szCs w:val="24"/>
          </w:rPr>
          <w:t>m</w:t>
        </w:r>
        <w:del w:id="10" w:author="Hannah Drake" w:date="2014-04-07T17:27:00Z">
          <w:r w:rsidR="00014011" w:rsidDel="008B592F">
            <w:rPr>
              <w:rFonts w:eastAsia="Times New Roman" w:cs="Times New Roman"/>
              <w:sz w:val="24"/>
              <w:szCs w:val="24"/>
            </w:rPr>
            <w:delText>M</w:delText>
          </w:r>
        </w:del>
      </w:ins>
      <w:ins w:id="11" w:author="Hannah Drake" w:date="2014-04-07T17:27:00Z">
        <w:r w:rsidR="008B592F">
          <w:rPr>
            <w:rFonts w:eastAsia="Times New Roman" w:cs="Times New Roman"/>
            <w:sz w:val="24"/>
            <w:szCs w:val="24"/>
          </w:rPr>
          <w:t>m</w:t>
        </w:r>
      </w:ins>
      <w:r w:rsidRPr="003135CB">
        <w:rPr>
          <w:rFonts w:eastAsia="Times New Roman" w:cs="Times New Roman"/>
          <w:sz w:val="24"/>
          <w:szCs w:val="24"/>
        </w:rPr>
        <w:t xml:space="preserve"> (20.1</w:t>
      </w:r>
      <w:del w:id="12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"</w:delText>
        </w:r>
      </w:del>
      <w:ins w:id="13" w:author="Ira Sabran" w:date="2014-04-04T15:04:00Z">
        <w:r w:rsidR="00014011">
          <w:rPr>
            <w:rFonts w:eastAsia="Times New Roman" w:cs="Times New Roman"/>
            <w:sz w:val="24"/>
            <w:szCs w:val="24"/>
          </w:rPr>
          <w:t xml:space="preserve"> in.</w:t>
        </w:r>
      </w:ins>
      <w:r w:rsidRPr="003135CB">
        <w:rPr>
          <w:rFonts w:eastAsia="Times New Roman" w:cs="Times New Roman"/>
          <w:sz w:val="24"/>
          <w:szCs w:val="24"/>
        </w:rPr>
        <w:t>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Height: 431</w:t>
      </w:r>
      <w:ins w:id="14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del w:id="15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mm</w:delText>
        </w:r>
      </w:del>
      <w:ins w:id="16" w:author="Ira Sabran" w:date="2014-04-04T15:04:00Z">
        <w:r w:rsidR="00014011">
          <w:rPr>
            <w:rFonts w:eastAsia="Times New Roman" w:cs="Times New Roman"/>
            <w:sz w:val="24"/>
            <w:szCs w:val="24"/>
          </w:rPr>
          <w:t>m</w:t>
        </w:r>
        <w:del w:id="17" w:author="Hannah Drake" w:date="2014-04-07T17:27:00Z">
          <w:r w:rsidR="00014011" w:rsidDel="008B592F">
            <w:rPr>
              <w:rFonts w:eastAsia="Times New Roman" w:cs="Times New Roman"/>
              <w:sz w:val="24"/>
              <w:szCs w:val="24"/>
            </w:rPr>
            <w:delText>M</w:delText>
          </w:r>
        </w:del>
      </w:ins>
      <w:ins w:id="18" w:author="Hannah Drake" w:date="2014-04-07T17:27:00Z">
        <w:r w:rsidR="008B592F">
          <w:rPr>
            <w:rFonts w:eastAsia="Times New Roman" w:cs="Times New Roman"/>
            <w:sz w:val="24"/>
            <w:szCs w:val="24"/>
          </w:rPr>
          <w:t>m</w:t>
        </w:r>
      </w:ins>
      <w:r w:rsidRPr="003135CB">
        <w:rPr>
          <w:rFonts w:eastAsia="Times New Roman" w:cs="Times New Roman"/>
          <w:sz w:val="24"/>
          <w:szCs w:val="24"/>
        </w:rPr>
        <w:t xml:space="preserve"> (16.9</w:t>
      </w:r>
      <w:del w:id="19" w:author="Ira Sabran" w:date="2014-04-04T15:04:00Z">
        <w:r w:rsidRPr="003135CB" w:rsidDel="00014011">
          <w:rPr>
            <w:rFonts w:eastAsia="Times New Roman" w:cs="Times New Roman"/>
            <w:sz w:val="24"/>
            <w:szCs w:val="24"/>
          </w:rPr>
          <w:delText>"</w:delText>
        </w:r>
      </w:del>
      <w:ins w:id="20" w:author="Ira Sabran" w:date="2014-04-04T15:04:00Z">
        <w:r w:rsidR="00014011">
          <w:rPr>
            <w:rFonts w:eastAsia="Times New Roman" w:cs="Times New Roman"/>
            <w:sz w:val="24"/>
            <w:szCs w:val="24"/>
          </w:rPr>
          <w:t xml:space="preserve"> in.</w:t>
        </w:r>
      </w:ins>
      <w:r w:rsidRPr="003135CB">
        <w:rPr>
          <w:rFonts w:eastAsia="Times New Roman" w:cs="Times New Roman"/>
          <w:sz w:val="24"/>
          <w:szCs w:val="24"/>
        </w:rPr>
        <w:t>)</w:t>
      </w:r>
    </w:p>
    <w:p w:rsidR="003135CB" w:rsidRPr="003135CB" w:rsidRDefault="003135CB" w:rsidP="00313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Weight: 38</w:t>
      </w:r>
      <w:ins w:id="21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kg (83.8</w:t>
      </w:r>
      <w:ins w:id="22" w:author="Ira Sabran" w:date="2014-04-04T09:28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del w:id="23" w:author="Ira Sabran" w:date="2014-04-04T15:05:00Z">
        <w:r w:rsidRPr="003135CB" w:rsidDel="00014011">
          <w:rPr>
            <w:rFonts w:eastAsia="Times New Roman" w:cs="Times New Roman"/>
            <w:sz w:val="24"/>
            <w:szCs w:val="24"/>
          </w:rPr>
          <w:delText>lbs</w:delText>
        </w:r>
      </w:del>
      <w:ins w:id="24" w:author="Ira Sabran" w:date="2014-04-04T15:05:00Z">
        <w:del w:id="25" w:author="Hannah Drake" w:date="2014-04-07T17:27:00Z">
          <w:r w:rsidR="00014011" w:rsidDel="008B592F">
            <w:rPr>
              <w:rFonts w:eastAsia="Times New Roman" w:cs="Times New Roman"/>
              <w:sz w:val="24"/>
              <w:szCs w:val="24"/>
            </w:rPr>
            <w:delText>LBS</w:delText>
          </w:r>
        </w:del>
      </w:ins>
      <w:proofErr w:type="spellStart"/>
      <w:ins w:id="26" w:author="Hannah Drake" w:date="2014-04-07T17:27:00Z">
        <w:r w:rsidR="008B592F">
          <w:rPr>
            <w:rFonts w:eastAsia="Times New Roman" w:cs="Times New Roman"/>
            <w:sz w:val="24"/>
            <w:szCs w:val="24"/>
          </w:rPr>
          <w:t>lbs</w:t>
        </w:r>
      </w:ins>
      <w:proofErr w:type="spellEnd"/>
      <w:r w:rsidRPr="003135CB">
        <w:rPr>
          <w:rFonts w:eastAsia="Times New Roman" w:cs="Times New Roman"/>
          <w:sz w:val="24"/>
          <w:szCs w:val="24"/>
        </w:rPr>
        <w:t>)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Computer Specifications</w:t>
      </w:r>
    </w:p>
    <w:p w:rsidR="003135CB" w:rsidRPr="003135CB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Windows XP/Vista/7 OS</w:t>
      </w:r>
    </w:p>
    <w:p w:rsidR="003135CB" w:rsidRPr="003135CB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 open USB port</w:t>
      </w:r>
    </w:p>
    <w:p w:rsidR="008B592F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27" w:author="Hannah Drake" w:date="2014-04-07T17:27:00Z"/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</w:t>
      </w:r>
      <w:ins w:id="28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GB RAM</w:t>
      </w:r>
    </w:p>
    <w:p w:rsidR="008B592F" w:rsidRDefault="003135CB" w:rsidP="003135CB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ins w:id="29" w:author="Hannah Drake" w:date="2014-04-07T17:27:00Z"/>
          <w:rFonts w:eastAsia="Times New Roman" w:cs="Times New Roman"/>
          <w:sz w:val="24"/>
          <w:szCs w:val="24"/>
        </w:rPr>
        <w:pPrChange w:id="30" w:author="Hannah Drake" w:date="2014-04-07T17:27:00Z">
          <w:pPr>
            <w:spacing w:before="100" w:beforeAutospacing="1" w:after="100" w:afterAutospacing="1" w:line="240" w:lineRule="auto"/>
            <w:outlineLvl w:val="2"/>
          </w:pPr>
        </w:pPrChange>
      </w:pPr>
      <w:del w:id="31" w:author="Hannah Drake" w:date="2014-04-07T17:27:00Z">
        <w:r w:rsidRPr="008B592F" w:rsidDel="008B592F">
          <w:rPr>
            <w:rFonts w:eastAsia="Times New Roman" w:cs="Times New Roman"/>
            <w:sz w:val="24"/>
            <w:szCs w:val="24"/>
          </w:rPr>
          <w:delText xml:space="preserve"> and </w:delText>
        </w:r>
      </w:del>
      <w:r w:rsidRPr="008B592F">
        <w:rPr>
          <w:rFonts w:eastAsia="Times New Roman" w:cs="Times New Roman"/>
          <w:sz w:val="24"/>
          <w:szCs w:val="24"/>
        </w:rPr>
        <w:t>1</w:t>
      </w:r>
      <w:ins w:id="32" w:author="Ira Sabran" w:date="2014-04-04T09:29:00Z">
        <w:r w:rsidRPr="008B592F">
          <w:rPr>
            <w:rFonts w:eastAsia="Times New Roman" w:cs="Times New Roman"/>
            <w:sz w:val="24"/>
            <w:szCs w:val="24"/>
          </w:rPr>
          <w:t xml:space="preserve"> </w:t>
        </w:r>
      </w:ins>
      <w:r w:rsidRPr="008B592F">
        <w:rPr>
          <w:rFonts w:eastAsia="Times New Roman" w:cs="Times New Roman"/>
          <w:sz w:val="24"/>
          <w:szCs w:val="24"/>
        </w:rPr>
        <w:t xml:space="preserve">GB </w:t>
      </w:r>
      <w:ins w:id="33" w:author="Hannah Drake" w:date="2014-04-07T17:27:00Z">
        <w:r w:rsidR="008B592F">
          <w:rPr>
            <w:rFonts w:eastAsia="Times New Roman" w:cs="Times New Roman"/>
            <w:sz w:val="24"/>
            <w:szCs w:val="24"/>
          </w:rPr>
          <w:t>hard disk space</w:t>
        </w:r>
      </w:ins>
    </w:p>
    <w:p w:rsidR="003135CB" w:rsidRPr="003135CB" w:rsidDel="008B592F" w:rsidRDefault="003135CB" w:rsidP="008B592F">
      <w:pPr>
        <w:spacing w:before="100" w:beforeAutospacing="1" w:after="100" w:afterAutospacing="1" w:line="240" w:lineRule="auto"/>
        <w:outlineLvl w:val="2"/>
        <w:rPr>
          <w:del w:id="34" w:author="Hannah Drake" w:date="2014-04-07T17:27:00Z"/>
          <w:rFonts w:eastAsia="Times New Roman" w:cs="Times New Roman"/>
          <w:sz w:val="24"/>
          <w:szCs w:val="24"/>
        </w:rPr>
        <w:pPrChange w:id="35" w:author="Hannah Drake" w:date="2014-04-07T17:27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del w:id="36" w:author="Hannah Drake" w:date="2014-04-07T17:27:00Z">
        <w:r w:rsidRPr="008B592F" w:rsidDel="008B592F">
          <w:rPr>
            <w:rFonts w:eastAsia="Times New Roman" w:cs="Times New Roman"/>
            <w:sz w:val="24"/>
            <w:szCs w:val="24"/>
          </w:rPr>
          <w:delText xml:space="preserve">of </w:delText>
        </w:r>
        <w:r w:rsidRPr="003135CB" w:rsidDel="008B592F">
          <w:rPr>
            <w:rFonts w:eastAsia="Times New Roman" w:cs="Times New Roman"/>
            <w:sz w:val="24"/>
            <w:szCs w:val="24"/>
          </w:rPr>
          <w:delText xml:space="preserve">HD space </w:delText>
        </w:r>
      </w:del>
    </w:p>
    <w:p w:rsidR="003135CB" w:rsidRPr="008B592F" w:rsidRDefault="003135CB" w:rsidP="008B592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B592F">
        <w:rPr>
          <w:rFonts w:eastAsia="Times New Roman" w:cs="Times New Roman"/>
          <w:b/>
          <w:bCs/>
          <w:sz w:val="27"/>
          <w:szCs w:val="27"/>
        </w:rPr>
        <w:t>Electrical Specifications</w:t>
      </w:r>
    </w:p>
    <w:p w:rsidR="003135CB" w:rsidRPr="003135CB" w:rsidRDefault="003135CB" w:rsidP="00313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110-240</w:t>
      </w:r>
      <w:ins w:id="37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V, 50-60</w:t>
      </w:r>
      <w:ins w:id="38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Hz, 130</w:t>
      </w:r>
      <w:ins w:id="39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 xml:space="preserve">W typical, </w:t>
      </w:r>
      <w:proofErr w:type="gramStart"/>
      <w:r w:rsidRPr="003135CB">
        <w:rPr>
          <w:rFonts w:eastAsia="Times New Roman" w:cs="Times New Roman"/>
          <w:sz w:val="24"/>
          <w:szCs w:val="24"/>
        </w:rPr>
        <w:t>200</w:t>
      </w:r>
      <w:ins w:id="40" w:author="Ira Sabran" w:date="2014-04-04T09:29:00Z">
        <w:r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W max</w:t>
      </w:r>
      <w:proofErr w:type="gramEnd"/>
      <w:r w:rsidRPr="003135CB">
        <w:rPr>
          <w:rFonts w:eastAsia="Times New Roman" w:cs="Times New Roman"/>
          <w:sz w:val="24"/>
          <w:szCs w:val="24"/>
        </w:rPr>
        <w:t>. Standard or European outlet</w:t>
      </w:r>
    </w:p>
    <w:p w:rsidR="003135CB" w:rsidRDefault="003135CB" w:rsidP="003135CB">
      <w:pPr>
        <w:spacing w:before="100" w:beforeAutospacing="1" w:after="100" w:afterAutospacing="1" w:line="240" w:lineRule="auto"/>
        <w:rPr>
          <w:ins w:id="41" w:author="Ira Sabran" w:date="2014-04-04T09:29:00Z"/>
          <w:rFonts w:eastAsia="Times New Roman" w:cs="Times New Roman"/>
          <w:sz w:val="24"/>
          <w:szCs w:val="24"/>
        </w:rPr>
      </w:pP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To order more pipette tips</w:t>
      </w:r>
      <w:del w:id="42" w:author="Hannah Drake" w:date="2014-04-07T17:28:00Z">
        <w:r w:rsidRPr="003135CB" w:rsidDel="008B592F">
          <w:rPr>
            <w:rFonts w:eastAsia="Times New Roman" w:cs="Times New Roman"/>
            <w:sz w:val="24"/>
            <w:szCs w:val="24"/>
          </w:rPr>
          <w:delText xml:space="preserve"> (BrandTech PN 73102) contact BrandTech Scientific or your preferred lab products distributor.</w:delText>
        </w:r>
      </w:del>
      <w:ins w:id="43" w:author="Hannah Drake" w:date="2014-04-07T17:28:00Z">
        <w:r w:rsidR="008B592F">
          <w:rPr>
            <w:rFonts w:eastAsia="Times New Roman" w:cs="Times New Roman"/>
            <w:sz w:val="24"/>
            <w:szCs w:val="24"/>
          </w:rPr>
          <w:t>, go to our online store.</w:t>
        </w:r>
      </w:ins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Temperature Functionality</w:t>
      </w: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>The NT8 has full functionality in cold room environments (4</w:t>
      </w:r>
      <w:r w:rsidRPr="00014011">
        <w:rPr>
          <w:rFonts w:eastAsia="Times New Roman" w:cs="Times New Roman"/>
          <w:sz w:val="24"/>
          <w:szCs w:val="24"/>
        </w:rPr>
        <w:t>º</w:t>
      </w:r>
      <w:ins w:id="44" w:author="Hannah Drake" w:date="2014-04-07T17:28:00Z">
        <w:r w:rsidR="008B592F"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>C).</w:t>
      </w:r>
    </w:p>
    <w:p w:rsidR="003135CB" w:rsidRPr="003135CB" w:rsidRDefault="003135CB" w:rsidP="00313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135CB">
        <w:rPr>
          <w:rFonts w:eastAsia="Times New Roman" w:cs="Times New Roman"/>
          <w:b/>
          <w:bCs/>
          <w:sz w:val="27"/>
          <w:szCs w:val="27"/>
        </w:rPr>
        <w:t>Waste/Wash Source Bottle Recommendations</w:t>
      </w:r>
    </w:p>
    <w:p w:rsidR="003135CB" w:rsidRPr="003135CB" w:rsidRDefault="003135CB" w:rsidP="003135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35CB">
        <w:rPr>
          <w:rFonts w:eastAsia="Times New Roman" w:cs="Times New Roman"/>
          <w:sz w:val="24"/>
          <w:szCs w:val="24"/>
        </w:rPr>
        <w:t xml:space="preserve">Formulatrix recommends a 2 </w:t>
      </w:r>
      <w:del w:id="45" w:author="Ira Sabran" w:date="2014-04-04T09:30:00Z">
        <w:r w:rsidRPr="003135CB" w:rsidDel="003135CB">
          <w:rPr>
            <w:rFonts w:eastAsia="Times New Roman" w:cs="Times New Roman"/>
            <w:sz w:val="24"/>
            <w:szCs w:val="24"/>
          </w:rPr>
          <w:delText xml:space="preserve">litre </w:delText>
        </w:r>
      </w:del>
      <w:ins w:id="46" w:author="Ira Sabran" w:date="2014-04-04T15:06:00Z">
        <w:r w:rsidR="00014011">
          <w:rPr>
            <w:rFonts w:eastAsia="Times New Roman" w:cs="Times New Roman"/>
            <w:sz w:val="24"/>
            <w:szCs w:val="24"/>
          </w:rPr>
          <w:t>L</w:t>
        </w:r>
      </w:ins>
      <w:ins w:id="47" w:author="Ira Sabran" w:date="2014-04-04T09:30:00Z">
        <w:r w:rsidRPr="003135CB">
          <w:rPr>
            <w:rFonts w:eastAsia="Times New Roman" w:cs="Times New Roman"/>
            <w:sz w:val="24"/>
            <w:szCs w:val="24"/>
          </w:rPr>
          <w:t xml:space="preserve"> </w:t>
        </w:r>
      </w:ins>
      <w:r w:rsidRPr="003135CB">
        <w:rPr>
          <w:rFonts w:eastAsia="Times New Roman" w:cs="Times New Roman"/>
          <w:sz w:val="24"/>
          <w:szCs w:val="24"/>
        </w:rPr>
        <w:t xml:space="preserve">or greater waste bottle for the </w:t>
      </w:r>
      <w:del w:id="48" w:author="Hannah Drake" w:date="2014-04-07T17:28:00Z">
        <w:r w:rsidRPr="003135CB" w:rsidDel="008B592F">
          <w:rPr>
            <w:rFonts w:eastAsia="Times New Roman" w:cs="Times New Roman"/>
            <w:sz w:val="24"/>
            <w:szCs w:val="24"/>
          </w:rPr>
          <w:delText xml:space="preserve">system's </w:delText>
        </w:r>
      </w:del>
      <w:r w:rsidRPr="003135CB">
        <w:rPr>
          <w:rFonts w:eastAsia="Times New Roman" w:cs="Times New Roman"/>
          <w:sz w:val="24"/>
          <w:szCs w:val="24"/>
        </w:rPr>
        <w:t xml:space="preserve">wash station. It is recommended to have an even larger wash source bottle since the wash solution is used as the system liquid. </w:t>
      </w:r>
    </w:p>
    <w:p w:rsidR="00143C59" w:rsidRPr="003135CB" w:rsidRDefault="00143C59">
      <w:bookmarkStart w:id="49" w:name="_GoBack"/>
      <w:bookmarkEnd w:id="49"/>
    </w:p>
    <w:sectPr w:rsidR="00143C59" w:rsidRPr="0031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3644E"/>
    <w:multiLevelType w:val="multilevel"/>
    <w:tmpl w:val="AE4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B193F"/>
    <w:multiLevelType w:val="multilevel"/>
    <w:tmpl w:val="88E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19675D"/>
    <w:multiLevelType w:val="multilevel"/>
    <w:tmpl w:val="50B0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CB"/>
    <w:rsid w:val="00012094"/>
    <w:rsid w:val="000137C1"/>
    <w:rsid w:val="00014011"/>
    <w:rsid w:val="00036629"/>
    <w:rsid w:val="000A45B4"/>
    <w:rsid w:val="0010251C"/>
    <w:rsid w:val="001062B8"/>
    <w:rsid w:val="00132A61"/>
    <w:rsid w:val="00143C59"/>
    <w:rsid w:val="00246E3B"/>
    <w:rsid w:val="002861D5"/>
    <w:rsid w:val="003135CB"/>
    <w:rsid w:val="00352716"/>
    <w:rsid w:val="003D117A"/>
    <w:rsid w:val="00484D48"/>
    <w:rsid w:val="00485DA8"/>
    <w:rsid w:val="00504FE6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B592F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C0288D"/>
    <w:rsid w:val="00C77F2D"/>
    <w:rsid w:val="00D32F73"/>
    <w:rsid w:val="00DA23B8"/>
    <w:rsid w:val="00E027CE"/>
    <w:rsid w:val="00E12522"/>
    <w:rsid w:val="00E40501"/>
    <w:rsid w:val="00E91C5F"/>
    <w:rsid w:val="00EC2231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5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5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5C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5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5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5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mulatrix.com/demosite/liquid-handling/products/nt8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4</cp:revision>
  <dcterms:created xsi:type="dcterms:W3CDTF">2014-04-04T13:23:00Z</dcterms:created>
  <dcterms:modified xsi:type="dcterms:W3CDTF">2014-04-07T21:29:00Z</dcterms:modified>
</cp:coreProperties>
</file>