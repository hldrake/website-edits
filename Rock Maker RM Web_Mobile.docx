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8942E9" w:rsidRDefault="00920423">
      <w:r w:rsidRPr="008942E9">
        <w:t>Rock Maker RM Web &amp; Mobile</w:t>
      </w:r>
    </w:p>
    <w:p w:rsidR="00920423" w:rsidRPr="008942E9" w:rsidRDefault="00920423">
      <w:hyperlink r:id="rId5" w:history="1">
        <w:r w:rsidRPr="008942E9">
          <w:rPr>
            <w:rStyle w:val="Hyperlink"/>
          </w:rPr>
          <w:t>http://www.formulatrix.com/demosite/protein-crystallization/products/rock-maker/index.html#tabbed-nav=tab4</w:t>
        </w:r>
      </w:hyperlink>
    </w:p>
    <w:p w:rsidR="00920423" w:rsidRPr="008942E9" w:rsidRDefault="00920423"/>
    <w:p w:rsidR="00920423" w:rsidRPr="008942E9" w:rsidRDefault="00920423" w:rsidP="00920423">
      <w:pPr>
        <w:pStyle w:val="NormalWeb"/>
        <w:rPr>
          <w:rFonts w:asciiTheme="minorHAnsi" w:hAnsiTheme="minorHAnsi"/>
          <w:sz w:val="22"/>
          <w:szCs w:val="22"/>
        </w:rPr>
      </w:pPr>
      <w:r w:rsidRPr="008942E9">
        <w:rPr>
          <w:rFonts w:asciiTheme="minorHAnsi" w:hAnsiTheme="minorHAnsi"/>
          <w:sz w:val="22"/>
          <w:szCs w:val="22"/>
        </w:rPr>
        <w:t>Rock Maker Web &amp; Mobile is an optional add-on to Rock Maker that enables an unlimited number of users to view and score drop images from a web browser. Use it to remotely share results with colleagues at different labs, or to score your drops when you’re away from the lab. Rock Maker Web &amp; Mobile is available for all editions of Rock Maker.</w:t>
      </w:r>
      <w:del w:id="0" w:author="Ira Sabran" w:date="2014-04-21T09:08:00Z">
        <w:r w:rsidRPr="008942E9" w:rsidDel="008942E9">
          <w:rPr>
            <w:rFonts w:asciiTheme="minorHAnsi" w:hAnsiTheme="minorHAnsi"/>
            <w:sz w:val="22"/>
            <w:szCs w:val="22"/>
          </w:rPr>
          <w:delText xml:space="preserve"> </w:delText>
        </w:r>
      </w:del>
    </w:p>
    <w:p w:rsidR="00920423" w:rsidRPr="008942E9" w:rsidRDefault="00920423" w:rsidP="00920423">
      <w:pPr>
        <w:pStyle w:val="Heading3"/>
        <w:rPr>
          <w:rFonts w:asciiTheme="minorHAnsi" w:hAnsiTheme="minorHAnsi"/>
          <w:sz w:val="22"/>
          <w:szCs w:val="22"/>
        </w:rPr>
      </w:pPr>
      <w:r w:rsidRPr="008942E9">
        <w:rPr>
          <w:rFonts w:asciiTheme="minorHAnsi" w:hAnsiTheme="minorHAnsi"/>
          <w:sz w:val="22"/>
          <w:szCs w:val="22"/>
        </w:rPr>
        <w:t>View &amp; Score</w:t>
      </w:r>
    </w:p>
    <w:p w:rsidR="00920423" w:rsidRPr="008942E9" w:rsidRDefault="00920423" w:rsidP="00920423">
      <w:pPr>
        <w:numPr>
          <w:ilvl w:val="0"/>
          <w:numId w:val="1"/>
        </w:numPr>
        <w:spacing w:before="100" w:beforeAutospacing="1" w:after="100" w:afterAutospacing="1" w:line="240" w:lineRule="auto"/>
        <w:ind w:left="255"/>
      </w:pPr>
      <w:r w:rsidRPr="008942E9">
        <w:t>Move around your images with ease. Switch from one well to the next, or navigate within a well using the same intuitive control scheme.</w:t>
      </w:r>
    </w:p>
    <w:p w:rsidR="00920423" w:rsidRPr="008942E9" w:rsidRDefault="00920423" w:rsidP="00920423">
      <w:pPr>
        <w:numPr>
          <w:ilvl w:val="0"/>
          <w:numId w:val="1"/>
        </w:numPr>
        <w:spacing w:before="100" w:beforeAutospacing="1" w:after="100" w:afterAutospacing="1" w:line="240" w:lineRule="auto"/>
        <w:ind w:left="255"/>
      </w:pPr>
      <w:r w:rsidRPr="008942E9">
        <w:t>Change capture type, focus level or even select an earlier inspection with simple drop-down menus.</w:t>
      </w:r>
    </w:p>
    <w:p w:rsidR="00920423" w:rsidRPr="008942E9" w:rsidRDefault="00920423" w:rsidP="00920423">
      <w:pPr>
        <w:numPr>
          <w:ilvl w:val="0"/>
          <w:numId w:val="1"/>
        </w:numPr>
        <w:spacing w:before="100" w:beforeAutospacing="1" w:after="100" w:afterAutospacing="1" w:line="240" w:lineRule="auto"/>
        <w:ind w:left="255"/>
      </w:pPr>
      <w:r w:rsidRPr="008942E9">
        <w:t>Score your drops quickly and easily with just a click of the mouse.</w:t>
      </w:r>
    </w:p>
    <w:p w:rsidR="00920423" w:rsidRPr="008942E9" w:rsidRDefault="00920423" w:rsidP="00920423">
      <w:pPr>
        <w:pStyle w:val="Heading3"/>
        <w:rPr>
          <w:rFonts w:asciiTheme="minorHAnsi" w:hAnsiTheme="minorHAnsi"/>
          <w:sz w:val="22"/>
          <w:szCs w:val="22"/>
        </w:rPr>
      </w:pPr>
      <w:r w:rsidRPr="008942E9">
        <w:rPr>
          <w:rFonts w:asciiTheme="minorHAnsi" w:hAnsiTheme="minorHAnsi"/>
          <w:sz w:val="22"/>
          <w:szCs w:val="22"/>
        </w:rPr>
        <w:t>Image Tuning</w:t>
      </w:r>
    </w:p>
    <w:p w:rsidR="00920423" w:rsidRPr="008942E9" w:rsidRDefault="00920423" w:rsidP="00920423">
      <w:pPr>
        <w:numPr>
          <w:ilvl w:val="0"/>
          <w:numId w:val="2"/>
        </w:numPr>
        <w:spacing w:before="100" w:beforeAutospacing="1" w:after="100" w:afterAutospacing="1" w:line="240" w:lineRule="auto"/>
        <w:ind w:left="255"/>
      </w:pPr>
      <w:r w:rsidRPr="008942E9">
        <w:t>Change your image leveling with the histogram controls and view the results in real-time.</w:t>
      </w:r>
    </w:p>
    <w:p w:rsidR="00920423" w:rsidRPr="008942E9" w:rsidRDefault="00920423" w:rsidP="00920423">
      <w:pPr>
        <w:numPr>
          <w:ilvl w:val="0"/>
          <w:numId w:val="2"/>
        </w:numPr>
        <w:spacing w:before="100" w:beforeAutospacing="1" w:after="100" w:afterAutospacing="1" w:line="240" w:lineRule="auto"/>
        <w:ind w:left="255"/>
      </w:pPr>
      <w:r w:rsidRPr="008942E9">
        <w:t>Improve image contrast and clarity with image tuning within Rock Maker Web &amp; Mobile.</w:t>
      </w:r>
    </w:p>
    <w:p w:rsidR="00920423" w:rsidRPr="008942E9" w:rsidRDefault="00920423" w:rsidP="00920423">
      <w:pPr>
        <w:spacing w:after="0"/>
      </w:pPr>
      <w:r w:rsidRPr="008942E9">
        <w:rPr>
          <w:rStyle w:val="Strong"/>
        </w:rPr>
        <w:t>Note:</w:t>
      </w:r>
      <w:r w:rsidRPr="008942E9">
        <w:t xml:space="preserve"> Real-time image tuning requires an HTML5-capable browser (e.g. IE10, Chrome, Firefox</w:t>
      </w:r>
      <w:del w:id="1" w:author="Ira Sabran" w:date="2014-04-21T09:09:00Z">
        <w:r w:rsidRPr="008942E9" w:rsidDel="008942E9">
          <w:delText>.</w:delText>
        </w:r>
      </w:del>
      <w:r w:rsidRPr="008942E9">
        <w:t>)</w:t>
      </w:r>
      <w:ins w:id="2" w:author="Ira Sabran" w:date="2014-04-21T09:09:00Z">
        <w:r w:rsidR="008942E9">
          <w:t>.</w:t>
        </w:r>
      </w:ins>
      <w:bookmarkStart w:id="3" w:name="_GoBack"/>
      <w:bookmarkEnd w:id="3"/>
      <w:del w:id="4" w:author="Ira Sabran" w:date="2014-04-21T09:09:00Z">
        <w:r w:rsidRPr="008942E9" w:rsidDel="008942E9">
          <w:delText xml:space="preserve"> </w:delText>
        </w:r>
      </w:del>
    </w:p>
    <w:p w:rsidR="00920423" w:rsidRPr="008942E9" w:rsidRDefault="00920423" w:rsidP="00920423">
      <w:pPr>
        <w:pStyle w:val="Heading3"/>
        <w:rPr>
          <w:rFonts w:asciiTheme="minorHAnsi" w:hAnsiTheme="minorHAnsi"/>
          <w:sz w:val="22"/>
          <w:szCs w:val="22"/>
        </w:rPr>
      </w:pPr>
      <w:r w:rsidRPr="008942E9">
        <w:rPr>
          <w:rFonts w:asciiTheme="minorHAnsi" w:hAnsiTheme="minorHAnsi"/>
          <w:sz w:val="22"/>
          <w:szCs w:val="22"/>
        </w:rPr>
        <w:t>Familiar Interface</w:t>
      </w:r>
    </w:p>
    <w:p w:rsidR="00920423" w:rsidRPr="008942E9" w:rsidRDefault="00920423" w:rsidP="00920423">
      <w:pPr>
        <w:numPr>
          <w:ilvl w:val="0"/>
          <w:numId w:val="3"/>
        </w:numPr>
        <w:spacing w:before="100" w:beforeAutospacing="1" w:after="100" w:afterAutospacing="1" w:line="240" w:lineRule="auto"/>
        <w:ind w:left="255"/>
      </w:pPr>
      <w:r w:rsidRPr="008942E9">
        <w:t>Projects and Experiments are organized into the same Tree structure, using Windows-like folders.</w:t>
      </w:r>
    </w:p>
    <w:p w:rsidR="00920423" w:rsidRPr="008942E9" w:rsidRDefault="00920423" w:rsidP="00920423">
      <w:pPr>
        <w:numPr>
          <w:ilvl w:val="0"/>
          <w:numId w:val="3"/>
        </w:numPr>
        <w:spacing w:before="100" w:beforeAutospacing="1" w:after="100" w:afterAutospacing="1" w:line="240" w:lineRule="auto"/>
        <w:ind w:left="255"/>
      </w:pPr>
      <w:r w:rsidRPr="008942E9">
        <w:t>All the same information available in Rock Maker can be displayed using simple tabs, such as the Well Info tab.</w:t>
      </w:r>
    </w:p>
    <w:p w:rsidR="00920423" w:rsidRPr="008942E9" w:rsidRDefault="00920423" w:rsidP="00920423">
      <w:pPr>
        <w:numPr>
          <w:ilvl w:val="0"/>
          <w:numId w:val="3"/>
        </w:numPr>
        <w:spacing w:before="100" w:beforeAutospacing="1" w:after="100" w:afterAutospacing="1" w:line="240" w:lineRule="auto"/>
        <w:ind w:left="255"/>
      </w:pPr>
      <w:r w:rsidRPr="008942E9">
        <w:t>You can always jump directly to the plate you seek by searching for it using the Plate ID.</w:t>
      </w:r>
    </w:p>
    <w:p w:rsidR="00920423" w:rsidRPr="008942E9" w:rsidRDefault="00920423" w:rsidP="00920423">
      <w:pPr>
        <w:pStyle w:val="NormalWeb"/>
        <w:rPr>
          <w:rFonts w:asciiTheme="minorHAnsi" w:hAnsiTheme="minorHAnsi"/>
          <w:sz w:val="22"/>
          <w:szCs w:val="22"/>
        </w:rPr>
      </w:pPr>
      <w:r w:rsidRPr="008942E9">
        <w:rPr>
          <w:rFonts w:asciiTheme="minorHAnsi" w:hAnsiTheme="minorHAnsi"/>
          <w:sz w:val="22"/>
          <w:szCs w:val="22"/>
        </w:rPr>
        <w:t xml:space="preserve">Want to learn more? </w:t>
      </w:r>
      <w:hyperlink r:id="rId6" w:history="1">
        <w:r w:rsidRPr="008942E9">
          <w:rPr>
            <w:rStyle w:val="Hyperlink"/>
            <w:rFonts w:asciiTheme="minorHAnsi" w:hAnsiTheme="minorHAnsi"/>
            <w:sz w:val="22"/>
            <w:szCs w:val="22"/>
          </w:rPr>
          <w:t>Click here</w:t>
        </w:r>
      </w:hyperlink>
      <w:r w:rsidRPr="008942E9">
        <w:rPr>
          <w:rFonts w:asciiTheme="minorHAnsi" w:hAnsiTheme="minorHAnsi"/>
          <w:sz w:val="22"/>
          <w:szCs w:val="22"/>
        </w:rPr>
        <w:t xml:space="preserve"> to contact Formulatrix support for a full demonstration.</w:t>
      </w:r>
    </w:p>
    <w:p w:rsidR="00920423" w:rsidRPr="008942E9" w:rsidRDefault="00920423"/>
    <w:sectPr w:rsidR="00920423" w:rsidRPr="0089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64DCF"/>
    <w:multiLevelType w:val="multilevel"/>
    <w:tmpl w:val="82B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E4678"/>
    <w:multiLevelType w:val="multilevel"/>
    <w:tmpl w:val="556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4090C"/>
    <w:multiLevelType w:val="multilevel"/>
    <w:tmpl w:val="722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23"/>
    <w:rsid w:val="00012094"/>
    <w:rsid w:val="000137C1"/>
    <w:rsid w:val="00036629"/>
    <w:rsid w:val="0004770F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506A4"/>
    <w:rsid w:val="00872F32"/>
    <w:rsid w:val="008750E0"/>
    <w:rsid w:val="008942E9"/>
    <w:rsid w:val="008B0853"/>
    <w:rsid w:val="008E10BE"/>
    <w:rsid w:val="008E67C7"/>
    <w:rsid w:val="008F1BCB"/>
    <w:rsid w:val="00901F92"/>
    <w:rsid w:val="00920423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FA9A3-004D-4B28-8F49-C70B367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4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0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ulatrix.com/demosite/protein-crystallization/contacts/contacts.html" TargetMode="External"/><Relationship Id="rId5" Type="http://schemas.openxmlformats.org/officeDocument/2006/relationships/hyperlink" Target="http://www.formulatrix.com/demosite/protein-crystallization/products/rock-maker/index.html#tabbed-nav=ta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2014-04-21T13:05:00Z</dcterms:created>
  <dcterms:modified xsi:type="dcterms:W3CDTF">2014-04-21T13:10:00Z</dcterms:modified>
</cp:coreProperties>
</file>