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7E8FF" w14:textId="77777777" w:rsidR="00143C59" w:rsidRDefault="00C14F1D">
      <w:r>
        <w:t>Mantis Reviews</w:t>
      </w:r>
    </w:p>
    <w:p w14:paraId="72A245AA" w14:textId="77777777" w:rsidR="00C14F1D" w:rsidRDefault="00C14F1D">
      <w:r w:rsidRPr="00C14F1D">
        <w:t>http://www.formulatrix.com/demosite/liquid-handling/products/mantis/index.html#tabbed-nav=tab9</w:t>
      </w:r>
    </w:p>
    <w:p w14:paraId="56579274" w14:textId="77777777" w:rsidR="00C14F1D" w:rsidRDefault="00C14F1D"/>
    <w:p w14:paraId="789A442E" w14:textId="199C478B" w:rsidR="00C14F1D" w:rsidRDefault="00C14F1D">
      <w:r>
        <w:t xml:space="preserve">I feel compelled to leave a strong recommendation for potential purchasers of the Mantis. We have now implemented the Mantis into our everyday workflow for assay development. The software is easy to use and allows us to quickly set up DOEs with </w:t>
      </w:r>
      <w:ins w:id="0" w:author="Hannah Drake" w:date="2014-04-15T12:13:00Z">
        <w:r w:rsidR="00EB5228">
          <w:t>[varying]</w:t>
        </w:r>
        <w:r w:rsidR="00EB5228">
          <w:t xml:space="preserve"> </w:t>
        </w:r>
      </w:ins>
      <w:r>
        <w:rPr>
          <w:rStyle w:val="CommentReference"/>
        </w:rPr>
        <w:commentReference w:id="1"/>
      </w:r>
      <w:r>
        <w:t xml:space="preserve">concentrations of reagents and direct them to appropriate wells. We have also been extremely efficient in showing the feasibility of smaller volume reactions using the Mantis, with several assays moving from using the higher volume </w:t>
      </w:r>
      <w:del w:id="2" w:author="Ira Sabran" w:date="2014-04-07T08:49:00Z">
        <w:r w:rsidDel="00C14F1D">
          <w:delText>diaphram</w:delText>
        </w:r>
      </w:del>
      <w:r>
        <w:t xml:space="preserve">diaphragm to the smaller volume diaphragm and decreasing the size of reaction from 5 </w:t>
      </w:r>
      <w:proofErr w:type="spellStart"/>
      <w:r>
        <w:t>uL</w:t>
      </w:r>
      <w:proofErr w:type="spellEnd"/>
      <w:r>
        <w:t xml:space="preserve"> to 500 </w:t>
      </w:r>
      <w:proofErr w:type="spellStart"/>
      <w:proofErr w:type="gramStart"/>
      <w:r>
        <w:t>nL</w:t>
      </w:r>
      <w:proofErr w:type="spellEnd"/>
      <w:proofErr w:type="gramEnd"/>
      <w:r>
        <w:t xml:space="preserve"> - huge cost savings!!!! Plus money we save from not losing valuable reagents is also a huge plus; the low dead volume alone makes this a great purchase. We give the Mantis our highest recommendation.</w:t>
      </w:r>
      <w:bookmarkStart w:id="3" w:name="_GoBack"/>
      <w:bookmarkEnd w:id="3"/>
    </w:p>
    <w:sectPr w:rsidR="00C14F1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Ira Sabran" w:date="2014-04-07T08:48:00Z" w:initials="IS">
    <w:p w14:paraId="5A9BEC60" w14:textId="77777777" w:rsidR="00C14F1D" w:rsidRDefault="00C14F1D">
      <w:pPr>
        <w:pStyle w:val="CommentText"/>
      </w:pPr>
      <w:r>
        <w:rPr>
          <w:rStyle w:val="CommentReference"/>
        </w:rPr>
        <w:annotationRef/>
      </w:r>
      <w:r>
        <w:t>Never???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9BEC6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ra Sabran">
    <w15:presenceInfo w15:providerId="Windows Live" w15:userId="46cc4f786de3a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F1D"/>
    <w:rsid w:val="00012094"/>
    <w:rsid w:val="000137C1"/>
    <w:rsid w:val="00036629"/>
    <w:rsid w:val="00060215"/>
    <w:rsid w:val="000A45B4"/>
    <w:rsid w:val="0010251C"/>
    <w:rsid w:val="001062B8"/>
    <w:rsid w:val="00132A61"/>
    <w:rsid w:val="00143C59"/>
    <w:rsid w:val="00246E3B"/>
    <w:rsid w:val="002861D5"/>
    <w:rsid w:val="00352716"/>
    <w:rsid w:val="003D117A"/>
    <w:rsid w:val="00484D48"/>
    <w:rsid w:val="00485DA8"/>
    <w:rsid w:val="00492B0F"/>
    <w:rsid w:val="00504FE6"/>
    <w:rsid w:val="00570905"/>
    <w:rsid w:val="00576354"/>
    <w:rsid w:val="00591E0B"/>
    <w:rsid w:val="005A5C13"/>
    <w:rsid w:val="005F7CFD"/>
    <w:rsid w:val="00605E62"/>
    <w:rsid w:val="006270E8"/>
    <w:rsid w:val="0064429E"/>
    <w:rsid w:val="00660FEB"/>
    <w:rsid w:val="006B4B58"/>
    <w:rsid w:val="006B6AEE"/>
    <w:rsid w:val="006E7B16"/>
    <w:rsid w:val="007165DF"/>
    <w:rsid w:val="00744CEC"/>
    <w:rsid w:val="00785385"/>
    <w:rsid w:val="007A75BC"/>
    <w:rsid w:val="0083731B"/>
    <w:rsid w:val="008750E0"/>
    <w:rsid w:val="008B0853"/>
    <w:rsid w:val="008E10BE"/>
    <w:rsid w:val="00901F92"/>
    <w:rsid w:val="00973C76"/>
    <w:rsid w:val="009C6083"/>
    <w:rsid w:val="009F77E0"/>
    <w:rsid w:val="00A41B3F"/>
    <w:rsid w:val="00A5649E"/>
    <w:rsid w:val="00A8017D"/>
    <w:rsid w:val="00A80F7C"/>
    <w:rsid w:val="00AA62C1"/>
    <w:rsid w:val="00AA6C6C"/>
    <w:rsid w:val="00AE60F2"/>
    <w:rsid w:val="00B01E11"/>
    <w:rsid w:val="00B46AFF"/>
    <w:rsid w:val="00B805C7"/>
    <w:rsid w:val="00BF4B57"/>
    <w:rsid w:val="00BF6075"/>
    <w:rsid w:val="00C0288D"/>
    <w:rsid w:val="00C14F1D"/>
    <w:rsid w:val="00C77F2D"/>
    <w:rsid w:val="00CB635D"/>
    <w:rsid w:val="00CF1A97"/>
    <w:rsid w:val="00D32F73"/>
    <w:rsid w:val="00DA23B8"/>
    <w:rsid w:val="00E027CE"/>
    <w:rsid w:val="00E12522"/>
    <w:rsid w:val="00E40501"/>
    <w:rsid w:val="00E91C5F"/>
    <w:rsid w:val="00EB5228"/>
    <w:rsid w:val="00EC2231"/>
    <w:rsid w:val="00F741FE"/>
    <w:rsid w:val="00F96410"/>
    <w:rsid w:val="00F96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67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14F1D"/>
    <w:rPr>
      <w:sz w:val="16"/>
      <w:szCs w:val="16"/>
    </w:rPr>
  </w:style>
  <w:style w:type="paragraph" w:styleId="CommentText">
    <w:name w:val="annotation text"/>
    <w:basedOn w:val="Normal"/>
    <w:link w:val="CommentTextChar"/>
    <w:uiPriority w:val="99"/>
    <w:semiHidden/>
    <w:unhideWhenUsed/>
    <w:rsid w:val="00C14F1D"/>
    <w:pPr>
      <w:spacing w:line="240" w:lineRule="auto"/>
    </w:pPr>
    <w:rPr>
      <w:sz w:val="20"/>
      <w:szCs w:val="20"/>
    </w:rPr>
  </w:style>
  <w:style w:type="character" w:customStyle="1" w:styleId="CommentTextChar">
    <w:name w:val="Comment Text Char"/>
    <w:basedOn w:val="DefaultParagraphFont"/>
    <w:link w:val="CommentText"/>
    <w:uiPriority w:val="99"/>
    <w:semiHidden/>
    <w:rsid w:val="00C14F1D"/>
    <w:rPr>
      <w:sz w:val="20"/>
      <w:szCs w:val="20"/>
    </w:rPr>
  </w:style>
  <w:style w:type="paragraph" w:styleId="CommentSubject">
    <w:name w:val="annotation subject"/>
    <w:basedOn w:val="CommentText"/>
    <w:next w:val="CommentText"/>
    <w:link w:val="CommentSubjectChar"/>
    <w:uiPriority w:val="99"/>
    <w:semiHidden/>
    <w:unhideWhenUsed/>
    <w:rsid w:val="00C14F1D"/>
    <w:rPr>
      <w:b/>
      <w:bCs/>
    </w:rPr>
  </w:style>
  <w:style w:type="character" w:customStyle="1" w:styleId="CommentSubjectChar">
    <w:name w:val="Comment Subject Char"/>
    <w:basedOn w:val="CommentTextChar"/>
    <w:link w:val="CommentSubject"/>
    <w:uiPriority w:val="99"/>
    <w:semiHidden/>
    <w:rsid w:val="00C14F1D"/>
    <w:rPr>
      <w:b/>
      <w:bCs/>
      <w:sz w:val="20"/>
      <w:szCs w:val="20"/>
    </w:rPr>
  </w:style>
  <w:style w:type="paragraph" w:styleId="BalloonText">
    <w:name w:val="Balloon Text"/>
    <w:basedOn w:val="Normal"/>
    <w:link w:val="BalloonTextChar"/>
    <w:uiPriority w:val="99"/>
    <w:semiHidden/>
    <w:unhideWhenUsed/>
    <w:rsid w:val="00C14F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F1D"/>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14F1D"/>
    <w:rPr>
      <w:sz w:val="16"/>
      <w:szCs w:val="16"/>
    </w:rPr>
  </w:style>
  <w:style w:type="paragraph" w:styleId="CommentText">
    <w:name w:val="annotation text"/>
    <w:basedOn w:val="Normal"/>
    <w:link w:val="CommentTextChar"/>
    <w:uiPriority w:val="99"/>
    <w:semiHidden/>
    <w:unhideWhenUsed/>
    <w:rsid w:val="00C14F1D"/>
    <w:pPr>
      <w:spacing w:line="240" w:lineRule="auto"/>
    </w:pPr>
    <w:rPr>
      <w:sz w:val="20"/>
      <w:szCs w:val="20"/>
    </w:rPr>
  </w:style>
  <w:style w:type="character" w:customStyle="1" w:styleId="CommentTextChar">
    <w:name w:val="Comment Text Char"/>
    <w:basedOn w:val="DefaultParagraphFont"/>
    <w:link w:val="CommentText"/>
    <w:uiPriority w:val="99"/>
    <w:semiHidden/>
    <w:rsid w:val="00C14F1D"/>
    <w:rPr>
      <w:sz w:val="20"/>
      <w:szCs w:val="20"/>
    </w:rPr>
  </w:style>
  <w:style w:type="paragraph" w:styleId="CommentSubject">
    <w:name w:val="annotation subject"/>
    <w:basedOn w:val="CommentText"/>
    <w:next w:val="CommentText"/>
    <w:link w:val="CommentSubjectChar"/>
    <w:uiPriority w:val="99"/>
    <w:semiHidden/>
    <w:unhideWhenUsed/>
    <w:rsid w:val="00C14F1D"/>
    <w:rPr>
      <w:b/>
      <w:bCs/>
    </w:rPr>
  </w:style>
  <w:style w:type="character" w:customStyle="1" w:styleId="CommentSubjectChar">
    <w:name w:val="Comment Subject Char"/>
    <w:basedOn w:val="CommentTextChar"/>
    <w:link w:val="CommentSubject"/>
    <w:uiPriority w:val="99"/>
    <w:semiHidden/>
    <w:rsid w:val="00C14F1D"/>
    <w:rPr>
      <w:b/>
      <w:bCs/>
      <w:sz w:val="20"/>
      <w:szCs w:val="20"/>
    </w:rPr>
  </w:style>
  <w:style w:type="paragraph" w:styleId="BalloonText">
    <w:name w:val="Balloon Text"/>
    <w:basedOn w:val="Normal"/>
    <w:link w:val="BalloonTextChar"/>
    <w:uiPriority w:val="99"/>
    <w:semiHidden/>
    <w:unhideWhenUsed/>
    <w:rsid w:val="00C14F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F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Sabran</dc:creator>
  <cp:keywords/>
  <dc:description/>
  <cp:lastModifiedBy>Hannah Drake</cp:lastModifiedBy>
  <cp:revision>2</cp:revision>
  <dcterms:created xsi:type="dcterms:W3CDTF">2014-04-07T12:38:00Z</dcterms:created>
  <dcterms:modified xsi:type="dcterms:W3CDTF">2014-04-15T16:14:00Z</dcterms:modified>
</cp:coreProperties>
</file>