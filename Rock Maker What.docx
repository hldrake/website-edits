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Pr="009A76BB" w:rsidRDefault="009A76BB">
      <w:r w:rsidRPr="009A76BB">
        <w:t xml:space="preserve">Rock Maker What’s </w:t>
      </w:r>
      <w:proofErr w:type="spellStart"/>
      <w:r w:rsidRPr="009A76BB">
        <w:t>New</w:t>
      </w:r>
      <w:r w:rsidR="00B304F7">
        <w:t>_W</w:t>
      </w:r>
      <w:bookmarkStart w:id="0" w:name="_GoBack"/>
      <w:bookmarkEnd w:id="0"/>
      <w:r w:rsidR="00B304F7">
        <w:t>hat’s</w:t>
      </w:r>
      <w:proofErr w:type="spellEnd"/>
      <w:r w:rsidR="00B304F7">
        <w:t xml:space="preserve"> New</w:t>
      </w:r>
    </w:p>
    <w:p w:rsidR="009A76BB" w:rsidRPr="009A76BB" w:rsidRDefault="009A76BB">
      <w:hyperlink r:id="rId4" w:history="1">
        <w:r w:rsidRPr="009A76BB">
          <w:rPr>
            <w:rStyle w:val="Hyperlink"/>
          </w:rPr>
          <w:t>http://www.formulatrix.com/demosite/protein-crystallization/products/rock-maker/index.html#tabbed-nav=tab3</w:t>
        </w:r>
      </w:hyperlink>
    </w:p>
    <w:p w:rsidR="009A76BB" w:rsidRPr="009A76BB" w:rsidRDefault="009A76BB" w:rsidP="009A76BB">
      <w:pPr>
        <w:pStyle w:val="Heading3"/>
        <w:rPr>
          <w:rFonts w:asciiTheme="minorHAnsi" w:hAnsiTheme="minorHAnsi"/>
          <w:sz w:val="22"/>
          <w:szCs w:val="22"/>
        </w:rPr>
      </w:pPr>
      <w:r w:rsidRPr="009A76BB">
        <w:rPr>
          <w:rFonts w:asciiTheme="minorHAnsi" w:hAnsiTheme="minorHAnsi"/>
          <w:sz w:val="22"/>
          <w:szCs w:val="22"/>
        </w:rPr>
        <w:t>What's New in Rock Maker 2.9</w:t>
      </w:r>
    </w:p>
    <w:p w:rsidR="009A76BB" w:rsidRPr="009A76BB" w:rsidRDefault="009A76BB" w:rsidP="009A76BB">
      <w:pPr>
        <w:pStyle w:val="NormalWeb"/>
        <w:rPr>
          <w:rFonts w:asciiTheme="minorHAnsi" w:hAnsiTheme="minorHAnsi"/>
          <w:sz w:val="22"/>
          <w:szCs w:val="22"/>
        </w:rPr>
      </w:pPr>
      <w:r w:rsidRPr="009A76BB">
        <w:rPr>
          <w:rStyle w:val="Strong"/>
          <w:rFonts w:asciiTheme="minorHAnsi" w:hAnsiTheme="minorHAnsi"/>
          <w:sz w:val="22"/>
          <w:szCs w:val="22"/>
        </w:rPr>
        <w:t>See all of your capture profiles and inspections in a single glance with Composite View</w:t>
      </w:r>
      <w:r w:rsidRPr="009A76BB">
        <w:rPr>
          <w:rFonts w:asciiTheme="minorHAnsi" w:hAnsiTheme="minorHAnsi"/>
          <w:sz w:val="22"/>
          <w:szCs w:val="22"/>
        </w:rPr>
        <w:t xml:space="preserve"> </w:t>
      </w:r>
      <w:r w:rsidRPr="009A76BB">
        <w:rPr>
          <w:rFonts w:asciiTheme="minorHAnsi" w:hAnsiTheme="minorHAnsi"/>
          <w:sz w:val="22"/>
          <w:szCs w:val="22"/>
        </w:rPr>
        <w:br/>
        <w:t xml:space="preserve">We’ve added a new view to the Image Navigator to make it easier to find special inspections and capture profiles and to see all of your image, drop, capture profile, and inspection options at once. The view you are familiar with in the </w:t>
      </w:r>
      <w:del w:id="1" w:author="Ira Sabran" w:date="2014-04-21T08:47:00Z">
        <w:r w:rsidRPr="009A76BB" w:rsidDel="009A76BB">
          <w:rPr>
            <w:rFonts w:asciiTheme="minorHAnsi" w:hAnsiTheme="minorHAnsi"/>
            <w:sz w:val="22"/>
            <w:szCs w:val="22"/>
          </w:rPr>
          <w:delText xml:space="preserve">navigator </w:delText>
        </w:r>
      </w:del>
      <w:ins w:id="2" w:author="Ira Sabran" w:date="2014-04-21T08:47:00Z">
        <w:r>
          <w:rPr>
            <w:rFonts w:asciiTheme="minorHAnsi" w:hAnsiTheme="minorHAnsi"/>
            <w:sz w:val="22"/>
            <w:szCs w:val="22"/>
          </w:rPr>
          <w:t>N</w:t>
        </w:r>
        <w:r w:rsidRPr="009A76BB">
          <w:rPr>
            <w:rFonts w:asciiTheme="minorHAnsi" w:hAnsiTheme="minorHAnsi"/>
            <w:sz w:val="22"/>
            <w:szCs w:val="22"/>
          </w:rPr>
          <w:t xml:space="preserve">avigator </w:t>
        </w:r>
      </w:ins>
      <w:r w:rsidRPr="009A76BB">
        <w:rPr>
          <w:rFonts w:asciiTheme="minorHAnsi" w:hAnsiTheme="minorHAnsi"/>
          <w:sz w:val="22"/>
          <w:szCs w:val="22"/>
        </w:rPr>
        <w:t>is still available and is now referred to as “Thumbnail View</w:t>
      </w:r>
      <w:ins w:id="3" w:author="Ira Sabran" w:date="2014-04-21T08:46:00Z">
        <w:r>
          <w:rPr>
            <w:rFonts w:asciiTheme="minorHAnsi" w:hAnsiTheme="minorHAnsi"/>
            <w:sz w:val="22"/>
            <w:szCs w:val="22"/>
          </w:rPr>
          <w:t>.</w:t>
        </w:r>
      </w:ins>
      <w:del w:id="4" w:author="Ira Sabran" w:date="2014-04-21T08:46:00Z">
        <w:r w:rsidRPr="009A76BB" w:rsidDel="009A76BB">
          <w:rPr>
            <w:rFonts w:asciiTheme="minorHAnsi" w:hAnsiTheme="minorHAnsi"/>
            <w:sz w:val="22"/>
            <w:szCs w:val="22"/>
          </w:rPr>
          <w:delText>”</w:delText>
        </w:r>
      </w:del>
      <w:r w:rsidRPr="009A76BB">
        <w:rPr>
          <w:rFonts w:asciiTheme="minorHAnsi" w:hAnsiTheme="minorHAnsi"/>
          <w:sz w:val="22"/>
          <w:szCs w:val="22"/>
        </w:rPr>
        <w:t>. “Composite View</w:t>
      </w:r>
      <w:ins w:id="5" w:author="Ira Sabran" w:date="2014-04-21T08:46:00Z">
        <w:r>
          <w:rPr>
            <w:rFonts w:asciiTheme="minorHAnsi" w:hAnsiTheme="minorHAnsi"/>
            <w:sz w:val="22"/>
            <w:szCs w:val="22"/>
          </w:rPr>
          <w:t>,</w:t>
        </w:r>
      </w:ins>
      <w:r w:rsidRPr="009A76BB">
        <w:rPr>
          <w:rFonts w:asciiTheme="minorHAnsi" w:hAnsiTheme="minorHAnsi"/>
          <w:sz w:val="22"/>
          <w:szCs w:val="22"/>
        </w:rPr>
        <w:t>”</w:t>
      </w:r>
      <w:del w:id="6" w:author="Ira Sabran" w:date="2014-04-21T08:46:00Z">
        <w:r w:rsidRPr="009A76BB" w:rsidDel="009A76BB">
          <w:rPr>
            <w:rFonts w:asciiTheme="minorHAnsi" w:hAnsiTheme="minorHAnsi"/>
            <w:sz w:val="22"/>
            <w:szCs w:val="22"/>
          </w:rPr>
          <w:delText>,</w:delText>
        </w:r>
      </w:del>
      <w:r w:rsidRPr="009A76BB">
        <w:rPr>
          <w:rFonts w:asciiTheme="minorHAnsi" w:hAnsiTheme="minorHAnsi"/>
          <w:sz w:val="22"/>
          <w:szCs w:val="22"/>
        </w:rPr>
        <w:t xml:space="preserve"> shown below, is accessible by clicking a button at the top-right of the Image Navigator.</w:t>
      </w:r>
      <w:r w:rsidRPr="009A76BB">
        <w:rPr>
          <w:rFonts w:asciiTheme="minorHAnsi" w:hAnsiTheme="minorHAnsi"/>
          <w:sz w:val="22"/>
          <w:szCs w:val="22"/>
        </w:rPr>
        <w:br/>
        <w:t xml:space="preserve">To see images of a specific kind taken during an inspection, simply click the camera </w:t>
      </w:r>
      <w:proofErr w:type="gramStart"/>
      <w:r w:rsidRPr="009A76BB">
        <w:rPr>
          <w:rFonts w:asciiTheme="minorHAnsi" w:hAnsiTheme="minorHAnsi"/>
          <w:sz w:val="22"/>
          <w:szCs w:val="22"/>
        </w:rPr>
        <w:t xml:space="preserve">button </w:t>
      </w:r>
      <w:proofErr w:type="gramEnd"/>
      <w:r w:rsidRPr="009A76BB">
        <w:rPr>
          <w:rFonts w:asciiTheme="minorHAnsi" w:hAnsiTheme="minorHAnsi"/>
          <w:noProof/>
          <w:sz w:val="22"/>
          <w:szCs w:val="22"/>
        </w:rPr>
        <w:drawing>
          <wp:inline distT="0" distB="0" distL="0" distR="0">
            <wp:extent cx="304800" cy="249555"/>
            <wp:effectExtent l="0" t="0" r="0" b="0"/>
            <wp:docPr id="5" name="Picture 5" descr="http://www.formulatrix.com/demosite/images/software-updates/rock-maker/2.9/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mulatrix.com/demosite/images/software-updates/rock-maker/2.9/came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249555"/>
                    </a:xfrm>
                    <a:prstGeom prst="rect">
                      <a:avLst/>
                    </a:prstGeom>
                    <a:noFill/>
                    <a:ln>
                      <a:noFill/>
                    </a:ln>
                  </pic:spPr>
                </pic:pic>
              </a:graphicData>
            </a:graphic>
          </wp:inline>
        </w:drawing>
      </w:r>
      <w:r w:rsidRPr="009A76BB">
        <w:rPr>
          <w:rFonts w:asciiTheme="minorHAnsi" w:hAnsiTheme="minorHAnsi"/>
          <w:sz w:val="22"/>
          <w:szCs w:val="22"/>
        </w:rPr>
        <w:t>.</w:t>
      </w:r>
    </w:p>
    <w:p w:rsidR="009A76BB" w:rsidRPr="009A76BB" w:rsidRDefault="009A76BB" w:rsidP="009A76BB">
      <w:pPr>
        <w:pStyle w:val="NormalWeb"/>
        <w:rPr>
          <w:rFonts w:asciiTheme="minorHAnsi" w:hAnsiTheme="minorHAnsi"/>
          <w:sz w:val="22"/>
          <w:szCs w:val="22"/>
        </w:rPr>
      </w:pPr>
    </w:p>
    <w:p w:rsidR="009A76BB" w:rsidRPr="009A76BB" w:rsidRDefault="009A76BB" w:rsidP="009A76BB">
      <w:pPr>
        <w:pStyle w:val="NormalWeb"/>
        <w:rPr>
          <w:rFonts w:asciiTheme="minorHAnsi" w:hAnsiTheme="minorHAnsi"/>
          <w:sz w:val="22"/>
          <w:szCs w:val="22"/>
        </w:rPr>
      </w:pPr>
      <w:r w:rsidRPr="009A76BB">
        <w:rPr>
          <w:rStyle w:val="Strong"/>
          <w:rFonts w:asciiTheme="minorHAnsi" w:hAnsiTheme="minorHAnsi"/>
          <w:sz w:val="22"/>
          <w:szCs w:val="22"/>
        </w:rPr>
        <w:t>Learn basic tasks using Rock Maker University</w:t>
      </w:r>
      <w:r w:rsidRPr="009A76BB">
        <w:rPr>
          <w:rFonts w:asciiTheme="minorHAnsi" w:hAnsiTheme="minorHAnsi"/>
          <w:sz w:val="22"/>
          <w:szCs w:val="22"/>
        </w:rPr>
        <w:br/>
      </w:r>
      <w:proofErr w:type="gramStart"/>
      <w:r w:rsidRPr="009A76BB">
        <w:rPr>
          <w:rFonts w:asciiTheme="minorHAnsi" w:hAnsiTheme="minorHAnsi"/>
          <w:sz w:val="22"/>
          <w:szCs w:val="22"/>
        </w:rPr>
        <w:t>You’ll</w:t>
      </w:r>
      <w:proofErr w:type="gramEnd"/>
      <w:r w:rsidRPr="009A76BB">
        <w:rPr>
          <w:rFonts w:asciiTheme="minorHAnsi" w:hAnsiTheme="minorHAnsi"/>
          <w:sz w:val="22"/>
          <w:szCs w:val="22"/>
        </w:rPr>
        <w:t xml:space="preserve"> notice a new button on the toolbar in black and white -- this button is your doorway to Rock Maker University. Rock Maker University will teach you how to perform common tasks in Rock Maker while you do it -- for example, the “Creating a Protein Formulation” tutorial actually walks you through the steps of creating a protein formulation, and at the end of the tutorial you have a protein formulation to use in your experiments.</w:t>
      </w:r>
    </w:p>
    <w:p w:rsidR="009A76BB" w:rsidRPr="009A76BB" w:rsidRDefault="009A76BB" w:rsidP="009A76BB">
      <w:pPr>
        <w:pStyle w:val="NormalWeb"/>
        <w:rPr>
          <w:rFonts w:asciiTheme="minorHAnsi" w:hAnsiTheme="minorHAnsi"/>
          <w:sz w:val="22"/>
          <w:szCs w:val="22"/>
        </w:rPr>
      </w:pPr>
    </w:p>
    <w:p w:rsidR="009A76BB" w:rsidRPr="009A76BB" w:rsidRDefault="009A76BB" w:rsidP="009A76BB">
      <w:pPr>
        <w:pStyle w:val="NormalWeb"/>
        <w:rPr>
          <w:rFonts w:asciiTheme="minorHAnsi" w:hAnsiTheme="minorHAnsi"/>
          <w:sz w:val="22"/>
          <w:szCs w:val="22"/>
        </w:rPr>
      </w:pPr>
      <w:r w:rsidRPr="009A76BB">
        <w:rPr>
          <w:rFonts w:asciiTheme="minorHAnsi" w:hAnsiTheme="minorHAnsi"/>
          <w:sz w:val="22"/>
          <w:szCs w:val="22"/>
        </w:rPr>
        <w:t xml:space="preserve">Please note that this release of Rock Maker University is a preview. We will continue to build out the tutorials and tours. If you have ideas for scenarios or parts of Rock Maker that you would like </w:t>
      </w:r>
      <w:del w:id="7" w:author="Ira Sabran" w:date="2014-04-21T08:50:00Z">
        <w:r w:rsidRPr="009A76BB" w:rsidDel="009A76BB">
          <w:rPr>
            <w:rFonts w:asciiTheme="minorHAnsi" w:hAnsiTheme="minorHAnsi"/>
            <w:sz w:val="22"/>
            <w:szCs w:val="22"/>
          </w:rPr>
          <w:delText>put into this kind of</w:delText>
        </w:r>
      </w:del>
      <w:ins w:id="8" w:author="Ira Sabran" w:date="2014-04-21T08:50:00Z">
        <w:r>
          <w:rPr>
            <w:rFonts w:asciiTheme="minorHAnsi" w:hAnsiTheme="minorHAnsi"/>
            <w:sz w:val="22"/>
            <w:szCs w:val="22"/>
          </w:rPr>
          <w:t>added to the</w:t>
        </w:r>
      </w:ins>
      <w:r w:rsidRPr="009A76BB">
        <w:rPr>
          <w:rFonts w:asciiTheme="minorHAnsi" w:hAnsiTheme="minorHAnsi"/>
          <w:sz w:val="22"/>
          <w:szCs w:val="22"/>
        </w:rPr>
        <w:t xml:space="preserve"> tutorial format, please email </w:t>
      </w:r>
      <w:hyperlink r:id="rId6" w:history="1">
        <w:r w:rsidRPr="009A76BB">
          <w:rPr>
            <w:rStyle w:val="Hyperlink"/>
            <w:rFonts w:asciiTheme="minorHAnsi" w:hAnsiTheme="minorHAnsi"/>
            <w:sz w:val="22"/>
            <w:szCs w:val="22"/>
          </w:rPr>
          <w:t>hannah@formulatrix.com</w:t>
        </w:r>
      </w:hyperlink>
      <w:r w:rsidRPr="009A76BB">
        <w:rPr>
          <w:rFonts w:asciiTheme="minorHAnsi" w:hAnsiTheme="minorHAnsi"/>
          <w:sz w:val="22"/>
          <w:szCs w:val="22"/>
        </w:rPr>
        <w:t>.</w:t>
      </w:r>
    </w:p>
    <w:p w:rsidR="009A76BB" w:rsidRPr="009A76BB" w:rsidRDefault="009A76BB" w:rsidP="009A76BB">
      <w:pPr>
        <w:pStyle w:val="NormalWeb"/>
        <w:rPr>
          <w:rFonts w:asciiTheme="minorHAnsi" w:hAnsiTheme="minorHAnsi"/>
          <w:sz w:val="22"/>
          <w:szCs w:val="22"/>
        </w:rPr>
      </w:pPr>
      <w:r w:rsidRPr="009A76BB">
        <w:rPr>
          <w:rStyle w:val="Strong"/>
          <w:rFonts w:asciiTheme="minorHAnsi" w:hAnsiTheme="minorHAnsi"/>
          <w:sz w:val="22"/>
          <w:szCs w:val="22"/>
        </w:rPr>
        <w:t>On-demand drop imaging</w:t>
      </w:r>
      <w:r w:rsidRPr="009A76BB">
        <w:rPr>
          <w:rFonts w:asciiTheme="minorHAnsi" w:hAnsiTheme="minorHAnsi"/>
          <w:sz w:val="22"/>
          <w:szCs w:val="22"/>
        </w:rPr>
        <w:br/>
        <w:t>You can now initiate an on-demand imaging session for individual drops directly from the Canvas or from the Drop tab. Simply select the drops, right-click and select "Image Drops Using</w:t>
      </w:r>
      <w:ins w:id="9" w:author="Ira Sabran" w:date="2014-04-21T08:50:00Z">
        <w:r>
          <w:rPr>
            <w:rFonts w:asciiTheme="minorHAnsi" w:hAnsiTheme="minorHAnsi"/>
            <w:sz w:val="22"/>
            <w:szCs w:val="22"/>
          </w:rPr>
          <w:t>,</w:t>
        </w:r>
      </w:ins>
      <w:r w:rsidRPr="009A76BB">
        <w:rPr>
          <w:rFonts w:asciiTheme="minorHAnsi" w:hAnsiTheme="minorHAnsi"/>
          <w:sz w:val="22"/>
          <w:szCs w:val="22"/>
        </w:rPr>
        <w:t>"</w:t>
      </w:r>
      <w:del w:id="10" w:author="Ira Sabran" w:date="2014-04-21T08:50:00Z">
        <w:r w:rsidRPr="009A76BB" w:rsidDel="009A76BB">
          <w:rPr>
            <w:rFonts w:asciiTheme="minorHAnsi" w:hAnsiTheme="minorHAnsi"/>
            <w:sz w:val="22"/>
            <w:szCs w:val="22"/>
          </w:rPr>
          <w:delText>,</w:delText>
        </w:r>
      </w:del>
      <w:r w:rsidRPr="009A76BB">
        <w:rPr>
          <w:rFonts w:asciiTheme="minorHAnsi" w:hAnsiTheme="minorHAnsi"/>
          <w:sz w:val="22"/>
          <w:szCs w:val="22"/>
        </w:rPr>
        <w:t xml:space="preserve"> then select the desired imaging capture profile(s) and click OK. You can also image plates from the right-click menu on the Explorer. For more information, see Creating On-Demand Imaging Sessions.</w:t>
      </w:r>
    </w:p>
    <w:p w:rsidR="009A76BB" w:rsidRPr="009A76BB" w:rsidRDefault="009A76BB" w:rsidP="009A76BB">
      <w:pPr>
        <w:pStyle w:val="NormalWeb"/>
        <w:rPr>
          <w:rFonts w:asciiTheme="minorHAnsi" w:hAnsiTheme="minorHAnsi"/>
          <w:sz w:val="22"/>
          <w:szCs w:val="22"/>
        </w:rPr>
      </w:pPr>
      <w:r w:rsidRPr="009A76BB">
        <w:rPr>
          <w:rStyle w:val="Strong"/>
          <w:rFonts w:asciiTheme="minorHAnsi" w:hAnsiTheme="minorHAnsi"/>
          <w:sz w:val="22"/>
          <w:szCs w:val="22"/>
        </w:rPr>
        <w:t>See more precise imaging areas when drawing Regions of Interest</w:t>
      </w:r>
      <w:r w:rsidRPr="009A76BB">
        <w:rPr>
          <w:rFonts w:asciiTheme="minorHAnsi" w:hAnsiTheme="minorHAnsi"/>
          <w:sz w:val="22"/>
          <w:szCs w:val="22"/>
        </w:rPr>
        <w:br/>
        <w:t xml:space="preserve">Since there are different imaging parameters for visible, UV, FRAP, and SONICC imaging methods, </w:t>
      </w:r>
      <w:del w:id="11" w:author="Ira Sabran" w:date="2014-04-21T08:51:00Z">
        <w:r w:rsidRPr="009A76BB" w:rsidDel="009A76BB">
          <w:rPr>
            <w:rFonts w:asciiTheme="minorHAnsi" w:hAnsiTheme="minorHAnsi"/>
            <w:sz w:val="22"/>
            <w:szCs w:val="22"/>
          </w:rPr>
          <w:delText xml:space="preserve">some of </w:delText>
        </w:r>
      </w:del>
      <w:r w:rsidRPr="009A76BB">
        <w:rPr>
          <w:rFonts w:asciiTheme="minorHAnsi" w:hAnsiTheme="minorHAnsi"/>
          <w:sz w:val="22"/>
          <w:szCs w:val="22"/>
        </w:rPr>
        <w:t xml:space="preserve">you may have noticed that a region of interest you created on a drop imaged with visible light returns a slightly different length and width when imaged with UV. If you </w:t>
      </w:r>
      <w:del w:id="12" w:author="Ira Sabran" w:date="2014-04-21T08:52:00Z">
        <w:r w:rsidRPr="009A76BB" w:rsidDel="009A76BB">
          <w:rPr>
            <w:rFonts w:asciiTheme="minorHAnsi" w:hAnsiTheme="minorHAnsi"/>
            <w:sz w:val="22"/>
            <w:szCs w:val="22"/>
          </w:rPr>
          <w:delText xml:space="preserve">are a customer that </w:delText>
        </w:r>
      </w:del>
      <w:r w:rsidRPr="009A76BB">
        <w:rPr>
          <w:rFonts w:asciiTheme="minorHAnsi" w:hAnsiTheme="minorHAnsi"/>
          <w:sz w:val="22"/>
          <w:szCs w:val="22"/>
        </w:rPr>
        <w:t>use</w:t>
      </w:r>
      <w:del w:id="13" w:author="Ira Sabran" w:date="2014-04-21T08:52:00Z">
        <w:r w:rsidRPr="009A76BB" w:rsidDel="009A76BB">
          <w:rPr>
            <w:rFonts w:asciiTheme="minorHAnsi" w:hAnsiTheme="minorHAnsi"/>
            <w:sz w:val="22"/>
            <w:szCs w:val="22"/>
          </w:rPr>
          <w:delText>s</w:delText>
        </w:r>
      </w:del>
      <w:r w:rsidRPr="009A76BB">
        <w:rPr>
          <w:rFonts w:asciiTheme="minorHAnsi" w:hAnsiTheme="minorHAnsi"/>
          <w:sz w:val="22"/>
          <w:szCs w:val="22"/>
        </w:rPr>
        <w:t xml:space="preserve"> multiple imaging methods, you will notice that the ROI tool now shows several different colored boxes at once. These represent the actual obtainable area for each imaging type, programmed to your specific imaging capabilities -- if you have fixed zoom options, for example, the boxes you draw will "snap" to different sizes as you attempt to draw the ROI.</w:t>
      </w:r>
    </w:p>
    <w:p w:rsidR="009A76BB" w:rsidRPr="009A76BB" w:rsidRDefault="009A76BB" w:rsidP="009A76BB">
      <w:pPr>
        <w:pStyle w:val="NormalWeb"/>
        <w:rPr>
          <w:rFonts w:asciiTheme="minorHAnsi" w:hAnsiTheme="minorHAnsi"/>
          <w:sz w:val="22"/>
          <w:szCs w:val="22"/>
        </w:rPr>
      </w:pPr>
      <w:r w:rsidRPr="009A76BB">
        <w:rPr>
          <w:rStyle w:val="Strong"/>
          <w:rFonts w:asciiTheme="minorHAnsi" w:hAnsiTheme="minorHAnsi"/>
          <w:sz w:val="22"/>
          <w:szCs w:val="22"/>
        </w:rPr>
        <w:t>Customize imaging schedules with a single click of the mouse</w:t>
      </w:r>
      <w:r w:rsidRPr="009A76BB">
        <w:rPr>
          <w:rFonts w:asciiTheme="minorHAnsi" w:hAnsiTheme="minorHAnsi"/>
          <w:sz w:val="22"/>
          <w:szCs w:val="22"/>
        </w:rPr>
        <w:t xml:space="preserve"> </w:t>
      </w:r>
      <w:r w:rsidRPr="009A76BB">
        <w:rPr>
          <w:rFonts w:asciiTheme="minorHAnsi" w:hAnsiTheme="minorHAnsi"/>
          <w:sz w:val="22"/>
          <w:szCs w:val="22"/>
        </w:rPr>
        <w:br/>
      </w:r>
      <w:proofErr w:type="gramStart"/>
      <w:r w:rsidRPr="009A76BB">
        <w:rPr>
          <w:rFonts w:asciiTheme="minorHAnsi" w:hAnsiTheme="minorHAnsi"/>
          <w:sz w:val="22"/>
          <w:szCs w:val="22"/>
        </w:rPr>
        <w:t>If</w:t>
      </w:r>
      <w:proofErr w:type="gramEnd"/>
      <w:r w:rsidRPr="009A76BB">
        <w:rPr>
          <w:rFonts w:asciiTheme="minorHAnsi" w:hAnsiTheme="minorHAnsi"/>
          <w:sz w:val="22"/>
          <w:szCs w:val="22"/>
        </w:rPr>
        <w:t xml:space="preserve"> you’re setting up a project or experiment and working on the imaging schedule, you can now </w:t>
      </w:r>
      <w:r w:rsidRPr="009A76BB">
        <w:rPr>
          <w:rFonts w:asciiTheme="minorHAnsi" w:hAnsiTheme="minorHAnsi"/>
          <w:sz w:val="22"/>
          <w:szCs w:val="22"/>
        </w:rPr>
        <w:lastRenderedPageBreak/>
        <w:t>customize the schedule without right-clicking. Simply check a box and a message will appear asking you to confirm that you would like to customize the imaging schedule</w:t>
      </w:r>
      <w:del w:id="14" w:author="Ira Sabran" w:date="2014-04-21T08:54:00Z">
        <w:r w:rsidRPr="009A76BB" w:rsidDel="009A76BB">
          <w:rPr>
            <w:rFonts w:asciiTheme="minorHAnsi" w:hAnsiTheme="minorHAnsi"/>
            <w:sz w:val="22"/>
            <w:szCs w:val="22"/>
          </w:rPr>
          <w:delText>, t</w:delText>
        </w:r>
      </w:del>
      <w:ins w:id="15" w:author="Ira Sabran" w:date="2014-04-21T08:54:00Z">
        <w:r>
          <w:rPr>
            <w:rFonts w:asciiTheme="minorHAnsi" w:hAnsiTheme="minorHAnsi"/>
            <w:sz w:val="22"/>
            <w:szCs w:val="22"/>
          </w:rPr>
          <w:t>. T</w:t>
        </w:r>
      </w:ins>
      <w:r w:rsidRPr="009A76BB">
        <w:rPr>
          <w:rFonts w:asciiTheme="minorHAnsi" w:hAnsiTheme="minorHAnsi"/>
          <w:sz w:val="22"/>
          <w:szCs w:val="22"/>
        </w:rPr>
        <w:t>hen continue customizing the schedule.</w:t>
      </w:r>
    </w:p>
    <w:p w:rsidR="009A76BB" w:rsidRPr="009A76BB" w:rsidRDefault="009A76BB" w:rsidP="009A76BB">
      <w:pPr>
        <w:pStyle w:val="NormalWeb"/>
        <w:rPr>
          <w:rFonts w:asciiTheme="minorHAnsi" w:hAnsiTheme="minorHAnsi"/>
          <w:sz w:val="22"/>
          <w:szCs w:val="22"/>
        </w:rPr>
      </w:pPr>
      <w:r w:rsidRPr="009A76BB">
        <w:rPr>
          <w:rStyle w:val="Strong"/>
          <w:rFonts w:asciiTheme="minorHAnsi" w:hAnsiTheme="minorHAnsi"/>
          <w:sz w:val="22"/>
          <w:szCs w:val="22"/>
        </w:rPr>
        <w:t>Choose which drops to image by typing in their well locations</w:t>
      </w:r>
      <w:del w:id="16" w:author="Ira Sabran" w:date="2014-04-21T08:54:00Z">
        <w:r w:rsidRPr="009A76BB" w:rsidDel="009A76BB">
          <w:rPr>
            <w:rStyle w:val="Strong"/>
            <w:rFonts w:asciiTheme="minorHAnsi" w:hAnsiTheme="minorHAnsi"/>
            <w:sz w:val="22"/>
            <w:szCs w:val="22"/>
          </w:rPr>
          <w:delText>.</w:delText>
        </w:r>
      </w:del>
      <w:r w:rsidRPr="009A76BB">
        <w:rPr>
          <w:rFonts w:asciiTheme="minorHAnsi" w:hAnsiTheme="minorHAnsi"/>
          <w:sz w:val="22"/>
          <w:szCs w:val="22"/>
        </w:rPr>
        <w:br/>
      </w:r>
      <w:proofErr w:type="gramStart"/>
      <w:r w:rsidRPr="009A76BB">
        <w:rPr>
          <w:rFonts w:asciiTheme="minorHAnsi" w:hAnsiTheme="minorHAnsi"/>
          <w:sz w:val="22"/>
          <w:szCs w:val="22"/>
        </w:rPr>
        <w:t>You</w:t>
      </w:r>
      <w:proofErr w:type="gramEnd"/>
      <w:r w:rsidRPr="009A76BB">
        <w:rPr>
          <w:rFonts w:asciiTheme="minorHAnsi" w:hAnsiTheme="minorHAnsi"/>
          <w:sz w:val="22"/>
          <w:szCs w:val="22"/>
        </w:rPr>
        <w:t xml:space="preserve"> can now control imaging on a drop-by-drop basis with the new "Select well(s) by name" window. This control is found under the Tools menu, and is also available via the right-click menu. Just type in the well numbers associated with the drops you want to image (separated by commas or spaces) and click OK.</w:t>
      </w:r>
    </w:p>
    <w:p w:rsidR="009A76BB" w:rsidRPr="009A76BB" w:rsidRDefault="009A76BB" w:rsidP="009A76BB">
      <w:pPr>
        <w:pStyle w:val="NormalWeb"/>
        <w:rPr>
          <w:rFonts w:asciiTheme="minorHAnsi" w:hAnsiTheme="minorHAnsi"/>
          <w:sz w:val="22"/>
          <w:szCs w:val="22"/>
        </w:rPr>
      </w:pPr>
    </w:p>
    <w:p w:rsidR="009A76BB" w:rsidRPr="009A76BB" w:rsidRDefault="009A76BB" w:rsidP="009A76BB">
      <w:pPr>
        <w:pStyle w:val="NormalWeb"/>
        <w:rPr>
          <w:rFonts w:asciiTheme="minorHAnsi" w:hAnsiTheme="minorHAnsi"/>
          <w:sz w:val="22"/>
          <w:szCs w:val="22"/>
        </w:rPr>
      </w:pPr>
      <w:r w:rsidRPr="009A76BB">
        <w:rPr>
          <w:rStyle w:val="Strong"/>
          <w:rFonts w:asciiTheme="minorHAnsi" w:hAnsiTheme="minorHAnsi"/>
          <w:sz w:val="22"/>
          <w:szCs w:val="22"/>
        </w:rPr>
        <w:t>Refresh the Explorer to instantly show changes made by colleagues</w:t>
      </w:r>
      <w:r w:rsidRPr="009A76BB">
        <w:rPr>
          <w:rFonts w:asciiTheme="minorHAnsi" w:hAnsiTheme="minorHAnsi"/>
          <w:sz w:val="22"/>
          <w:szCs w:val="22"/>
        </w:rPr>
        <w:br/>
        <w:t>The Explorer now includes a refresh function, helpful in workgroup situations. Simply click anywhere on the Explorer, then press F5 on your keyboard.</w:t>
      </w:r>
    </w:p>
    <w:p w:rsidR="009A76BB" w:rsidRPr="009A76BB" w:rsidRDefault="009A76BB" w:rsidP="009A76BB">
      <w:pPr>
        <w:pStyle w:val="NormalWeb"/>
        <w:rPr>
          <w:rFonts w:asciiTheme="minorHAnsi" w:hAnsiTheme="minorHAnsi"/>
          <w:sz w:val="22"/>
          <w:szCs w:val="22"/>
        </w:rPr>
      </w:pPr>
      <w:r w:rsidRPr="009A76BB">
        <w:rPr>
          <w:rStyle w:val="Strong"/>
          <w:rFonts w:asciiTheme="minorHAnsi" w:hAnsiTheme="minorHAnsi"/>
          <w:sz w:val="22"/>
          <w:szCs w:val="22"/>
        </w:rPr>
        <w:t>Sample Searches in Search and Filter</w:t>
      </w:r>
      <w:r w:rsidRPr="009A76BB">
        <w:rPr>
          <w:rFonts w:asciiTheme="minorHAnsi" w:hAnsiTheme="minorHAnsi"/>
          <w:sz w:val="22"/>
          <w:szCs w:val="22"/>
        </w:rPr>
        <w:br/>
      </w:r>
      <w:proofErr w:type="gramStart"/>
      <w:r w:rsidRPr="009A76BB">
        <w:rPr>
          <w:rFonts w:asciiTheme="minorHAnsi" w:hAnsiTheme="minorHAnsi"/>
          <w:sz w:val="22"/>
          <w:szCs w:val="22"/>
        </w:rPr>
        <w:t>In</w:t>
      </w:r>
      <w:proofErr w:type="gramEnd"/>
      <w:r w:rsidRPr="009A76BB">
        <w:rPr>
          <w:rFonts w:asciiTheme="minorHAnsi" w:hAnsiTheme="minorHAnsi"/>
          <w:sz w:val="22"/>
          <w:szCs w:val="22"/>
        </w:rPr>
        <w:t xml:space="preserve"> an effort to make Search and Filter easier to use, we have included three </w:t>
      </w:r>
      <w:del w:id="17" w:author="Ira Sabran" w:date="2014-04-21T08:57:00Z">
        <w:r w:rsidRPr="009A76BB" w:rsidDel="00B304F7">
          <w:rPr>
            <w:rFonts w:asciiTheme="minorHAnsi" w:hAnsiTheme="minorHAnsi"/>
            <w:sz w:val="22"/>
            <w:szCs w:val="22"/>
          </w:rPr>
          <w:delText xml:space="preserve">sample </w:delText>
        </w:r>
      </w:del>
      <w:r w:rsidRPr="009A76BB">
        <w:rPr>
          <w:rFonts w:asciiTheme="minorHAnsi" w:hAnsiTheme="minorHAnsi"/>
          <w:sz w:val="22"/>
          <w:szCs w:val="22"/>
        </w:rPr>
        <w:t>search and filter</w:t>
      </w:r>
      <w:del w:id="18" w:author="Ira Sabran" w:date="2014-04-21T08:57:00Z">
        <w:r w:rsidRPr="009A76BB" w:rsidDel="00B304F7">
          <w:rPr>
            <w:rFonts w:asciiTheme="minorHAnsi" w:hAnsiTheme="minorHAnsi"/>
            <w:sz w:val="22"/>
            <w:szCs w:val="22"/>
          </w:rPr>
          <w:delText>s</w:delText>
        </w:r>
      </w:del>
      <w:r w:rsidRPr="009A76BB">
        <w:rPr>
          <w:rFonts w:asciiTheme="minorHAnsi" w:hAnsiTheme="minorHAnsi"/>
          <w:sz w:val="22"/>
          <w:szCs w:val="22"/>
        </w:rPr>
        <w:t xml:space="preserve"> </w:t>
      </w:r>
      <w:ins w:id="19" w:author="Ira Sabran" w:date="2014-04-21T08:57:00Z">
        <w:r w:rsidR="00B304F7" w:rsidRPr="009A76BB">
          <w:rPr>
            <w:rFonts w:asciiTheme="minorHAnsi" w:hAnsiTheme="minorHAnsi"/>
            <w:sz w:val="22"/>
            <w:szCs w:val="22"/>
          </w:rPr>
          <w:t>sample</w:t>
        </w:r>
      </w:ins>
      <w:ins w:id="20" w:author="Ira Sabran" w:date="2014-04-21T08:58:00Z">
        <w:r w:rsidR="00B304F7">
          <w:rPr>
            <w:rFonts w:asciiTheme="minorHAnsi" w:hAnsiTheme="minorHAnsi"/>
            <w:sz w:val="22"/>
            <w:szCs w:val="22"/>
          </w:rPr>
          <w:t>s</w:t>
        </w:r>
      </w:ins>
      <w:ins w:id="21" w:author="Ira Sabran" w:date="2014-04-21T08:57:00Z">
        <w:r w:rsidR="00B304F7" w:rsidRPr="009A76BB">
          <w:rPr>
            <w:rFonts w:asciiTheme="minorHAnsi" w:hAnsiTheme="minorHAnsi"/>
            <w:sz w:val="22"/>
            <w:szCs w:val="22"/>
          </w:rPr>
          <w:t xml:space="preserve"> </w:t>
        </w:r>
      </w:ins>
      <w:r w:rsidRPr="009A76BB">
        <w:rPr>
          <w:rFonts w:asciiTheme="minorHAnsi" w:hAnsiTheme="minorHAnsi"/>
          <w:sz w:val="22"/>
          <w:szCs w:val="22"/>
        </w:rPr>
        <w:t>for you to use and learn from. You'll notice a new "Sample Searches" sub-folder in the "Searches" folder. Then, choose "Drops vs Ingredients</w:t>
      </w:r>
      <w:ins w:id="22" w:author="Ira Sabran" w:date="2014-04-21T08:58:00Z">
        <w:r w:rsidR="00B304F7">
          <w:rPr>
            <w:rFonts w:asciiTheme="minorHAnsi" w:hAnsiTheme="minorHAnsi"/>
            <w:sz w:val="22"/>
            <w:szCs w:val="22"/>
          </w:rPr>
          <w:t>,</w:t>
        </w:r>
      </w:ins>
      <w:r w:rsidRPr="009A76BB">
        <w:rPr>
          <w:rFonts w:asciiTheme="minorHAnsi" w:hAnsiTheme="minorHAnsi"/>
          <w:sz w:val="22"/>
          <w:szCs w:val="22"/>
        </w:rPr>
        <w:t>"</w:t>
      </w:r>
      <w:del w:id="23" w:author="Ira Sabran" w:date="2014-04-21T08:58:00Z">
        <w:r w:rsidRPr="009A76BB" w:rsidDel="00B304F7">
          <w:rPr>
            <w:rFonts w:asciiTheme="minorHAnsi" w:hAnsiTheme="minorHAnsi"/>
            <w:sz w:val="22"/>
            <w:szCs w:val="22"/>
          </w:rPr>
          <w:delText>,</w:delText>
        </w:r>
      </w:del>
      <w:r w:rsidRPr="009A76BB">
        <w:rPr>
          <w:rFonts w:asciiTheme="minorHAnsi" w:hAnsiTheme="minorHAnsi"/>
          <w:sz w:val="22"/>
          <w:szCs w:val="22"/>
        </w:rPr>
        <w:t xml:space="preserve"> "Drops vs pH</w:t>
      </w:r>
      <w:ins w:id="24" w:author="Ira Sabran" w:date="2014-04-21T08:58:00Z">
        <w:r w:rsidR="00B304F7">
          <w:rPr>
            <w:rFonts w:asciiTheme="minorHAnsi" w:hAnsiTheme="minorHAnsi"/>
            <w:sz w:val="22"/>
            <w:szCs w:val="22"/>
          </w:rPr>
          <w:t>,</w:t>
        </w:r>
      </w:ins>
      <w:r w:rsidRPr="009A76BB">
        <w:rPr>
          <w:rFonts w:asciiTheme="minorHAnsi" w:hAnsiTheme="minorHAnsi"/>
          <w:sz w:val="22"/>
          <w:szCs w:val="22"/>
        </w:rPr>
        <w:t>"</w:t>
      </w:r>
      <w:del w:id="25" w:author="Ira Sabran" w:date="2014-04-21T08:58:00Z">
        <w:r w:rsidRPr="009A76BB" w:rsidDel="00B304F7">
          <w:rPr>
            <w:rFonts w:asciiTheme="minorHAnsi" w:hAnsiTheme="minorHAnsi"/>
            <w:sz w:val="22"/>
            <w:szCs w:val="22"/>
          </w:rPr>
          <w:delText>,</w:delText>
        </w:r>
      </w:del>
      <w:r w:rsidRPr="009A76BB">
        <w:rPr>
          <w:rFonts w:asciiTheme="minorHAnsi" w:hAnsiTheme="minorHAnsi"/>
          <w:sz w:val="22"/>
          <w:szCs w:val="22"/>
        </w:rPr>
        <w:t xml:space="preserve"> or "Screens Used in Experiments</w:t>
      </w:r>
      <w:ins w:id="26" w:author="Ira Sabran" w:date="2014-04-21T08:59:00Z">
        <w:r w:rsidR="00B304F7">
          <w:rPr>
            <w:rFonts w:asciiTheme="minorHAnsi" w:hAnsiTheme="minorHAnsi"/>
            <w:sz w:val="22"/>
            <w:szCs w:val="22"/>
          </w:rPr>
          <w:t>.</w:t>
        </w:r>
      </w:ins>
      <w:r w:rsidRPr="009A76BB">
        <w:rPr>
          <w:rFonts w:asciiTheme="minorHAnsi" w:hAnsiTheme="minorHAnsi"/>
          <w:sz w:val="22"/>
          <w:szCs w:val="22"/>
        </w:rPr>
        <w:t>"</w:t>
      </w:r>
      <w:del w:id="27" w:author="Ira Sabran" w:date="2014-04-21T08:59:00Z">
        <w:r w:rsidRPr="009A76BB" w:rsidDel="00B304F7">
          <w:rPr>
            <w:rFonts w:asciiTheme="minorHAnsi" w:hAnsiTheme="minorHAnsi"/>
            <w:sz w:val="22"/>
            <w:szCs w:val="22"/>
          </w:rPr>
          <w:delText>.</w:delText>
        </w:r>
      </w:del>
    </w:p>
    <w:p w:rsidR="009A76BB" w:rsidRPr="009A76BB" w:rsidRDefault="009A76BB" w:rsidP="009A76BB">
      <w:pPr>
        <w:pStyle w:val="NormalWeb"/>
        <w:rPr>
          <w:rFonts w:asciiTheme="minorHAnsi" w:hAnsiTheme="minorHAnsi"/>
          <w:sz w:val="22"/>
          <w:szCs w:val="22"/>
        </w:rPr>
      </w:pPr>
      <w:r w:rsidRPr="009A76BB">
        <w:rPr>
          <w:rStyle w:val="Strong"/>
          <w:rFonts w:asciiTheme="minorHAnsi" w:hAnsiTheme="minorHAnsi"/>
          <w:sz w:val="22"/>
          <w:szCs w:val="22"/>
        </w:rPr>
        <w:t>Usage Report Option</w:t>
      </w:r>
      <w:r w:rsidRPr="009A76BB">
        <w:rPr>
          <w:rFonts w:asciiTheme="minorHAnsi" w:hAnsiTheme="minorHAnsi"/>
          <w:sz w:val="22"/>
          <w:szCs w:val="22"/>
        </w:rPr>
        <w:br/>
        <w:t xml:space="preserve">The Usage Report allows Rock Maker to send a log file containing information about how you use Rock Maker to usability@formulatrix.com. Enabling Usage Statistics will help us determine where </w:t>
      </w:r>
      <w:del w:id="28" w:author="Ira Sabran" w:date="2014-04-21T09:00:00Z">
        <w:r w:rsidRPr="009A76BB" w:rsidDel="00B304F7">
          <w:rPr>
            <w:rFonts w:asciiTheme="minorHAnsi" w:hAnsiTheme="minorHAnsi"/>
            <w:sz w:val="22"/>
            <w:szCs w:val="22"/>
          </w:rPr>
          <w:delText xml:space="preserve">the </w:delText>
        </w:r>
      </w:del>
      <w:ins w:id="29" w:author="Ira Sabran" w:date="2014-04-21T09:00:00Z">
        <w:r w:rsidR="00B304F7">
          <w:rPr>
            <w:rFonts w:asciiTheme="minorHAnsi" w:hAnsiTheme="minorHAnsi"/>
            <w:sz w:val="22"/>
            <w:szCs w:val="22"/>
          </w:rPr>
          <w:t>to</w:t>
        </w:r>
        <w:r w:rsidR="00B304F7" w:rsidRPr="009A76BB">
          <w:rPr>
            <w:rFonts w:asciiTheme="minorHAnsi" w:hAnsiTheme="minorHAnsi"/>
            <w:sz w:val="22"/>
            <w:szCs w:val="22"/>
          </w:rPr>
          <w:t xml:space="preserve"> </w:t>
        </w:r>
      </w:ins>
      <w:r w:rsidRPr="009A76BB">
        <w:rPr>
          <w:rFonts w:asciiTheme="minorHAnsi" w:hAnsiTheme="minorHAnsi"/>
          <w:sz w:val="22"/>
          <w:szCs w:val="22"/>
        </w:rPr>
        <w:t xml:space="preserve">develop features, and when to retire features </w:t>
      </w:r>
      <w:del w:id="30" w:author="Ira Sabran" w:date="2014-04-21T09:00:00Z">
        <w:r w:rsidRPr="009A76BB" w:rsidDel="00B304F7">
          <w:rPr>
            <w:rFonts w:asciiTheme="minorHAnsi" w:hAnsiTheme="minorHAnsi"/>
            <w:sz w:val="22"/>
            <w:szCs w:val="22"/>
          </w:rPr>
          <w:delText>if they</w:delText>
        </w:r>
      </w:del>
      <w:ins w:id="31" w:author="Ira Sabran" w:date="2014-04-21T09:00:00Z">
        <w:r w:rsidR="00B304F7">
          <w:rPr>
            <w:rFonts w:asciiTheme="minorHAnsi" w:hAnsiTheme="minorHAnsi"/>
            <w:sz w:val="22"/>
            <w:szCs w:val="22"/>
          </w:rPr>
          <w:t>which</w:t>
        </w:r>
      </w:ins>
      <w:r w:rsidRPr="009A76BB">
        <w:rPr>
          <w:rFonts w:asciiTheme="minorHAnsi" w:hAnsiTheme="minorHAnsi"/>
          <w:sz w:val="22"/>
          <w:szCs w:val="22"/>
        </w:rPr>
        <w:t xml:space="preserve"> are no longer useful to you. To opt in, go to Setup folder on the Explorer and double-click the "General" node. Then, check the box next to "Help make Rock Maker better by automatically sending usage statistics to Formulatrix</w:t>
      </w:r>
      <w:ins w:id="32" w:author="Ira Sabran" w:date="2014-04-21T09:01:00Z">
        <w:r w:rsidR="00B304F7">
          <w:rPr>
            <w:rFonts w:asciiTheme="minorHAnsi" w:hAnsiTheme="minorHAnsi"/>
            <w:sz w:val="22"/>
            <w:szCs w:val="22"/>
          </w:rPr>
          <w:t>.</w:t>
        </w:r>
      </w:ins>
      <w:r w:rsidRPr="009A76BB">
        <w:rPr>
          <w:rFonts w:asciiTheme="minorHAnsi" w:hAnsiTheme="minorHAnsi"/>
          <w:sz w:val="22"/>
          <w:szCs w:val="22"/>
        </w:rPr>
        <w:t>"</w:t>
      </w:r>
      <w:del w:id="33" w:author="Ira Sabran" w:date="2014-04-21T09:01:00Z">
        <w:r w:rsidRPr="009A76BB" w:rsidDel="00B304F7">
          <w:rPr>
            <w:rFonts w:asciiTheme="minorHAnsi" w:hAnsiTheme="minorHAnsi"/>
            <w:sz w:val="22"/>
            <w:szCs w:val="22"/>
          </w:rPr>
          <w:delText>.</w:delText>
        </w:r>
      </w:del>
    </w:p>
    <w:p w:rsidR="009A76BB" w:rsidRPr="009A76BB" w:rsidRDefault="009A76BB" w:rsidP="009A76BB">
      <w:pPr>
        <w:pStyle w:val="NormalWeb"/>
        <w:rPr>
          <w:rFonts w:asciiTheme="minorHAnsi" w:hAnsiTheme="minorHAnsi"/>
          <w:sz w:val="22"/>
          <w:szCs w:val="22"/>
        </w:rPr>
      </w:pPr>
    </w:p>
    <w:p w:rsidR="009A76BB" w:rsidRPr="009A76BB" w:rsidRDefault="009A76BB" w:rsidP="009A76BB">
      <w:pPr>
        <w:pStyle w:val="NormalWeb"/>
        <w:rPr>
          <w:rFonts w:asciiTheme="minorHAnsi" w:hAnsiTheme="minorHAnsi"/>
          <w:sz w:val="22"/>
          <w:szCs w:val="22"/>
        </w:rPr>
      </w:pPr>
      <w:r w:rsidRPr="009A76BB">
        <w:rPr>
          <w:rFonts w:asciiTheme="minorHAnsi" w:hAnsiTheme="minorHAnsi"/>
          <w:sz w:val="22"/>
          <w:szCs w:val="22"/>
        </w:rPr>
        <w:t xml:space="preserve">Click </w:t>
      </w:r>
      <w:hyperlink r:id="rId7" w:history="1">
        <w:r w:rsidRPr="009A76BB">
          <w:rPr>
            <w:rStyle w:val="Hyperlink"/>
            <w:rFonts w:asciiTheme="minorHAnsi" w:hAnsiTheme="minorHAnsi"/>
            <w:sz w:val="22"/>
            <w:szCs w:val="22"/>
          </w:rPr>
          <w:t>here</w:t>
        </w:r>
      </w:hyperlink>
      <w:r w:rsidRPr="009A76BB">
        <w:rPr>
          <w:rFonts w:asciiTheme="minorHAnsi" w:hAnsiTheme="minorHAnsi"/>
          <w:sz w:val="22"/>
          <w:szCs w:val="22"/>
        </w:rPr>
        <w:t xml:space="preserve"> to view our usage collection statement</w:t>
      </w:r>
      <w:ins w:id="34" w:author="Ira Sabran" w:date="2014-04-21T09:01:00Z">
        <w:r w:rsidR="00B304F7">
          <w:rPr>
            <w:rFonts w:asciiTheme="minorHAnsi" w:hAnsiTheme="minorHAnsi"/>
            <w:sz w:val="22"/>
            <w:szCs w:val="22"/>
          </w:rPr>
          <w:t>.</w:t>
        </w:r>
      </w:ins>
    </w:p>
    <w:p w:rsidR="009A76BB" w:rsidRPr="009A76BB" w:rsidRDefault="009A76BB"/>
    <w:sectPr w:rsidR="009A76BB" w:rsidRPr="009A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6BB"/>
    <w:rsid w:val="00012094"/>
    <w:rsid w:val="000137C1"/>
    <w:rsid w:val="00036629"/>
    <w:rsid w:val="0004770F"/>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D57A3"/>
    <w:rsid w:val="00224EC7"/>
    <w:rsid w:val="002467C1"/>
    <w:rsid w:val="00246E3B"/>
    <w:rsid w:val="00250E43"/>
    <w:rsid w:val="002541DC"/>
    <w:rsid w:val="002861D5"/>
    <w:rsid w:val="002C207B"/>
    <w:rsid w:val="002C5197"/>
    <w:rsid w:val="00352716"/>
    <w:rsid w:val="00377571"/>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67C7"/>
    <w:rsid w:val="008F1BCB"/>
    <w:rsid w:val="00901F92"/>
    <w:rsid w:val="00973C76"/>
    <w:rsid w:val="00976C7C"/>
    <w:rsid w:val="009A76BB"/>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304F7"/>
    <w:rsid w:val="00B46AFF"/>
    <w:rsid w:val="00B70F33"/>
    <w:rsid w:val="00B805C7"/>
    <w:rsid w:val="00B84136"/>
    <w:rsid w:val="00B873A1"/>
    <w:rsid w:val="00BA474B"/>
    <w:rsid w:val="00BB6B8F"/>
    <w:rsid w:val="00BC597C"/>
    <w:rsid w:val="00BD3A1B"/>
    <w:rsid w:val="00BF4B57"/>
    <w:rsid w:val="00BF6075"/>
    <w:rsid w:val="00C0288D"/>
    <w:rsid w:val="00C3291F"/>
    <w:rsid w:val="00C42DCC"/>
    <w:rsid w:val="00C6577B"/>
    <w:rsid w:val="00C77F2D"/>
    <w:rsid w:val="00CB635D"/>
    <w:rsid w:val="00CE19A2"/>
    <w:rsid w:val="00CF1A97"/>
    <w:rsid w:val="00D32F73"/>
    <w:rsid w:val="00D448F8"/>
    <w:rsid w:val="00DA23B8"/>
    <w:rsid w:val="00DC772F"/>
    <w:rsid w:val="00E027CE"/>
    <w:rsid w:val="00E02E12"/>
    <w:rsid w:val="00E12522"/>
    <w:rsid w:val="00E40501"/>
    <w:rsid w:val="00E91C5F"/>
    <w:rsid w:val="00EB3B3C"/>
    <w:rsid w:val="00EC2231"/>
    <w:rsid w:val="00F00AC4"/>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66B97-6494-442F-A3C0-04F2EDF6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7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6BB"/>
    <w:rPr>
      <w:color w:val="0563C1" w:themeColor="hyperlink"/>
      <w:u w:val="single"/>
    </w:rPr>
  </w:style>
  <w:style w:type="character" w:customStyle="1" w:styleId="Heading3Char">
    <w:name w:val="Heading 3 Char"/>
    <w:basedOn w:val="DefaultParagraphFont"/>
    <w:link w:val="Heading3"/>
    <w:uiPriority w:val="9"/>
    <w:rsid w:val="009A76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7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ormulatrix.com/demosite/protein-crystallization/products/rock-maker/usage-collec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nnah@formulatrix.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formulatrix.com/demosite/protein-crystallization/products/rock-maker/index.html#tabbed-nav=tab3"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2014-04-21T12:39:00Z</dcterms:created>
  <dcterms:modified xsi:type="dcterms:W3CDTF">2014-04-21T13:03:00Z</dcterms:modified>
</cp:coreProperties>
</file>