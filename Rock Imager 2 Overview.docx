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Default="004D3627">
      <w:r>
        <w:t>Rock Imager 2 Overview</w:t>
      </w:r>
    </w:p>
    <w:p w:rsidR="004D3627" w:rsidRDefault="004D3627">
      <w:r w:rsidRPr="004D3627">
        <w:t>http://www.formulatrix.com/demosite/protein-crystallization/products/rock-imager-2/index.html</w:t>
      </w:r>
    </w:p>
    <w:p w:rsidR="004D3627" w:rsidRPr="004D3627" w:rsidRDefault="004D3627" w:rsidP="004D3627">
      <w:r w:rsidRPr="004D3627">
        <w:t xml:space="preserve">Rock Imager is an automated imaging system for protein crystallization. This robust, easy-to-use solution captures superior quality images on a user-defined schedule. Just load your plates and go. Rock Imager acquires color images with z-slices and can image a full 96-well plate in </w:t>
      </w:r>
      <w:bookmarkStart w:id="0" w:name="_GoBack"/>
      <w:del w:id="1" w:author="Ira Sabran" w:date="2014-04-09T14:41:00Z">
        <w:r w:rsidRPr="004D3627" w:rsidDel="004D3627">
          <w:delText>less than</w:delText>
        </w:r>
      </w:del>
      <w:bookmarkEnd w:id="0"/>
      <w:ins w:id="2" w:author="Ira Sabran" w:date="2014-04-09T14:41:00Z">
        <w:r>
          <w:t>&lt;</w:t>
        </w:r>
      </w:ins>
      <w:del w:id="3" w:author="Ira Sabran" w:date="2014-04-09T14:41:00Z">
        <w:r w:rsidRPr="004D3627" w:rsidDel="004D3627">
          <w:delText xml:space="preserve"> </w:delText>
        </w:r>
      </w:del>
      <w:r w:rsidRPr="004D3627">
        <w:t xml:space="preserve">3 minutes. </w:t>
      </w:r>
    </w:p>
    <w:p w:rsidR="004D3627" w:rsidRPr="004D3627" w:rsidRDefault="004D3627" w:rsidP="004D3627">
      <w:r w:rsidRPr="004D3627">
        <w:t xml:space="preserve">Rock Imager 2 is the smallest of the Rock Imager line and has a 2 microplate capacity. </w:t>
      </w:r>
    </w:p>
    <w:p w:rsidR="004D3627" w:rsidRDefault="004D3627"/>
    <w:sectPr w:rsidR="004D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27"/>
    <w:rsid w:val="00012094"/>
    <w:rsid w:val="000137C1"/>
    <w:rsid w:val="00036629"/>
    <w:rsid w:val="00060215"/>
    <w:rsid w:val="000A45B4"/>
    <w:rsid w:val="000A7016"/>
    <w:rsid w:val="0010251C"/>
    <w:rsid w:val="001062B8"/>
    <w:rsid w:val="00132A61"/>
    <w:rsid w:val="00143C59"/>
    <w:rsid w:val="0019222D"/>
    <w:rsid w:val="0019668F"/>
    <w:rsid w:val="002467C1"/>
    <w:rsid w:val="00246E3B"/>
    <w:rsid w:val="00250E43"/>
    <w:rsid w:val="002861D5"/>
    <w:rsid w:val="002C207B"/>
    <w:rsid w:val="002C5197"/>
    <w:rsid w:val="00352716"/>
    <w:rsid w:val="003D117A"/>
    <w:rsid w:val="003D5233"/>
    <w:rsid w:val="00461D52"/>
    <w:rsid w:val="00484D48"/>
    <w:rsid w:val="00485DA8"/>
    <w:rsid w:val="00492B0F"/>
    <w:rsid w:val="004D3627"/>
    <w:rsid w:val="00504FE6"/>
    <w:rsid w:val="00570905"/>
    <w:rsid w:val="00576354"/>
    <w:rsid w:val="00591E0B"/>
    <w:rsid w:val="005A5C13"/>
    <w:rsid w:val="005F2867"/>
    <w:rsid w:val="005F7CFD"/>
    <w:rsid w:val="00605E62"/>
    <w:rsid w:val="006270E8"/>
    <w:rsid w:val="0064429E"/>
    <w:rsid w:val="00660FEB"/>
    <w:rsid w:val="006949B3"/>
    <w:rsid w:val="006B4B58"/>
    <w:rsid w:val="006B6AEE"/>
    <w:rsid w:val="006C7A15"/>
    <w:rsid w:val="006E7B16"/>
    <w:rsid w:val="007165DF"/>
    <w:rsid w:val="007244E7"/>
    <w:rsid w:val="00744CEC"/>
    <w:rsid w:val="00785385"/>
    <w:rsid w:val="007A75BC"/>
    <w:rsid w:val="0083731B"/>
    <w:rsid w:val="00872F32"/>
    <w:rsid w:val="008750E0"/>
    <w:rsid w:val="008B0853"/>
    <w:rsid w:val="008E10BE"/>
    <w:rsid w:val="00901F92"/>
    <w:rsid w:val="00973C76"/>
    <w:rsid w:val="009C6083"/>
    <w:rsid w:val="009F77E0"/>
    <w:rsid w:val="00A41B3F"/>
    <w:rsid w:val="00A5649E"/>
    <w:rsid w:val="00A8017D"/>
    <w:rsid w:val="00A80F7C"/>
    <w:rsid w:val="00AA62C1"/>
    <w:rsid w:val="00AA6C6C"/>
    <w:rsid w:val="00AC5093"/>
    <w:rsid w:val="00AE60F2"/>
    <w:rsid w:val="00B01E11"/>
    <w:rsid w:val="00B46AFF"/>
    <w:rsid w:val="00B805C7"/>
    <w:rsid w:val="00BB6B8F"/>
    <w:rsid w:val="00BF4B57"/>
    <w:rsid w:val="00BF6075"/>
    <w:rsid w:val="00C0288D"/>
    <w:rsid w:val="00C42DCC"/>
    <w:rsid w:val="00C77F2D"/>
    <w:rsid w:val="00CB635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  <w:rsid w:val="00FE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FCA5D-C6D9-4C6A-9FDB-E6E1D1F6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89220">
          <w:marLeft w:val="3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868">
          <w:marLeft w:val="3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2014-04-09T18:38:00Z</dcterms:created>
  <dcterms:modified xsi:type="dcterms:W3CDTF">2014-04-09T18:42:00Z</dcterms:modified>
</cp:coreProperties>
</file>