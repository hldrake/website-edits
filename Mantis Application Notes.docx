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BB2682" w:rsidRDefault="00BB2682">
      <w:r w:rsidRPr="00BB2682">
        <w:t>Mantis Application Notes</w:t>
      </w:r>
    </w:p>
    <w:p w:rsidR="00BB2682" w:rsidRPr="00BB2682" w:rsidRDefault="00BB2682">
      <w:r w:rsidRPr="00BB2682">
        <w:t>http://www.formulatrix.com/demosite/liquid-handling/products/mantis/index.html#tabbed-nav=tab4</w:t>
      </w:r>
    </w:p>
    <w:p w:rsidR="00BB2682" w:rsidRPr="00BB2682" w:rsidRDefault="00BB2682" w:rsidP="00BB26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2682">
        <w:rPr>
          <w:rFonts w:eastAsia="Times New Roman" w:cs="Times New Roman"/>
          <w:b/>
          <w:bCs/>
        </w:rPr>
        <w:t xml:space="preserve">See how </w:t>
      </w:r>
      <w:del w:id="0" w:author="Ira Sabran" w:date="2014-04-07T08:23:00Z">
        <w:r w:rsidRPr="00BB2682" w:rsidDel="00BB2682">
          <w:rPr>
            <w:rFonts w:eastAsia="Times New Roman" w:cs="Times New Roman"/>
            <w:b/>
            <w:bCs/>
          </w:rPr>
          <w:delText>one of the</w:delText>
        </w:r>
      </w:del>
      <w:ins w:id="1" w:author="Ira Sabran" w:date="2014-04-07T08:23:00Z">
        <w:r>
          <w:rPr>
            <w:rFonts w:eastAsia="Times New Roman" w:cs="Times New Roman"/>
            <w:b/>
            <w:bCs/>
          </w:rPr>
          <w:t>a</w:t>
        </w:r>
      </w:ins>
      <w:r w:rsidRPr="00BB2682">
        <w:rPr>
          <w:rFonts w:eastAsia="Times New Roman" w:cs="Times New Roman"/>
          <w:b/>
          <w:bCs/>
        </w:rPr>
        <w:t xml:space="preserve"> leading educational lab</w:t>
      </w:r>
      <w:del w:id="2" w:author="Ira Sabran" w:date="2014-04-07T08:23:00Z">
        <w:r w:rsidRPr="00BB2682" w:rsidDel="00BB2682">
          <w:rPr>
            <w:rFonts w:eastAsia="Times New Roman" w:cs="Times New Roman"/>
            <w:b/>
            <w:bCs/>
          </w:rPr>
          <w:delText>s</w:delText>
        </w:r>
      </w:del>
      <w:r w:rsidRPr="00BB2682">
        <w:rPr>
          <w:rFonts w:eastAsia="Times New Roman" w:cs="Times New Roman"/>
          <w:b/>
          <w:bCs/>
        </w:rPr>
        <w:t xml:space="preserve"> in the USA </w:t>
      </w:r>
      <w:del w:id="3" w:author="Ira Sabran" w:date="2014-04-07T08:23:00Z">
        <w:r w:rsidRPr="00BB2682" w:rsidDel="00BB2682">
          <w:rPr>
            <w:rFonts w:eastAsia="Times New Roman" w:cs="Times New Roman"/>
            <w:b/>
            <w:bCs/>
          </w:rPr>
          <w:delText xml:space="preserve">is using </w:delText>
        </w:r>
      </w:del>
      <w:ins w:id="4" w:author="Ira Sabran" w:date="2014-04-07T08:23:00Z">
        <w:r w:rsidRPr="00BB2682">
          <w:rPr>
            <w:rFonts w:eastAsia="Times New Roman" w:cs="Times New Roman"/>
            <w:b/>
            <w:bCs/>
          </w:rPr>
          <w:t>us</w:t>
        </w:r>
        <w:r>
          <w:rPr>
            <w:rFonts w:eastAsia="Times New Roman" w:cs="Times New Roman"/>
            <w:b/>
            <w:bCs/>
          </w:rPr>
          <w:t>es</w:t>
        </w:r>
        <w:r w:rsidRPr="00BB2682">
          <w:rPr>
            <w:rFonts w:eastAsia="Times New Roman" w:cs="Times New Roman"/>
            <w:b/>
            <w:bCs/>
          </w:rPr>
          <w:t xml:space="preserve"> </w:t>
        </w:r>
      </w:ins>
      <w:r w:rsidRPr="00BB2682">
        <w:rPr>
          <w:rFonts w:eastAsia="Times New Roman" w:cs="Times New Roman"/>
          <w:b/>
          <w:bCs/>
        </w:rPr>
        <w:t>the Mantis for cell dispensing</w:t>
      </w: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  <w:r w:rsidRPr="00BB2682">
        <w:rPr>
          <w:rFonts w:eastAsia="Times New Roman" w:cs="Times New Roman"/>
          <w:b/>
          <w:bCs/>
        </w:rPr>
        <w:t>Application:</w:t>
      </w:r>
      <w:r w:rsidRPr="00BB2682">
        <w:rPr>
          <w:rFonts w:eastAsia="Times New Roman" w:cs="Times New Roman"/>
        </w:rPr>
        <w:t xml:space="preserve"> Cell Dispensing</w:t>
      </w: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</w:p>
    <w:p w:rsidR="00BB2682" w:rsidRPr="00BB2682" w:rsidRDefault="00BB2682" w:rsidP="00BB2682">
      <w:pPr>
        <w:spacing w:after="0" w:line="240" w:lineRule="auto"/>
        <w:rPr>
          <w:rFonts w:eastAsia="Times New Roman" w:cs="Times New Roman"/>
        </w:rPr>
      </w:pPr>
      <w:r w:rsidRPr="00BB2682">
        <w:rPr>
          <w:rFonts w:eastAsia="Times New Roman" w:cs="Times New Roman"/>
          <w:b/>
          <w:bCs/>
        </w:rPr>
        <w:t>Customer:</w:t>
      </w:r>
      <w:r w:rsidRPr="00BB2682">
        <w:rPr>
          <w:rFonts w:eastAsia="Times New Roman" w:cs="Times New Roman"/>
        </w:rPr>
        <w:t xml:space="preserve"> A leading educational lab in the USA</w:t>
      </w:r>
    </w:p>
    <w:p w:rsidR="00BB2682" w:rsidRPr="00BB2682" w:rsidRDefault="00BB2682" w:rsidP="00BB2682">
      <w:r w:rsidRPr="00BB2682">
        <w:rPr>
          <w:rFonts w:eastAsia="Times New Roman" w:cs="Times New Roman"/>
        </w:rPr>
        <w:br/>
      </w:r>
      <w:r w:rsidRPr="00BB2682">
        <w:rPr>
          <w:rFonts w:eastAsia="Times New Roman" w:cs="Times New Roman"/>
          <w:b/>
          <w:bCs/>
        </w:rPr>
        <w:t>User Comments:</w:t>
      </w:r>
      <w:r w:rsidRPr="00BB2682">
        <w:rPr>
          <w:rFonts w:eastAsia="Times New Roman" w:cs="Times New Roman"/>
        </w:rPr>
        <w:br/>
        <w:t xml:space="preserve">"This video was put together to show the Mantis at a lab dispensing cells. This Mantis is set up with the six </w:t>
      </w:r>
      <w:del w:id="5" w:author="Ira Sabran" w:date="2014-04-07T08:24:00Z">
        <w:r w:rsidRPr="00BB2682" w:rsidDel="00BB2682">
          <w:rPr>
            <w:rFonts w:eastAsia="Times New Roman" w:cs="Times New Roman"/>
          </w:rPr>
          <w:delText xml:space="preserve">ingredient </w:delText>
        </w:r>
      </w:del>
      <w:ins w:id="6" w:author="Ira Sabran" w:date="2014-04-07T08:24:00Z">
        <w:r>
          <w:rPr>
            <w:rFonts w:eastAsia="Times New Roman" w:cs="Times New Roman"/>
          </w:rPr>
          <w:t>reagent</w:t>
        </w:r>
        <w:bookmarkStart w:id="7" w:name="_GoBack"/>
        <w:bookmarkEnd w:id="7"/>
        <w:r w:rsidRPr="00BB2682">
          <w:rPr>
            <w:rFonts w:eastAsia="Times New Roman" w:cs="Times New Roman"/>
          </w:rPr>
          <w:t xml:space="preserve"> </w:t>
        </w:r>
      </w:ins>
      <w:r w:rsidRPr="00BB2682">
        <w:rPr>
          <w:rFonts w:eastAsia="Times New Roman" w:cs="Times New Roman"/>
        </w:rPr>
        <w:t>auto chip changer."</w:t>
      </w:r>
    </w:p>
    <w:sectPr w:rsidR="00BB2682" w:rsidRPr="00BB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82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E60F2"/>
    <w:rsid w:val="00B01E11"/>
    <w:rsid w:val="00B46AFF"/>
    <w:rsid w:val="00B805C7"/>
    <w:rsid w:val="00BB2682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D06F-E01E-4C60-B910-7D77727B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2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2014-04-07T12:21:00Z</dcterms:created>
  <dcterms:modified xsi:type="dcterms:W3CDTF">2014-04-07T12:24:00Z</dcterms:modified>
</cp:coreProperties>
</file>