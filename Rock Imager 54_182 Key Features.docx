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919BC" w14:textId="77777777" w:rsidR="00143C59" w:rsidRPr="00C62394" w:rsidRDefault="00C62394">
      <w:r w:rsidRPr="00C62394">
        <w:t>Rock Imager 54_182 Key Features</w:t>
      </w:r>
    </w:p>
    <w:p w14:paraId="4C2D283F" w14:textId="77777777" w:rsidR="00C62394" w:rsidRPr="00C62394" w:rsidRDefault="00C62394">
      <w:r w:rsidRPr="00C62394">
        <w:t>http://www.formulatrix.com/demosite/protein-crystallization/products/rock-imager54-182/index.html#tabbed-nav=tab2</w:t>
      </w:r>
    </w:p>
    <w:p w14:paraId="7B6DE8C0" w14:textId="77777777" w:rsidR="00C62394" w:rsidRPr="00C62394" w:rsidRDefault="00800F37" w:rsidP="00C62394">
      <w:pPr>
        <w:spacing w:before="100" w:beforeAutospacing="1" w:after="100" w:afterAutospacing="1" w:line="240" w:lineRule="auto"/>
        <w:outlineLvl w:val="2"/>
        <w:rPr>
          <w:rFonts w:eastAsia="Times New Roman" w:cs="Times New Roman"/>
          <w:b/>
          <w:bCs/>
        </w:rPr>
      </w:pPr>
      <w:r>
        <w:rPr>
          <w:rFonts w:eastAsia="Times New Roman" w:cs="Times New Roman"/>
          <w:b/>
          <w:bCs/>
        </w:rPr>
        <w:t xml:space="preserve">A </w:t>
      </w:r>
      <w:del w:id="0" w:author="Ira Sabran" w:date="2014-04-14T16:29:00Z">
        <w:r w:rsidDel="00800F37">
          <w:rPr>
            <w:rFonts w:eastAsia="Times New Roman" w:cs="Times New Roman"/>
            <w:b/>
            <w:bCs/>
          </w:rPr>
          <w:delText>T</w:delText>
        </w:r>
        <w:r w:rsidR="00C62394" w:rsidRPr="00C62394" w:rsidDel="00800F37">
          <w:rPr>
            <w:rFonts w:eastAsia="Times New Roman" w:cs="Times New Roman"/>
            <w:b/>
            <w:bCs/>
          </w:rPr>
          <w:delText xml:space="preserve">rusted </w:delText>
        </w:r>
      </w:del>
      <w:ins w:id="1" w:author="Ira Sabran" w:date="2014-04-14T16:29:00Z">
        <w:r>
          <w:rPr>
            <w:rFonts w:eastAsia="Times New Roman" w:cs="Times New Roman"/>
            <w:b/>
            <w:bCs/>
          </w:rPr>
          <w:t>P</w:t>
        </w:r>
        <w:r w:rsidRPr="00C62394">
          <w:rPr>
            <w:rFonts w:eastAsia="Times New Roman" w:cs="Times New Roman"/>
            <w:b/>
            <w:bCs/>
          </w:rPr>
          <w:t xml:space="preserve">roven </w:t>
        </w:r>
      </w:ins>
      <w:r w:rsidR="00C62394" w:rsidRPr="00C62394">
        <w:rPr>
          <w:rFonts w:eastAsia="Times New Roman" w:cs="Times New Roman"/>
          <w:b/>
          <w:bCs/>
        </w:rPr>
        <w:t xml:space="preserve">and </w:t>
      </w:r>
      <w:ins w:id="2" w:author="Ira Sabran" w:date="2014-04-14T16:29:00Z">
        <w:r>
          <w:rPr>
            <w:rFonts w:eastAsia="Times New Roman" w:cs="Times New Roman"/>
            <w:b/>
            <w:bCs/>
          </w:rPr>
          <w:t>T</w:t>
        </w:r>
        <w:r w:rsidRPr="00C62394">
          <w:rPr>
            <w:rFonts w:eastAsia="Times New Roman" w:cs="Times New Roman"/>
            <w:b/>
            <w:bCs/>
          </w:rPr>
          <w:t xml:space="preserve">rusted </w:t>
        </w:r>
      </w:ins>
      <w:del w:id="3" w:author="Ira Sabran" w:date="2014-04-14T16:29:00Z">
        <w:r w:rsidDel="00800F37">
          <w:rPr>
            <w:rFonts w:eastAsia="Times New Roman" w:cs="Times New Roman"/>
            <w:b/>
            <w:bCs/>
          </w:rPr>
          <w:delText>P</w:delText>
        </w:r>
        <w:r w:rsidR="00C62394" w:rsidRPr="00C62394" w:rsidDel="00800F37">
          <w:rPr>
            <w:rFonts w:eastAsia="Times New Roman" w:cs="Times New Roman"/>
            <w:b/>
            <w:bCs/>
          </w:rPr>
          <w:delText xml:space="preserve">roven </w:delText>
        </w:r>
      </w:del>
      <w:r>
        <w:rPr>
          <w:rFonts w:eastAsia="Times New Roman" w:cs="Times New Roman"/>
          <w:b/>
          <w:bCs/>
        </w:rPr>
        <w:t>I</w:t>
      </w:r>
      <w:r w:rsidR="00C62394" w:rsidRPr="00C62394">
        <w:rPr>
          <w:rFonts w:eastAsia="Times New Roman" w:cs="Times New Roman"/>
          <w:b/>
          <w:bCs/>
        </w:rPr>
        <w:t>mager</w:t>
      </w:r>
    </w:p>
    <w:p w14:paraId="42871538" w14:textId="77777777" w:rsidR="00C62394" w:rsidRPr="00C62394" w:rsidRDefault="00C62394" w:rsidP="00C62394">
      <w:pPr>
        <w:spacing w:before="100" w:beforeAutospacing="1" w:after="100" w:afterAutospacing="1" w:line="240" w:lineRule="auto"/>
        <w:rPr>
          <w:rFonts w:eastAsia="Times New Roman" w:cs="Times New Roman"/>
        </w:rPr>
      </w:pPr>
      <w:r w:rsidRPr="00C62394">
        <w:rPr>
          <w:rFonts w:eastAsia="Times New Roman" w:cs="Times New Roman"/>
        </w:rPr>
        <w:t>The Rock Imager product line is the most trusted imager in protein crystallization and is used by all 10 of the top 10 pharma companies and many renowned academic centers.</w:t>
      </w:r>
    </w:p>
    <w:p w14:paraId="5345EEC4" w14:textId="77777777" w:rsidR="00C62394" w:rsidRPr="00C62394" w:rsidRDefault="00C62394" w:rsidP="00C62394">
      <w:pPr>
        <w:spacing w:before="100" w:beforeAutospacing="1" w:after="100" w:afterAutospacing="1" w:line="240" w:lineRule="auto"/>
        <w:outlineLvl w:val="2"/>
        <w:rPr>
          <w:rFonts w:eastAsia="Times New Roman" w:cs="Times New Roman"/>
          <w:b/>
          <w:bCs/>
        </w:rPr>
      </w:pPr>
      <w:r w:rsidRPr="00C62394">
        <w:rPr>
          <w:rFonts w:eastAsia="Times New Roman" w:cs="Times New Roman"/>
          <w:b/>
          <w:bCs/>
        </w:rPr>
        <w:t xml:space="preserve">Highest </w:t>
      </w:r>
      <w:ins w:id="4" w:author="Ira Sabran" w:date="2014-04-14T16:30:00Z">
        <w:r w:rsidR="00800F37">
          <w:rPr>
            <w:rFonts w:eastAsia="Times New Roman" w:cs="Times New Roman"/>
            <w:b/>
            <w:bCs/>
          </w:rPr>
          <w:t>I</w:t>
        </w:r>
      </w:ins>
      <w:del w:id="5" w:author="Ira Sabran" w:date="2014-04-14T16:30:00Z">
        <w:r w:rsidRPr="00C62394" w:rsidDel="00800F37">
          <w:rPr>
            <w:rFonts w:eastAsia="Times New Roman" w:cs="Times New Roman"/>
            <w:b/>
            <w:bCs/>
          </w:rPr>
          <w:delText>i</w:delText>
        </w:r>
      </w:del>
      <w:r w:rsidRPr="00C62394">
        <w:rPr>
          <w:rFonts w:eastAsia="Times New Roman" w:cs="Times New Roman"/>
          <w:b/>
          <w:bCs/>
        </w:rPr>
        <w:t xml:space="preserve">mage </w:t>
      </w:r>
      <w:ins w:id="6" w:author="Ira Sabran" w:date="2014-04-14T16:30:00Z">
        <w:r w:rsidR="00800F37">
          <w:rPr>
            <w:rFonts w:eastAsia="Times New Roman" w:cs="Times New Roman"/>
            <w:b/>
            <w:bCs/>
          </w:rPr>
          <w:t>Q</w:t>
        </w:r>
      </w:ins>
      <w:del w:id="7" w:author="Ira Sabran" w:date="2014-04-14T16:30:00Z">
        <w:r w:rsidRPr="00C62394" w:rsidDel="00800F37">
          <w:rPr>
            <w:rFonts w:eastAsia="Times New Roman" w:cs="Times New Roman"/>
            <w:b/>
            <w:bCs/>
          </w:rPr>
          <w:delText>q</w:delText>
        </w:r>
      </w:del>
      <w:r w:rsidRPr="00C62394">
        <w:rPr>
          <w:rFonts w:eastAsia="Times New Roman" w:cs="Times New Roman"/>
          <w:b/>
          <w:bCs/>
        </w:rPr>
        <w:t>uality</w:t>
      </w:r>
    </w:p>
    <w:p w14:paraId="3CE5C4D9" w14:textId="77777777" w:rsidR="00C62394" w:rsidRPr="00C62394" w:rsidRDefault="00C62394" w:rsidP="00C62394">
      <w:pPr>
        <w:spacing w:before="100" w:beforeAutospacing="1" w:after="100" w:afterAutospacing="1" w:line="240" w:lineRule="auto"/>
        <w:rPr>
          <w:rFonts w:eastAsia="Times New Roman" w:cs="Times New Roman"/>
        </w:rPr>
      </w:pPr>
      <w:r w:rsidRPr="00C62394">
        <w:rPr>
          <w:rFonts w:eastAsia="Times New Roman" w:cs="Times New Roman"/>
        </w:rPr>
        <w:t xml:space="preserve">Superior optics and intelligent imaging provide </w:t>
      </w:r>
      <w:commentRangeStart w:id="8"/>
      <w:r w:rsidRPr="00C62394">
        <w:rPr>
          <w:rFonts w:eastAsia="Times New Roman" w:cs="Times New Roman"/>
        </w:rPr>
        <w:t>industry-leading image quality</w:t>
      </w:r>
      <w:commentRangeEnd w:id="8"/>
      <w:r w:rsidR="00800F37">
        <w:rPr>
          <w:rStyle w:val="CommentReference"/>
        </w:rPr>
        <w:commentReference w:id="8"/>
      </w:r>
      <w:r w:rsidRPr="00C62394">
        <w:rPr>
          <w:rFonts w:eastAsia="Times New Roman" w:cs="Times New Roman"/>
        </w:rPr>
        <w:t>.</w:t>
      </w:r>
    </w:p>
    <w:p w14:paraId="55BD8508" w14:textId="77777777" w:rsidR="00C62394" w:rsidRPr="00C62394" w:rsidRDefault="00C62394" w:rsidP="00C62394">
      <w:pPr>
        <w:spacing w:before="100" w:beforeAutospacing="1" w:after="100" w:afterAutospacing="1" w:line="240" w:lineRule="auto"/>
        <w:outlineLvl w:val="2"/>
        <w:rPr>
          <w:rFonts w:eastAsia="Times New Roman" w:cs="Times New Roman"/>
          <w:b/>
          <w:bCs/>
        </w:rPr>
      </w:pPr>
      <w:r w:rsidRPr="00C62394">
        <w:rPr>
          <w:rFonts w:eastAsia="Times New Roman" w:cs="Times New Roman"/>
          <w:b/>
          <w:bCs/>
        </w:rPr>
        <w:t xml:space="preserve">A </w:t>
      </w:r>
      <w:del w:id="9" w:author="Ira Sabran" w:date="2014-04-14T16:31:00Z">
        <w:r w:rsidRPr="00C62394" w:rsidDel="00800F37">
          <w:rPr>
            <w:rFonts w:eastAsia="Times New Roman" w:cs="Times New Roman"/>
            <w:b/>
            <w:bCs/>
          </w:rPr>
          <w:delText xml:space="preserve">versatile </w:delText>
        </w:r>
      </w:del>
      <w:ins w:id="10" w:author="Ira Sabran" w:date="2014-04-14T16:31:00Z">
        <w:r w:rsidR="00800F37">
          <w:rPr>
            <w:rFonts w:eastAsia="Times New Roman" w:cs="Times New Roman"/>
            <w:b/>
            <w:bCs/>
          </w:rPr>
          <w:t>V</w:t>
        </w:r>
        <w:r w:rsidR="00800F37" w:rsidRPr="00C62394">
          <w:rPr>
            <w:rFonts w:eastAsia="Times New Roman" w:cs="Times New Roman"/>
            <w:b/>
            <w:bCs/>
          </w:rPr>
          <w:t xml:space="preserve">ersatile </w:t>
        </w:r>
      </w:ins>
      <w:del w:id="11" w:author="Ira Sabran" w:date="2014-04-14T16:31:00Z">
        <w:r w:rsidRPr="00C62394" w:rsidDel="00800F37">
          <w:rPr>
            <w:rFonts w:eastAsia="Times New Roman" w:cs="Times New Roman"/>
            <w:b/>
            <w:bCs/>
          </w:rPr>
          <w:delText xml:space="preserve">option </w:delText>
        </w:r>
      </w:del>
      <w:ins w:id="12" w:author="Ira Sabran" w:date="2014-04-14T16:31:00Z">
        <w:r w:rsidR="00800F37">
          <w:rPr>
            <w:rFonts w:eastAsia="Times New Roman" w:cs="Times New Roman"/>
            <w:b/>
            <w:bCs/>
          </w:rPr>
          <w:t>Workhorse</w:t>
        </w:r>
        <w:r w:rsidR="00800F37" w:rsidRPr="00C62394">
          <w:rPr>
            <w:rFonts w:eastAsia="Times New Roman" w:cs="Times New Roman"/>
            <w:b/>
            <w:bCs/>
          </w:rPr>
          <w:t xml:space="preserve"> </w:t>
        </w:r>
      </w:ins>
      <w:r w:rsidRPr="00C62394">
        <w:rPr>
          <w:rFonts w:eastAsia="Times New Roman" w:cs="Times New Roman"/>
          <w:b/>
          <w:bCs/>
        </w:rPr>
        <w:t xml:space="preserve">for </w:t>
      </w:r>
      <w:del w:id="13" w:author="Ira Sabran" w:date="2014-04-14T16:32:00Z">
        <w:r w:rsidRPr="00C62394" w:rsidDel="00800F37">
          <w:rPr>
            <w:rFonts w:eastAsia="Times New Roman" w:cs="Times New Roman"/>
            <w:b/>
            <w:bCs/>
          </w:rPr>
          <w:delText xml:space="preserve">any </w:delText>
        </w:r>
      </w:del>
      <w:ins w:id="14" w:author="Ira Sabran" w:date="2014-04-14T16:32:00Z">
        <w:r w:rsidR="00800F37">
          <w:rPr>
            <w:rFonts w:eastAsia="Times New Roman" w:cs="Times New Roman"/>
            <w:b/>
            <w:bCs/>
          </w:rPr>
          <w:t>A</w:t>
        </w:r>
        <w:r w:rsidR="00800F37" w:rsidRPr="00C62394">
          <w:rPr>
            <w:rFonts w:eastAsia="Times New Roman" w:cs="Times New Roman"/>
            <w:b/>
            <w:bCs/>
          </w:rPr>
          <w:t xml:space="preserve">ny </w:t>
        </w:r>
      </w:ins>
      <w:del w:id="15" w:author="Ira Sabran" w:date="2014-04-14T16:32:00Z">
        <w:r w:rsidRPr="00C62394" w:rsidDel="00800F37">
          <w:rPr>
            <w:rFonts w:eastAsia="Times New Roman" w:cs="Times New Roman"/>
            <w:b/>
            <w:bCs/>
          </w:rPr>
          <w:delText>lab</w:delText>
        </w:r>
      </w:del>
      <w:ins w:id="16" w:author="Ira Sabran" w:date="2014-04-14T16:32:00Z">
        <w:r w:rsidR="00800F37">
          <w:rPr>
            <w:rFonts w:eastAsia="Times New Roman" w:cs="Times New Roman"/>
            <w:b/>
            <w:bCs/>
          </w:rPr>
          <w:t>L</w:t>
        </w:r>
        <w:r w:rsidR="00800F37" w:rsidRPr="00C62394">
          <w:rPr>
            <w:rFonts w:eastAsia="Times New Roman" w:cs="Times New Roman"/>
            <w:b/>
            <w:bCs/>
          </w:rPr>
          <w:t>ab</w:t>
        </w:r>
      </w:ins>
    </w:p>
    <w:p w14:paraId="62A579B1" w14:textId="77777777" w:rsidR="00C62394" w:rsidRPr="00C62394" w:rsidRDefault="00C62394" w:rsidP="00C62394">
      <w:pPr>
        <w:spacing w:before="100" w:beforeAutospacing="1" w:after="100" w:afterAutospacing="1" w:line="240" w:lineRule="auto"/>
        <w:rPr>
          <w:rFonts w:eastAsia="Times New Roman" w:cs="Times New Roman"/>
        </w:rPr>
      </w:pPr>
      <w:r w:rsidRPr="00C62394">
        <w:rPr>
          <w:rFonts w:eastAsia="Times New Roman" w:cs="Times New Roman"/>
        </w:rPr>
        <w:t>Rock Imager 54/182 is compatible with SBS and Microbatch plates. Options for Linbro and Qiagen EasyXtal plate compatibility are available.</w:t>
      </w:r>
      <w:del w:id="17" w:author="Ira Sabran" w:date="2014-04-14T16:32:00Z">
        <w:r w:rsidRPr="00C62394" w:rsidDel="00800F37">
          <w:rPr>
            <w:rFonts w:eastAsia="Times New Roman" w:cs="Times New Roman"/>
          </w:rPr>
          <w:delText xml:space="preserve"> </w:delText>
        </w:r>
      </w:del>
    </w:p>
    <w:p w14:paraId="013A69D3" w14:textId="77777777" w:rsidR="00C62394" w:rsidRPr="00C62394" w:rsidRDefault="00C62394" w:rsidP="00C62394">
      <w:pPr>
        <w:spacing w:before="100" w:beforeAutospacing="1" w:after="100" w:afterAutospacing="1" w:line="240" w:lineRule="auto"/>
        <w:outlineLvl w:val="2"/>
        <w:rPr>
          <w:rFonts w:eastAsia="Times New Roman" w:cs="Times New Roman"/>
          <w:b/>
          <w:bCs/>
        </w:rPr>
      </w:pPr>
      <w:r w:rsidRPr="00C62394">
        <w:rPr>
          <w:rFonts w:eastAsia="Times New Roman" w:cs="Times New Roman"/>
          <w:b/>
          <w:bCs/>
        </w:rPr>
        <w:t xml:space="preserve">Seamless </w:t>
      </w:r>
      <w:ins w:id="18" w:author="Ira Sabran" w:date="2014-04-14T16:32:00Z">
        <w:r w:rsidR="00800F37">
          <w:rPr>
            <w:rFonts w:eastAsia="Times New Roman" w:cs="Times New Roman"/>
            <w:b/>
            <w:bCs/>
          </w:rPr>
          <w:t>I</w:t>
        </w:r>
      </w:ins>
      <w:del w:id="19" w:author="Ira Sabran" w:date="2014-04-14T16:32:00Z">
        <w:r w:rsidRPr="00C62394" w:rsidDel="00800F37">
          <w:rPr>
            <w:rFonts w:eastAsia="Times New Roman" w:cs="Times New Roman"/>
            <w:b/>
            <w:bCs/>
          </w:rPr>
          <w:delText>i</w:delText>
        </w:r>
      </w:del>
      <w:r w:rsidRPr="00C62394">
        <w:rPr>
          <w:rFonts w:eastAsia="Times New Roman" w:cs="Times New Roman"/>
          <w:b/>
          <w:bCs/>
        </w:rPr>
        <w:t xml:space="preserve">ntegration to the </w:t>
      </w:r>
      <w:ins w:id="20" w:author="Ira Sabran" w:date="2014-04-14T16:32:00Z">
        <w:r w:rsidR="00800F37">
          <w:rPr>
            <w:rFonts w:eastAsia="Times New Roman" w:cs="Times New Roman"/>
            <w:b/>
            <w:bCs/>
          </w:rPr>
          <w:t>C</w:t>
        </w:r>
      </w:ins>
      <w:del w:id="21" w:author="Ira Sabran" w:date="2014-04-14T16:32:00Z">
        <w:r w:rsidRPr="00C62394" w:rsidDel="00800F37">
          <w:rPr>
            <w:rFonts w:eastAsia="Times New Roman" w:cs="Times New Roman"/>
            <w:b/>
            <w:bCs/>
          </w:rPr>
          <w:delText>c</w:delText>
        </w:r>
      </w:del>
      <w:r w:rsidRPr="00C62394">
        <w:rPr>
          <w:rFonts w:eastAsia="Times New Roman" w:cs="Times New Roman"/>
          <w:b/>
          <w:bCs/>
        </w:rPr>
        <w:t xml:space="preserve">rystallography </w:t>
      </w:r>
      <w:ins w:id="22" w:author="Ira Sabran" w:date="2014-04-14T16:32:00Z">
        <w:r w:rsidR="00800F37">
          <w:rPr>
            <w:rFonts w:eastAsia="Times New Roman" w:cs="Times New Roman"/>
            <w:b/>
            <w:bCs/>
          </w:rPr>
          <w:t>W</w:t>
        </w:r>
      </w:ins>
      <w:del w:id="23" w:author="Ira Sabran" w:date="2014-04-14T16:32:00Z">
        <w:r w:rsidRPr="00C62394" w:rsidDel="00800F37">
          <w:rPr>
            <w:rFonts w:eastAsia="Times New Roman" w:cs="Times New Roman"/>
            <w:b/>
            <w:bCs/>
          </w:rPr>
          <w:delText>w</w:delText>
        </w:r>
      </w:del>
      <w:r w:rsidRPr="00C62394">
        <w:rPr>
          <w:rFonts w:eastAsia="Times New Roman" w:cs="Times New Roman"/>
          <w:b/>
          <w:bCs/>
        </w:rPr>
        <w:t>orkflow</w:t>
      </w:r>
    </w:p>
    <w:p w14:paraId="38FA740F" w14:textId="77777777" w:rsidR="00C62394" w:rsidRPr="00C62394" w:rsidRDefault="00C62394" w:rsidP="00C62394">
      <w:pPr>
        <w:spacing w:before="100" w:beforeAutospacing="1" w:after="100" w:afterAutospacing="1" w:line="240" w:lineRule="auto"/>
        <w:rPr>
          <w:rFonts w:eastAsia="Times New Roman" w:cs="Times New Roman"/>
        </w:rPr>
      </w:pPr>
      <w:r w:rsidRPr="00C62394">
        <w:rPr>
          <w:rFonts w:eastAsia="Times New Roman" w:cs="Times New Roman"/>
        </w:rPr>
        <w:t xml:space="preserve">Designed to fit your work-flow, Rock Imager integrates with </w:t>
      </w:r>
      <w:hyperlink r:id="rId6" w:history="1">
        <w:r w:rsidRPr="00C62394">
          <w:rPr>
            <w:rFonts w:eastAsia="Times New Roman" w:cs="Times New Roman"/>
            <w:color w:val="0000FF"/>
            <w:u w:val="single"/>
          </w:rPr>
          <w:t>Rock Maker</w:t>
        </w:r>
      </w:hyperlink>
      <w:r w:rsidRPr="00C62394">
        <w:rPr>
          <w:rFonts w:eastAsia="Times New Roman" w:cs="Times New Roman"/>
        </w:rPr>
        <w:t xml:space="preserve"> or your current crystallization software.</w:t>
      </w:r>
    </w:p>
    <w:p w14:paraId="7B4323F6" w14:textId="77777777" w:rsidR="00C62394" w:rsidRPr="00C62394" w:rsidRDefault="00C62394" w:rsidP="00C62394">
      <w:pPr>
        <w:spacing w:before="100" w:beforeAutospacing="1" w:after="100" w:afterAutospacing="1" w:line="240" w:lineRule="auto"/>
        <w:outlineLvl w:val="2"/>
        <w:rPr>
          <w:rFonts w:eastAsia="Times New Roman" w:cs="Times New Roman"/>
          <w:b/>
          <w:bCs/>
        </w:rPr>
      </w:pPr>
      <w:r w:rsidRPr="00C62394">
        <w:rPr>
          <w:rFonts w:eastAsia="Times New Roman" w:cs="Times New Roman"/>
          <w:b/>
          <w:bCs/>
        </w:rPr>
        <w:t xml:space="preserve">Precision </w:t>
      </w:r>
      <w:ins w:id="24" w:author="Ira Sabran" w:date="2014-04-14T16:33:00Z">
        <w:r w:rsidR="00800F37">
          <w:rPr>
            <w:rFonts w:eastAsia="Times New Roman" w:cs="Times New Roman"/>
            <w:b/>
            <w:bCs/>
          </w:rPr>
          <w:t>M</w:t>
        </w:r>
      </w:ins>
      <w:r w:rsidRPr="00C62394">
        <w:rPr>
          <w:rFonts w:eastAsia="Times New Roman" w:cs="Times New Roman"/>
          <w:b/>
          <w:bCs/>
        </w:rPr>
        <w:t xml:space="preserve">mechanics for </w:t>
      </w:r>
      <w:ins w:id="25" w:author="Ira Sabran" w:date="2014-04-14T16:33:00Z">
        <w:r w:rsidR="00800F37">
          <w:rPr>
            <w:rFonts w:eastAsia="Times New Roman" w:cs="Times New Roman"/>
            <w:b/>
            <w:bCs/>
          </w:rPr>
          <w:t>E</w:t>
        </w:r>
      </w:ins>
      <w:del w:id="26" w:author="Ira Sabran" w:date="2014-04-14T16:33:00Z">
        <w:r w:rsidRPr="00C62394" w:rsidDel="00800F37">
          <w:rPr>
            <w:rFonts w:eastAsia="Times New Roman" w:cs="Times New Roman"/>
            <w:b/>
            <w:bCs/>
          </w:rPr>
          <w:delText>e</w:delText>
        </w:r>
      </w:del>
      <w:r w:rsidRPr="00C62394">
        <w:rPr>
          <w:rFonts w:eastAsia="Times New Roman" w:cs="Times New Roman"/>
          <w:b/>
          <w:bCs/>
        </w:rPr>
        <w:t xml:space="preserve">xtremely </w:t>
      </w:r>
      <w:ins w:id="27" w:author="Ira Sabran" w:date="2014-04-14T16:33:00Z">
        <w:r w:rsidR="00800F37">
          <w:rPr>
            <w:rFonts w:eastAsia="Times New Roman" w:cs="Times New Roman"/>
            <w:b/>
            <w:bCs/>
          </w:rPr>
          <w:t>L</w:t>
        </w:r>
      </w:ins>
      <w:del w:id="28" w:author="Ira Sabran" w:date="2014-04-14T16:33:00Z">
        <w:r w:rsidRPr="00C62394" w:rsidDel="00800F37">
          <w:rPr>
            <w:rFonts w:eastAsia="Times New Roman" w:cs="Times New Roman"/>
            <w:b/>
            <w:bCs/>
          </w:rPr>
          <w:delText>l</w:delText>
        </w:r>
      </w:del>
      <w:r w:rsidRPr="00C62394">
        <w:rPr>
          <w:rFonts w:eastAsia="Times New Roman" w:cs="Times New Roman"/>
          <w:b/>
          <w:bCs/>
        </w:rPr>
        <w:t xml:space="preserve">ow </w:t>
      </w:r>
      <w:ins w:id="29" w:author="Ira Sabran" w:date="2014-04-14T16:33:00Z">
        <w:r w:rsidR="00800F37">
          <w:rPr>
            <w:rFonts w:eastAsia="Times New Roman" w:cs="Times New Roman"/>
            <w:b/>
            <w:bCs/>
          </w:rPr>
          <w:t>V</w:t>
        </w:r>
      </w:ins>
      <w:del w:id="30" w:author="Ira Sabran" w:date="2014-04-14T16:33:00Z">
        <w:r w:rsidRPr="00C62394" w:rsidDel="00800F37">
          <w:rPr>
            <w:rFonts w:eastAsia="Times New Roman" w:cs="Times New Roman"/>
            <w:b/>
            <w:bCs/>
          </w:rPr>
          <w:delText>v</w:delText>
        </w:r>
      </w:del>
      <w:r w:rsidRPr="00C62394">
        <w:rPr>
          <w:rFonts w:eastAsia="Times New Roman" w:cs="Times New Roman"/>
          <w:b/>
          <w:bCs/>
        </w:rPr>
        <w:t>ibration</w:t>
      </w:r>
    </w:p>
    <w:p w14:paraId="59C788BB" w14:textId="77777777" w:rsidR="00C62394" w:rsidRPr="00C62394" w:rsidRDefault="00C62394" w:rsidP="00C62394">
      <w:pPr>
        <w:spacing w:before="100" w:beforeAutospacing="1" w:after="100" w:afterAutospacing="1" w:line="240" w:lineRule="auto"/>
        <w:rPr>
          <w:rFonts w:eastAsia="Times New Roman" w:cs="Times New Roman"/>
        </w:rPr>
      </w:pPr>
      <w:r w:rsidRPr="00C62394">
        <w:rPr>
          <w:rFonts w:eastAsia="Times New Roman" w:cs="Times New Roman"/>
        </w:rPr>
        <w:t>Innovative structural design, advanced vibration damping materials, and special motor tuning work together to ensure extremely low vibration disturbance to the protein drop. All robotic microplate handling has been verified to cause fewer vibrations than a person carefully handling a plate.</w:t>
      </w:r>
      <w:del w:id="31" w:author="Ira Sabran" w:date="2014-04-14T16:34:00Z">
        <w:r w:rsidRPr="00C62394" w:rsidDel="00800F37">
          <w:rPr>
            <w:rFonts w:eastAsia="Times New Roman" w:cs="Times New Roman"/>
          </w:rPr>
          <w:delText xml:space="preserve"> </w:delText>
        </w:r>
      </w:del>
    </w:p>
    <w:p w14:paraId="56D54B38" w14:textId="77777777" w:rsidR="00C62394" w:rsidRPr="00C62394" w:rsidRDefault="00C62394" w:rsidP="00C62394">
      <w:pPr>
        <w:spacing w:before="100" w:beforeAutospacing="1" w:after="100" w:afterAutospacing="1" w:line="240" w:lineRule="auto"/>
        <w:outlineLvl w:val="2"/>
        <w:rPr>
          <w:rFonts w:eastAsia="Times New Roman" w:cs="Times New Roman"/>
          <w:b/>
          <w:bCs/>
        </w:rPr>
      </w:pPr>
      <w:r w:rsidRPr="00C62394">
        <w:rPr>
          <w:rFonts w:eastAsia="Times New Roman" w:cs="Times New Roman"/>
          <w:b/>
          <w:bCs/>
        </w:rPr>
        <w:t xml:space="preserve">Lipidic Cubic Phase (LCP) </w:t>
      </w:r>
      <w:del w:id="32" w:author="Ira Sabran" w:date="2014-04-14T16:34:00Z">
        <w:r w:rsidRPr="00C62394" w:rsidDel="00800F37">
          <w:rPr>
            <w:rFonts w:eastAsia="Times New Roman" w:cs="Times New Roman"/>
            <w:b/>
            <w:bCs/>
          </w:rPr>
          <w:delText>compatible</w:delText>
        </w:r>
      </w:del>
      <w:ins w:id="33" w:author="Ira Sabran" w:date="2014-04-14T16:34:00Z">
        <w:r w:rsidR="00800F37">
          <w:rPr>
            <w:rFonts w:eastAsia="Times New Roman" w:cs="Times New Roman"/>
            <w:b/>
            <w:bCs/>
          </w:rPr>
          <w:t>C</w:t>
        </w:r>
        <w:r w:rsidR="00800F37" w:rsidRPr="00C62394">
          <w:rPr>
            <w:rFonts w:eastAsia="Times New Roman" w:cs="Times New Roman"/>
            <w:b/>
            <w:bCs/>
          </w:rPr>
          <w:t>ompatible</w:t>
        </w:r>
      </w:ins>
    </w:p>
    <w:p w14:paraId="4FB382A7" w14:textId="77777777" w:rsidR="00C62394" w:rsidRPr="00C62394" w:rsidRDefault="00C62394" w:rsidP="00C62394">
      <w:pPr>
        <w:spacing w:before="100" w:beforeAutospacing="1" w:after="100" w:afterAutospacing="1" w:line="240" w:lineRule="auto"/>
        <w:rPr>
          <w:rFonts w:eastAsia="Times New Roman" w:cs="Times New Roman"/>
        </w:rPr>
      </w:pPr>
      <w:r w:rsidRPr="00C62394">
        <w:rPr>
          <w:rFonts w:eastAsia="Times New Roman" w:cs="Times New Roman"/>
        </w:rPr>
        <w:t xml:space="preserve">Rock Imager 54/182 supports imaging LCP (or membrane crystallization) </w:t>
      </w:r>
      <w:del w:id="34" w:author="Ira Sabran" w:date="2014-04-14T16:34:00Z">
        <w:r w:rsidRPr="00C62394" w:rsidDel="00800F37">
          <w:rPr>
            <w:rFonts w:eastAsia="Times New Roman" w:cs="Times New Roman"/>
          </w:rPr>
          <w:delText>experiements</w:delText>
        </w:r>
      </w:del>
      <w:ins w:id="35" w:author="Ira Sabran" w:date="2014-04-14T16:34:00Z">
        <w:r w:rsidR="00800F37" w:rsidRPr="00C62394">
          <w:rPr>
            <w:rFonts w:eastAsia="Times New Roman" w:cs="Times New Roman"/>
          </w:rPr>
          <w:t>experiments</w:t>
        </w:r>
      </w:ins>
      <w:r w:rsidRPr="00C62394">
        <w:rPr>
          <w:rFonts w:eastAsia="Times New Roman" w:cs="Times New Roman"/>
        </w:rPr>
        <w:t xml:space="preserve"> including drop location, high efficiency cross</w:t>
      </w:r>
      <w:ins w:id="36" w:author="Ira Sabran" w:date="2014-04-14T16:35:00Z">
        <w:r w:rsidR="00800F37">
          <w:rPr>
            <w:rFonts w:eastAsia="Times New Roman" w:cs="Times New Roman"/>
          </w:rPr>
          <w:t>-</w:t>
        </w:r>
      </w:ins>
      <w:del w:id="37" w:author="Ira Sabran" w:date="2014-04-14T16:35:00Z">
        <w:r w:rsidRPr="00C62394" w:rsidDel="00800F37">
          <w:rPr>
            <w:rFonts w:eastAsia="Times New Roman" w:cs="Times New Roman"/>
          </w:rPr>
          <w:delText xml:space="preserve"> </w:delText>
        </w:r>
      </w:del>
      <w:r w:rsidRPr="00C62394">
        <w:rPr>
          <w:rFonts w:eastAsia="Times New Roman" w:cs="Times New Roman"/>
        </w:rPr>
        <w:t>polarized imaging, thin glass plates, and SBS plates sizes.</w:t>
      </w:r>
      <w:del w:id="38" w:author="Ira Sabran" w:date="2014-04-14T16:35:00Z">
        <w:r w:rsidRPr="00C62394" w:rsidDel="00800F37">
          <w:rPr>
            <w:rFonts w:eastAsia="Times New Roman" w:cs="Times New Roman"/>
          </w:rPr>
          <w:delText xml:space="preserve"> </w:delText>
        </w:r>
      </w:del>
    </w:p>
    <w:p w14:paraId="34A81C4E" w14:textId="77777777" w:rsidR="00C62394" w:rsidRPr="00C62394" w:rsidRDefault="00C62394" w:rsidP="00C62394">
      <w:pPr>
        <w:spacing w:before="100" w:beforeAutospacing="1" w:after="100" w:afterAutospacing="1" w:line="240" w:lineRule="auto"/>
        <w:outlineLvl w:val="2"/>
        <w:rPr>
          <w:rFonts w:eastAsia="Times New Roman" w:cs="Times New Roman"/>
          <w:b/>
          <w:bCs/>
        </w:rPr>
      </w:pPr>
      <w:r w:rsidRPr="00C62394">
        <w:rPr>
          <w:rFonts w:eastAsia="Times New Roman" w:cs="Times New Roman"/>
          <w:b/>
          <w:bCs/>
        </w:rPr>
        <w:t>Regulated</w:t>
      </w:r>
      <w:ins w:id="39" w:author="Ira Sabran" w:date="2014-04-14T16:46:00Z">
        <w:r w:rsidR="004906CF">
          <w:rPr>
            <w:rFonts w:eastAsia="Times New Roman" w:cs="Times New Roman"/>
            <w:b/>
            <w:bCs/>
          </w:rPr>
          <w:t>,</w:t>
        </w:r>
      </w:ins>
      <w:r w:rsidRPr="00C62394">
        <w:rPr>
          <w:rFonts w:eastAsia="Times New Roman" w:cs="Times New Roman"/>
          <w:b/>
          <w:bCs/>
        </w:rPr>
        <w:t xml:space="preserve"> </w:t>
      </w:r>
      <w:del w:id="40" w:author="Ira Sabran" w:date="2014-04-14T16:35:00Z">
        <w:r w:rsidRPr="00C62394" w:rsidDel="00800F37">
          <w:rPr>
            <w:rFonts w:eastAsia="Times New Roman" w:cs="Times New Roman"/>
            <w:b/>
            <w:bCs/>
          </w:rPr>
          <w:delText xml:space="preserve">temperature </w:delText>
        </w:r>
      </w:del>
      <w:ins w:id="41" w:author="Ira Sabran" w:date="2014-04-14T16:35:00Z">
        <w:r w:rsidR="00800F37">
          <w:rPr>
            <w:rFonts w:eastAsia="Times New Roman" w:cs="Times New Roman"/>
            <w:b/>
            <w:bCs/>
          </w:rPr>
          <w:t>T</w:t>
        </w:r>
        <w:r w:rsidR="00800F37" w:rsidRPr="00C62394">
          <w:rPr>
            <w:rFonts w:eastAsia="Times New Roman" w:cs="Times New Roman"/>
            <w:b/>
            <w:bCs/>
          </w:rPr>
          <w:t xml:space="preserve">emperature </w:t>
        </w:r>
      </w:ins>
      <w:del w:id="42" w:author="Ira Sabran" w:date="2014-04-14T16:35:00Z">
        <w:r w:rsidRPr="00C62394" w:rsidDel="00800F37">
          <w:rPr>
            <w:rFonts w:eastAsia="Times New Roman" w:cs="Times New Roman"/>
            <w:b/>
            <w:bCs/>
          </w:rPr>
          <w:delText xml:space="preserve">controlled </w:delText>
        </w:r>
      </w:del>
      <w:ins w:id="43" w:author="Ira Sabran" w:date="2014-04-14T16:35:00Z">
        <w:r w:rsidR="00800F37">
          <w:rPr>
            <w:rFonts w:eastAsia="Times New Roman" w:cs="Times New Roman"/>
            <w:b/>
            <w:bCs/>
          </w:rPr>
          <w:t>C</w:t>
        </w:r>
        <w:r w:rsidR="00800F37" w:rsidRPr="00C62394">
          <w:rPr>
            <w:rFonts w:eastAsia="Times New Roman" w:cs="Times New Roman"/>
            <w:b/>
            <w:bCs/>
          </w:rPr>
          <w:t xml:space="preserve">ontrolled </w:t>
        </w:r>
      </w:ins>
      <w:del w:id="44" w:author="Ira Sabran" w:date="2014-04-14T16:35:00Z">
        <w:r w:rsidRPr="00C62394" w:rsidDel="00800F37">
          <w:rPr>
            <w:rFonts w:eastAsia="Times New Roman" w:cs="Times New Roman"/>
            <w:b/>
            <w:bCs/>
          </w:rPr>
          <w:delText>environment</w:delText>
        </w:r>
      </w:del>
      <w:ins w:id="45" w:author="Ira Sabran" w:date="2014-04-14T16:35:00Z">
        <w:r w:rsidR="00800F37">
          <w:rPr>
            <w:rFonts w:eastAsia="Times New Roman" w:cs="Times New Roman"/>
            <w:b/>
            <w:bCs/>
          </w:rPr>
          <w:t>E</w:t>
        </w:r>
        <w:r w:rsidR="00800F37" w:rsidRPr="00C62394">
          <w:rPr>
            <w:rFonts w:eastAsia="Times New Roman" w:cs="Times New Roman"/>
            <w:b/>
            <w:bCs/>
          </w:rPr>
          <w:t>nvironment</w:t>
        </w:r>
      </w:ins>
    </w:p>
    <w:p w14:paraId="3052BBCC" w14:textId="77777777" w:rsidR="00C62394" w:rsidRPr="00C62394" w:rsidRDefault="00C62394" w:rsidP="00C62394">
      <w:pPr>
        <w:spacing w:before="100" w:beforeAutospacing="1" w:after="100" w:afterAutospacing="1" w:line="240" w:lineRule="auto"/>
        <w:rPr>
          <w:rFonts w:eastAsia="Times New Roman" w:cs="Times New Roman"/>
        </w:rPr>
      </w:pPr>
      <w:r w:rsidRPr="00C62394">
        <w:rPr>
          <w:rFonts w:eastAsia="Times New Roman" w:cs="Times New Roman"/>
        </w:rPr>
        <w:t xml:space="preserve">Rock Imager 54/182 </w:t>
      </w:r>
      <w:del w:id="46" w:author="Ira Sabran" w:date="2014-04-14T16:46:00Z">
        <w:r w:rsidRPr="00C62394" w:rsidDel="004906CF">
          <w:rPr>
            <w:rFonts w:eastAsia="Times New Roman" w:cs="Times New Roman"/>
          </w:rPr>
          <w:delText xml:space="preserve">is designed to </w:delText>
        </w:r>
      </w:del>
      <w:r w:rsidRPr="00C62394">
        <w:rPr>
          <w:rFonts w:eastAsia="Times New Roman" w:cs="Times New Roman"/>
        </w:rPr>
        <w:t xml:space="preserve">precisely </w:t>
      </w:r>
      <w:del w:id="47" w:author="Ira Sabran" w:date="2014-04-14T16:47:00Z">
        <w:r w:rsidRPr="00C62394" w:rsidDel="004906CF">
          <w:rPr>
            <w:rFonts w:eastAsia="Times New Roman" w:cs="Times New Roman"/>
          </w:rPr>
          <w:delText xml:space="preserve">regulate </w:delText>
        </w:r>
      </w:del>
      <w:ins w:id="48" w:author="Ira Sabran" w:date="2014-04-14T16:47:00Z">
        <w:r w:rsidR="004906CF" w:rsidRPr="00C62394">
          <w:rPr>
            <w:rFonts w:eastAsia="Times New Roman" w:cs="Times New Roman"/>
          </w:rPr>
          <w:t>monitor</w:t>
        </w:r>
        <w:r w:rsidR="004906CF">
          <w:rPr>
            <w:rFonts w:eastAsia="Times New Roman" w:cs="Times New Roman"/>
          </w:rPr>
          <w:t>s</w:t>
        </w:r>
        <w:r w:rsidR="004906CF" w:rsidRPr="00C62394">
          <w:rPr>
            <w:rFonts w:eastAsia="Times New Roman" w:cs="Times New Roman"/>
          </w:rPr>
          <w:t xml:space="preserve"> </w:t>
        </w:r>
      </w:ins>
      <w:r w:rsidRPr="00C62394">
        <w:rPr>
          <w:rFonts w:eastAsia="Times New Roman" w:cs="Times New Roman"/>
        </w:rPr>
        <w:t xml:space="preserve">and </w:t>
      </w:r>
      <w:ins w:id="49" w:author="Ira Sabran" w:date="2014-04-14T16:47:00Z">
        <w:r w:rsidR="004906CF" w:rsidRPr="00C62394">
          <w:rPr>
            <w:rFonts w:eastAsia="Times New Roman" w:cs="Times New Roman"/>
          </w:rPr>
          <w:t>regulate</w:t>
        </w:r>
        <w:r w:rsidR="004906CF">
          <w:rPr>
            <w:rFonts w:eastAsia="Times New Roman" w:cs="Times New Roman"/>
          </w:rPr>
          <w:t>s</w:t>
        </w:r>
        <w:r w:rsidR="004906CF" w:rsidRPr="00C62394">
          <w:rPr>
            <w:rFonts w:eastAsia="Times New Roman" w:cs="Times New Roman"/>
          </w:rPr>
          <w:t xml:space="preserve"> </w:t>
        </w:r>
      </w:ins>
      <w:del w:id="50" w:author="Ira Sabran" w:date="2014-04-14T16:47:00Z">
        <w:r w:rsidRPr="00C62394" w:rsidDel="004906CF">
          <w:rPr>
            <w:rFonts w:eastAsia="Times New Roman" w:cs="Times New Roman"/>
          </w:rPr>
          <w:delText xml:space="preserve">monitor </w:delText>
        </w:r>
      </w:del>
      <w:r w:rsidRPr="00C62394">
        <w:rPr>
          <w:rFonts w:eastAsia="Times New Roman" w:cs="Times New Roman"/>
        </w:rPr>
        <w:t>the temperature within the system. A network of sensors measure</w:t>
      </w:r>
      <w:ins w:id="51" w:author="Ira Sabran" w:date="2014-04-14T16:47:00Z">
        <w:r w:rsidR="004906CF">
          <w:rPr>
            <w:rFonts w:eastAsia="Times New Roman" w:cs="Times New Roman"/>
          </w:rPr>
          <w:t>s</w:t>
        </w:r>
      </w:ins>
      <w:r w:rsidRPr="00C62394">
        <w:rPr>
          <w:rFonts w:eastAsia="Times New Roman" w:cs="Times New Roman"/>
        </w:rPr>
        <w:t xml:space="preserve"> and record</w:t>
      </w:r>
      <w:ins w:id="52" w:author="Ira Sabran" w:date="2014-04-14T16:47:00Z">
        <w:r w:rsidR="004906CF">
          <w:rPr>
            <w:rFonts w:eastAsia="Times New Roman" w:cs="Times New Roman"/>
          </w:rPr>
          <w:t>s</w:t>
        </w:r>
      </w:ins>
      <w:r w:rsidRPr="00C62394">
        <w:rPr>
          <w:rFonts w:eastAsia="Times New Roman" w:cs="Times New Roman"/>
        </w:rPr>
        <w:t xml:space="preserve"> temperature</w:t>
      </w:r>
      <w:ins w:id="53" w:author="Ira Sabran" w:date="2014-04-14T16:47:00Z">
        <w:r w:rsidR="004906CF">
          <w:rPr>
            <w:rFonts w:eastAsia="Times New Roman" w:cs="Times New Roman"/>
          </w:rPr>
          <w:t>s</w:t>
        </w:r>
      </w:ins>
      <w:r w:rsidRPr="00C62394">
        <w:rPr>
          <w:rFonts w:eastAsia="Times New Roman" w:cs="Times New Roman"/>
        </w:rPr>
        <w:t xml:space="preserve"> with a resolution of 0.1°C. An air recirculation system maintains </w:t>
      </w:r>
      <w:del w:id="54" w:author="Ira Sabran" w:date="2014-04-14T16:48:00Z">
        <w:r w:rsidRPr="00C62394" w:rsidDel="004906CF">
          <w:rPr>
            <w:rFonts w:eastAsia="Times New Roman" w:cs="Times New Roman"/>
          </w:rPr>
          <w:delText xml:space="preserve">an </w:delText>
        </w:r>
      </w:del>
      <w:r w:rsidRPr="00C62394">
        <w:rPr>
          <w:rFonts w:eastAsia="Times New Roman" w:cs="Times New Roman"/>
        </w:rPr>
        <w:t>even temperature distribution.</w:t>
      </w:r>
    </w:p>
    <w:p w14:paraId="70FB4451" w14:textId="77777777" w:rsidR="00C62394" w:rsidRPr="00C62394" w:rsidRDefault="00C62394" w:rsidP="00C62394">
      <w:pPr>
        <w:spacing w:before="100" w:beforeAutospacing="1" w:after="100" w:afterAutospacing="1" w:line="240" w:lineRule="auto"/>
        <w:outlineLvl w:val="2"/>
        <w:rPr>
          <w:rFonts w:eastAsia="Times New Roman" w:cs="Times New Roman"/>
          <w:b/>
          <w:bCs/>
        </w:rPr>
      </w:pPr>
      <w:r w:rsidRPr="00C62394">
        <w:rPr>
          <w:rFonts w:eastAsia="Times New Roman" w:cs="Times New Roman"/>
          <w:b/>
          <w:bCs/>
        </w:rPr>
        <w:t xml:space="preserve">Intelligent </w:t>
      </w:r>
      <w:del w:id="55" w:author="Ira Sabran" w:date="2014-04-14T16:48:00Z">
        <w:r w:rsidRPr="00C62394" w:rsidDel="004906CF">
          <w:rPr>
            <w:rFonts w:eastAsia="Times New Roman" w:cs="Times New Roman"/>
            <w:b/>
            <w:bCs/>
          </w:rPr>
          <w:delText xml:space="preserve">sensors </w:delText>
        </w:r>
      </w:del>
      <w:ins w:id="56" w:author="Ira Sabran" w:date="2014-04-14T16:48:00Z">
        <w:r w:rsidR="004906CF">
          <w:rPr>
            <w:rFonts w:eastAsia="Times New Roman" w:cs="Times New Roman"/>
            <w:b/>
            <w:bCs/>
          </w:rPr>
          <w:t>S</w:t>
        </w:r>
        <w:r w:rsidR="004906CF" w:rsidRPr="00C62394">
          <w:rPr>
            <w:rFonts w:eastAsia="Times New Roman" w:cs="Times New Roman"/>
            <w:b/>
            <w:bCs/>
          </w:rPr>
          <w:t xml:space="preserve">ensors </w:t>
        </w:r>
      </w:ins>
      <w:del w:id="57" w:author="Ira Sabran" w:date="2014-04-14T16:48:00Z">
        <w:r w:rsidRPr="00C62394" w:rsidDel="004906CF">
          <w:rPr>
            <w:rFonts w:eastAsia="Times New Roman" w:cs="Times New Roman"/>
            <w:b/>
            <w:bCs/>
          </w:rPr>
          <w:delText xml:space="preserve">solve </w:delText>
        </w:r>
      </w:del>
      <w:ins w:id="58" w:author="Ira Sabran" w:date="2014-04-14T16:48:00Z">
        <w:r w:rsidR="004906CF">
          <w:rPr>
            <w:rFonts w:eastAsia="Times New Roman" w:cs="Times New Roman"/>
            <w:b/>
            <w:bCs/>
          </w:rPr>
          <w:t>S</w:t>
        </w:r>
        <w:r w:rsidR="004906CF" w:rsidRPr="00C62394">
          <w:rPr>
            <w:rFonts w:eastAsia="Times New Roman" w:cs="Times New Roman"/>
            <w:b/>
            <w:bCs/>
          </w:rPr>
          <w:t xml:space="preserve">olve </w:t>
        </w:r>
      </w:ins>
      <w:del w:id="59" w:author="Ira Sabran" w:date="2014-04-14T16:48:00Z">
        <w:r w:rsidRPr="00C62394" w:rsidDel="004906CF">
          <w:rPr>
            <w:rFonts w:eastAsia="Times New Roman" w:cs="Times New Roman"/>
            <w:b/>
            <w:bCs/>
          </w:rPr>
          <w:delText xml:space="preserve">problems </w:delText>
        </w:r>
      </w:del>
      <w:ins w:id="60" w:author="Ira Sabran" w:date="2014-04-14T16:48:00Z">
        <w:r w:rsidR="004906CF">
          <w:rPr>
            <w:rFonts w:eastAsia="Times New Roman" w:cs="Times New Roman"/>
            <w:b/>
            <w:bCs/>
          </w:rPr>
          <w:t>P</w:t>
        </w:r>
        <w:r w:rsidR="004906CF" w:rsidRPr="00C62394">
          <w:rPr>
            <w:rFonts w:eastAsia="Times New Roman" w:cs="Times New Roman"/>
            <w:b/>
            <w:bCs/>
          </w:rPr>
          <w:t xml:space="preserve">roblems </w:t>
        </w:r>
      </w:ins>
      <w:del w:id="61" w:author="Ira Sabran" w:date="2014-04-14T16:48:00Z">
        <w:r w:rsidRPr="00C62394" w:rsidDel="004906CF">
          <w:rPr>
            <w:rFonts w:eastAsia="Times New Roman" w:cs="Times New Roman"/>
            <w:b/>
            <w:bCs/>
          </w:rPr>
          <w:delText xml:space="preserve">before </w:delText>
        </w:r>
      </w:del>
      <w:ins w:id="62" w:author="Ira Sabran" w:date="2014-04-14T16:48:00Z">
        <w:r w:rsidR="004906CF">
          <w:rPr>
            <w:rFonts w:eastAsia="Times New Roman" w:cs="Times New Roman"/>
            <w:b/>
            <w:bCs/>
          </w:rPr>
          <w:t>B</w:t>
        </w:r>
        <w:r w:rsidR="004906CF" w:rsidRPr="00C62394">
          <w:rPr>
            <w:rFonts w:eastAsia="Times New Roman" w:cs="Times New Roman"/>
            <w:b/>
            <w:bCs/>
          </w:rPr>
          <w:t xml:space="preserve">efore </w:t>
        </w:r>
      </w:ins>
      <w:del w:id="63" w:author="Ira Sabran" w:date="2014-04-14T16:48:00Z">
        <w:r w:rsidRPr="00C62394" w:rsidDel="004906CF">
          <w:rPr>
            <w:rFonts w:eastAsia="Times New Roman" w:cs="Times New Roman"/>
            <w:b/>
            <w:bCs/>
          </w:rPr>
          <w:delText xml:space="preserve">they </w:delText>
        </w:r>
      </w:del>
      <w:ins w:id="64" w:author="Ira Sabran" w:date="2014-04-14T16:48:00Z">
        <w:r w:rsidR="004906CF">
          <w:rPr>
            <w:rFonts w:eastAsia="Times New Roman" w:cs="Times New Roman"/>
            <w:b/>
            <w:bCs/>
          </w:rPr>
          <w:t>T</w:t>
        </w:r>
        <w:r w:rsidR="004906CF" w:rsidRPr="00C62394">
          <w:rPr>
            <w:rFonts w:eastAsia="Times New Roman" w:cs="Times New Roman"/>
            <w:b/>
            <w:bCs/>
          </w:rPr>
          <w:t xml:space="preserve">hey </w:t>
        </w:r>
      </w:ins>
      <w:del w:id="65" w:author="Ira Sabran" w:date="2014-04-14T16:48:00Z">
        <w:r w:rsidRPr="00C62394" w:rsidDel="004906CF">
          <w:rPr>
            <w:rFonts w:eastAsia="Times New Roman" w:cs="Times New Roman"/>
            <w:b/>
            <w:bCs/>
          </w:rPr>
          <w:delText>arise</w:delText>
        </w:r>
      </w:del>
      <w:ins w:id="66" w:author="Ira Sabran" w:date="2014-04-14T16:48:00Z">
        <w:r w:rsidR="004906CF">
          <w:rPr>
            <w:rFonts w:eastAsia="Times New Roman" w:cs="Times New Roman"/>
            <w:b/>
            <w:bCs/>
          </w:rPr>
          <w:t>A</w:t>
        </w:r>
        <w:r w:rsidR="004906CF" w:rsidRPr="00C62394">
          <w:rPr>
            <w:rFonts w:eastAsia="Times New Roman" w:cs="Times New Roman"/>
            <w:b/>
            <w:bCs/>
          </w:rPr>
          <w:t>rise</w:t>
        </w:r>
      </w:ins>
    </w:p>
    <w:p w14:paraId="7278D501" w14:textId="77777777" w:rsidR="00C62394" w:rsidRPr="00C62394" w:rsidRDefault="00C62394" w:rsidP="00C62394">
      <w:pPr>
        <w:spacing w:before="100" w:beforeAutospacing="1" w:after="100" w:afterAutospacing="1" w:line="240" w:lineRule="auto"/>
        <w:rPr>
          <w:rFonts w:eastAsia="Times New Roman" w:cs="Times New Roman"/>
        </w:rPr>
      </w:pPr>
      <w:r w:rsidRPr="00C62394">
        <w:rPr>
          <w:rFonts w:eastAsia="Times New Roman" w:cs="Times New Roman"/>
        </w:rPr>
        <w:t>Rock Imager 54/182 has an array of sensors to provide fool</w:t>
      </w:r>
      <w:ins w:id="67" w:author="Ira Sabran" w:date="2014-04-14T16:48:00Z">
        <w:r w:rsidR="004906CF">
          <w:rPr>
            <w:rFonts w:eastAsia="Times New Roman" w:cs="Times New Roman"/>
          </w:rPr>
          <w:t>-</w:t>
        </w:r>
      </w:ins>
      <w:del w:id="68" w:author="Ira Sabran" w:date="2014-04-14T16:48:00Z">
        <w:r w:rsidRPr="00C62394" w:rsidDel="004906CF">
          <w:rPr>
            <w:rFonts w:eastAsia="Times New Roman" w:cs="Times New Roman"/>
          </w:rPr>
          <w:delText xml:space="preserve"> </w:delText>
        </w:r>
      </w:del>
      <w:r w:rsidRPr="00C62394">
        <w:rPr>
          <w:rFonts w:eastAsia="Times New Roman" w:cs="Times New Roman"/>
        </w:rPr>
        <w:t xml:space="preserve">proof operations. For example, there are crash sensors on the robotic hand, and plate sensors to determine if a plate is present at a particular location. If the sensors are triggered by an abnormal situation, the imager </w:t>
      </w:r>
      <w:del w:id="69" w:author="Ira Sabran" w:date="2014-04-14T16:49:00Z">
        <w:r w:rsidRPr="00C62394" w:rsidDel="004906CF">
          <w:rPr>
            <w:rFonts w:eastAsia="Times New Roman" w:cs="Times New Roman"/>
          </w:rPr>
          <w:delText xml:space="preserve">can </w:delText>
        </w:r>
      </w:del>
      <w:r w:rsidRPr="00C62394">
        <w:rPr>
          <w:rFonts w:eastAsia="Times New Roman" w:cs="Times New Roman"/>
        </w:rPr>
        <w:t>stop</w:t>
      </w:r>
      <w:ins w:id="70" w:author="Ira Sabran" w:date="2014-04-14T16:49:00Z">
        <w:r w:rsidR="004906CF">
          <w:rPr>
            <w:rFonts w:eastAsia="Times New Roman" w:cs="Times New Roman"/>
          </w:rPr>
          <w:t>s</w:t>
        </w:r>
      </w:ins>
      <w:bookmarkStart w:id="71" w:name="_GoBack"/>
      <w:bookmarkEnd w:id="71"/>
      <w:r w:rsidRPr="00C62394">
        <w:rPr>
          <w:rFonts w:eastAsia="Times New Roman" w:cs="Times New Roman"/>
        </w:rPr>
        <w:t xml:space="preserve"> the motion before any damage is done.</w:t>
      </w:r>
    </w:p>
    <w:sectPr w:rsidR="00C62394" w:rsidRPr="00C623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Ira Sabran" w:date="2014-04-14T16:31:00Z" w:initials="IS">
    <w:p w14:paraId="0D1B0DDD" w14:textId="77777777" w:rsidR="00800F37" w:rsidRDefault="00800F37">
      <w:pPr>
        <w:pStyle w:val="CommentText"/>
      </w:pPr>
      <w:r>
        <w:rPr>
          <w:rStyle w:val="CommentReference"/>
        </w:rPr>
        <w:annotationRef/>
      </w:r>
      <w:r>
        <w:t>Can this be quantified??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B0DD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94"/>
    <w:rsid w:val="00012094"/>
    <w:rsid w:val="000137C1"/>
    <w:rsid w:val="00036629"/>
    <w:rsid w:val="0004770F"/>
    <w:rsid w:val="00060215"/>
    <w:rsid w:val="000A45B4"/>
    <w:rsid w:val="000A7016"/>
    <w:rsid w:val="000B410B"/>
    <w:rsid w:val="000B4990"/>
    <w:rsid w:val="0010251C"/>
    <w:rsid w:val="001062B8"/>
    <w:rsid w:val="001133E1"/>
    <w:rsid w:val="00132A61"/>
    <w:rsid w:val="00143C59"/>
    <w:rsid w:val="0019222D"/>
    <w:rsid w:val="0019668F"/>
    <w:rsid w:val="002467C1"/>
    <w:rsid w:val="00246E3B"/>
    <w:rsid w:val="00250E43"/>
    <w:rsid w:val="002541DC"/>
    <w:rsid w:val="002861D5"/>
    <w:rsid w:val="002C207B"/>
    <w:rsid w:val="002C5197"/>
    <w:rsid w:val="00352716"/>
    <w:rsid w:val="00377571"/>
    <w:rsid w:val="0038637C"/>
    <w:rsid w:val="003B4901"/>
    <w:rsid w:val="003D117A"/>
    <w:rsid w:val="003D5233"/>
    <w:rsid w:val="00461D52"/>
    <w:rsid w:val="00484D48"/>
    <w:rsid w:val="00485DA8"/>
    <w:rsid w:val="004906CF"/>
    <w:rsid w:val="00492B0F"/>
    <w:rsid w:val="00504FE6"/>
    <w:rsid w:val="00550790"/>
    <w:rsid w:val="005515F4"/>
    <w:rsid w:val="00570905"/>
    <w:rsid w:val="00576354"/>
    <w:rsid w:val="00591E0B"/>
    <w:rsid w:val="005A5C13"/>
    <w:rsid w:val="005E7E13"/>
    <w:rsid w:val="005F2867"/>
    <w:rsid w:val="005F7CFD"/>
    <w:rsid w:val="00605E62"/>
    <w:rsid w:val="006270E8"/>
    <w:rsid w:val="0064429E"/>
    <w:rsid w:val="00660FEB"/>
    <w:rsid w:val="006949B3"/>
    <w:rsid w:val="006B4B58"/>
    <w:rsid w:val="006B6AEE"/>
    <w:rsid w:val="006C7A15"/>
    <w:rsid w:val="006E7B16"/>
    <w:rsid w:val="007165DF"/>
    <w:rsid w:val="007244E7"/>
    <w:rsid w:val="00744CEC"/>
    <w:rsid w:val="00785385"/>
    <w:rsid w:val="007A75BC"/>
    <w:rsid w:val="00800F37"/>
    <w:rsid w:val="00830217"/>
    <w:rsid w:val="0083731B"/>
    <w:rsid w:val="00837F6A"/>
    <w:rsid w:val="008506A4"/>
    <w:rsid w:val="00872F32"/>
    <w:rsid w:val="008750E0"/>
    <w:rsid w:val="008B0853"/>
    <w:rsid w:val="008E10BE"/>
    <w:rsid w:val="008E67C7"/>
    <w:rsid w:val="00901F92"/>
    <w:rsid w:val="00973C76"/>
    <w:rsid w:val="009B003A"/>
    <w:rsid w:val="009C6083"/>
    <w:rsid w:val="009F77E0"/>
    <w:rsid w:val="00A314FC"/>
    <w:rsid w:val="00A41B3F"/>
    <w:rsid w:val="00A5649E"/>
    <w:rsid w:val="00A8017D"/>
    <w:rsid w:val="00A80F7C"/>
    <w:rsid w:val="00AA62C1"/>
    <w:rsid w:val="00AA6C6C"/>
    <w:rsid w:val="00AC5093"/>
    <w:rsid w:val="00AE60F2"/>
    <w:rsid w:val="00B01E11"/>
    <w:rsid w:val="00B46AFF"/>
    <w:rsid w:val="00B70F33"/>
    <w:rsid w:val="00B805C7"/>
    <w:rsid w:val="00BA474B"/>
    <w:rsid w:val="00BB6B8F"/>
    <w:rsid w:val="00BF4B57"/>
    <w:rsid w:val="00BF6075"/>
    <w:rsid w:val="00C0288D"/>
    <w:rsid w:val="00C42DCC"/>
    <w:rsid w:val="00C62394"/>
    <w:rsid w:val="00C6577B"/>
    <w:rsid w:val="00C77F2D"/>
    <w:rsid w:val="00CB635D"/>
    <w:rsid w:val="00CF1A97"/>
    <w:rsid w:val="00D32F73"/>
    <w:rsid w:val="00DA23B8"/>
    <w:rsid w:val="00DC772F"/>
    <w:rsid w:val="00E027CE"/>
    <w:rsid w:val="00E12522"/>
    <w:rsid w:val="00E40501"/>
    <w:rsid w:val="00E91C5F"/>
    <w:rsid w:val="00EC2231"/>
    <w:rsid w:val="00F741FE"/>
    <w:rsid w:val="00F96410"/>
    <w:rsid w:val="00F96859"/>
    <w:rsid w:val="00FB327D"/>
    <w:rsid w:val="00FE1154"/>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8E4A"/>
  <w15:chartTrackingRefBased/>
  <w15:docId w15:val="{D4230663-B6D0-4AAB-86F1-5988ADC7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623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23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23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2394"/>
    <w:rPr>
      <w:color w:val="0000FF"/>
      <w:u w:val="single"/>
    </w:rPr>
  </w:style>
  <w:style w:type="character" w:styleId="CommentReference">
    <w:name w:val="annotation reference"/>
    <w:basedOn w:val="DefaultParagraphFont"/>
    <w:uiPriority w:val="99"/>
    <w:semiHidden/>
    <w:unhideWhenUsed/>
    <w:rsid w:val="00800F37"/>
    <w:rPr>
      <w:sz w:val="16"/>
      <w:szCs w:val="16"/>
    </w:rPr>
  </w:style>
  <w:style w:type="paragraph" w:styleId="CommentText">
    <w:name w:val="annotation text"/>
    <w:basedOn w:val="Normal"/>
    <w:link w:val="CommentTextChar"/>
    <w:uiPriority w:val="99"/>
    <w:semiHidden/>
    <w:unhideWhenUsed/>
    <w:rsid w:val="00800F37"/>
    <w:pPr>
      <w:spacing w:line="240" w:lineRule="auto"/>
    </w:pPr>
    <w:rPr>
      <w:sz w:val="20"/>
      <w:szCs w:val="20"/>
    </w:rPr>
  </w:style>
  <w:style w:type="character" w:customStyle="1" w:styleId="CommentTextChar">
    <w:name w:val="Comment Text Char"/>
    <w:basedOn w:val="DefaultParagraphFont"/>
    <w:link w:val="CommentText"/>
    <w:uiPriority w:val="99"/>
    <w:semiHidden/>
    <w:rsid w:val="00800F37"/>
    <w:rPr>
      <w:sz w:val="20"/>
      <w:szCs w:val="20"/>
    </w:rPr>
  </w:style>
  <w:style w:type="paragraph" w:styleId="CommentSubject">
    <w:name w:val="annotation subject"/>
    <w:basedOn w:val="CommentText"/>
    <w:next w:val="CommentText"/>
    <w:link w:val="CommentSubjectChar"/>
    <w:uiPriority w:val="99"/>
    <w:semiHidden/>
    <w:unhideWhenUsed/>
    <w:rsid w:val="00800F37"/>
    <w:rPr>
      <w:b/>
      <w:bCs/>
    </w:rPr>
  </w:style>
  <w:style w:type="character" w:customStyle="1" w:styleId="CommentSubjectChar">
    <w:name w:val="Comment Subject Char"/>
    <w:basedOn w:val="CommentTextChar"/>
    <w:link w:val="CommentSubject"/>
    <w:uiPriority w:val="99"/>
    <w:semiHidden/>
    <w:rsid w:val="00800F37"/>
    <w:rPr>
      <w:b/>
      <w:bCs/>
      <w:sz w:val="20"/>
      <w:szCs w:val="20"/>
    </w:rPr>
  </w:style>
  <w:style w:type="paragraph" w:styleId="BalloonText">
    <w:name w:val="Balloon Text"/>
    <w:basedOn w:val="Normal"/>
    <w:link w:val="BalloonTextChar"/>
    <w:uiPriority w:val="99"/>
    <w:semiHidden/>
    <w:unhideWhenUsed/>
    <w:rsid w:val="00800F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0F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66177">
      <w:bodyDiv w:val="1"/>
      <w:marLeft w:val="0"/>
      <w:marRight w:val="0"/>
      <w:marTop w:val="0"/>
      <w:marBottom w:val="0"/>
      <w:divBdr>
        <w:top w:val="none" w:sz="0" w:space="0" w:color="auto"/>
        <w:left w:val="none" w:sz="0" w:space="0" w:color="auto"/>
        <w:bottom w:val="none" w:sz="0" w:space="0" w:color="auto"/>
        <w:right w:val="none" w:sz="0" w:space="0" w:color="auto"/>
      </w:divBdr>
      <w:divsChild>
        <w:div w:id="842282285">
          <w:marLeft w:val="0"/>
          <w:marRight w:val="450"/>
          <w:marTop w:val="0"/>
          <w:marBottom w:val="0"/>
          <w:divBdr>
            <w:top w:val="none" w:sz="0" w:space="0" w:color="auto"/>
            <w:left w:val="none" w:sz="0" w:space="0" w:color="auto"/>
            <w:bottom w:val="none" w:sz="0" w:space="0" w:color="auto"/>
            <w:right w:val="none" w:sz="0" w:space="0" w:color="auto"/>
          </w:divBdr>
        </w:div>
        <w:div w:id="575481873">
          <w:marLeft w:val="0"/>
          <w:marRight w:val="0"/>
          <w:marTop w:val="0"/>
          <w:marBottom w:val="0"/>
          <w:divBdr>
            <w:top w:val="none" w:sz="0" w:space="0" w:color="auto"/>
            <w:left w:val="none" w:sz="0" w:space="0" w:color="auto"/>
            <w:bottom w:val="none" w:sz="0" w:space="0" w:color="auto"/>
            <w:right w:val="none" w:sz="0" w:space="0" w:color="auto"/>
          </w:divBdr>
        </w:div>
        <w:div w:id="601035019">
          <w:marLeft w:val="0"/>
          <w:marRight w:val="450"/>
          <w:marTop w:val="0"/>
          <w:marBottom w:val="0"/>
          <w:divBdr>
            <w:top w:val="none" w:sz="0" w:space="0" w:color="auto"/>
            <w:left w:val="none" w:sz="0" w:space="0" w:color="auto"/>
            <w:bottom w:val="none" w:sz="0" w:space="0" w:color="auto"/>
            <w:right w:val="none" w:sz="0" w:space="0" w:color="auto"/>
          </w:divBdr>
        </w:div>
        <w:div w:id="1661690358">
          <w:marLeft w:val="0"/>
          <w:marRight w:val="0"/>
          <w:marTop w:val="0"/>
          <w:marBottom w:val="0"/>
          <w:divBdr>
            <w:top w:val="none" w:sz="0" w:space="0" w:color="auto"/>
            <w:left w:val="none" w:sz="0" w:space="0" w:color="auto"/>
            <w:bottom w:val="none" w:sz="0" w:space="0" w:color="auto"/>
            <w:right w:val="none" w:sz="0" w:space="0" w:color="auto"/>
          </w:divBdr>
        </w:div>
        <w:div w:id="883908015">
          <w:marLeft w:val="0"/>
          <w:marRight w:val="450"/>
          <w:marTop w:val="0"/>
          <w:marBottom w:val="0"/>
          <w:divBdr>
            <w:top w:val="none" w:sz="0" w:space="0" w:color="auto"/>
            <w:left w:val="none" w:sz="0" w:space="0" w:color="auto"/>
            <w:bottom w:val="none" w:sz="0" w:space="0" w:color="auto"/>
            <w:right w:val="none" w:sz="0" w:space="0" w:color="auto"/>
          </w:divBdr>
        </w:div>
        <w:div w:id="695036748">
          <w:marLeft w:val="0"/>
          <w:marRight w:val="0"/>
          <w:marTop w:val="0"/>
          <w:marBottom w:val="0"/>
          <w:divBdr>
            <w:top w:val="none" w:sz="0" w:space="0" w:color="auto"/>
            <w:left w:val="none" w:sz="0" w:space="0" w:color="auto"/>
            <w:bottom w:val="none" w:sz="0" w:space="0" w:color="auto"/>
            <w:right w:val="none" w:sz="0" w:space="0" w:color="auto"/>
          </w:divBdr>
        </w:div>
        <w:div w:id="1591961036">
          <w:marLeft w:val="0"/>
          <w:marRight w:val="450"/>
          <w:marTop w:val="0"/>
          <w:marBottom w:val="0"/>
          <w:divBdr>
            <w:top w:val="none" w:sz="0" w:space="0" w:color="auto"/>
            <w:left w:val="none" w:sz="0" w:space="0" w:color="auto"/>
            <w:bottom w:val="none" w:sz="0" w:space="0" w:color="auto"/>
            <w:right w:val="none" w:sz="0" w:space="0" w:color="auto"/>
          </w:divBdr>
        </w:div>
        <w:div w:id="1948389607">
          <w:marLeft w:val="0"/>
          <w:marRight w:val="0"/>
          <w:marTop w:val="0"/>
          <w:marBottom w:val="0"/>
          <w:divBdr>
            <w:top w:val="none" w:sz="0" w:space="0" w:color="auto"/>
            <w:left w:val="none" w:sz="0" w:space="0" w:color="auto"/>
            <w:bottom w:val="none" w:sz="0" w:space="0" w:color="auto"/>
            <w:right w:val="none" w:sz="0" w:space="0" w:color="auto"/>
          </w:divBdr>
        </w:div>
        <w:div w:id="1929341374">
          <w:marLeft w:val="0"/>
          <w:marRight w:val="450"/>
          <w:marTop w:val="0"/>
          <w:marBottom w:val="0"/>
          <w:divBdr>
            <w:top w:val="none" w:sz="0" w:space="0" w:color="auto"/>
            <w:left w:val="none" w:sz="0" w:space="0" w:color="auto"/>
            <w:bottom w:val="none" w:sz="0" w:space="0" w:color="auto"/>
            <w:right w:val="none" w:sz="0" w:space="0" w:color="auto"/>
          </w:divBdr>
        </w:div>
        <w:div w:id="966853346">
          <w:marLeft w:val="0"/>
          <w:marRight w:val="0"/>
          <w:marTop w:val="0"/>
          <w:marBottom w:val="0"/>
          <w:divBdr>
            <w:top w:val="none" w:sz="0" w:space="0" w:color="auto"/>
            <w:left w:val="none" w:sz="0" w:space="0" w:color="auto"/>
            <w:bottom w:val="none" w:sz="0" w:space="0" w:color="auto"/>
            <w:right w:val="none" w:sz="0" w:space="0" w:color="auto"/>
          </w:divBdr>
        </w:div>
        <w:div w:id="340937084">
          <w:marLeft w:val="0"/>
          <w:marRight w:val="450"/>
          <w:marTop w:val="0"/>
          <w:marBottom w:val="0"/>
          <w:divBdr>
            <w:top w:val="none" w:sz="0" w:space="0" w:color="auto"/>
            <w:left w:val="none" w:sz="0" w:space="0" w:color="auto"/>
            <w:bottom w:val="none" w:sz="0" w:space="0" w:color="auto"/>
            <w:right w:val="none" w:sz="0" w:space="0" w:color="auto"/>
          </w:divBdr>
        </w:div>
        <w:div w:id="681784948">
          <w:marLeft w:val="0"/>
          <w:marRight w:val="0"/>
          <w:marTop w:val="0"/>
          <w:marBottom w:val="0"/>
          <w:divBdr>
            <w:top w:val="none" w:sz="0" w:space="0" w:color="auto"/>
            <w:left w:val="none" w:sz="0" w:space="0" w:color="auto"/>
            <w:bottom w:val="none" w:sz="0" w:space="0" w:color="auto"/>
            <w:right w:val="none" w:sz="0" w:space="0" w:color="auto"/>
          </w:divBdr>
        </w:div>
        <w:div w:id="98919231">
          <w:marLeft w:val="0"/>
          <w:marRight w:val="450"/>
          <w:marTop w:val="0"/>
          <w:marBottom w:val="0"/>
          <w:divBdr>
            <w:top w:val="none" w:sz="0" w:space="0" w:color="auto"/>
            <w:left w:val="none" w:sz="0" w:space="0" w:color="auto"/>
            <w:bottom w:val="none" w:sz="0" w:space="0" w:color="auto"/>
            <w:right w:val="none" w:sz="0" w:space="0" w:color="auto"/>
          </w:divBdr>
        </w:div>
        <w:div w:id="309595932">
          <w:marLeft w:val="0"/>
          <w:marRight w:val="0"/>
          <w:marTop w:val="0"/>
          <w:marBottom w:val="0"/>
          <w:divBdr>
            <w:top w:val="none" w:sz="0" w:space="0" w:color="auto"/>
            <w:left w:val="none" w:sz="0" w:space="0" w:color="auto"/>
            <w:bottom w:val="none" w:sz="0" w:space="0" w:color="auto"/>
            <w:right w:val="none" w:sz="0" w:space="0" w:color="auto"/>
          </w:divBdr>
        </w:div>
        <w:div w:id="902564486">
          <w:marLeft w:val="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rmulatrix.com/demosite/protein-crystallization/products/rock-maker/index.html"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2</cp:revision>
  <dcterms:created xsi:type="dcterms:W3CDTF">2014-04-14T20:25:00Z</dcterms:created>
  <dcterms:modified xsi:type="dcterms:W3CDTF">2014-04-14T20:49:00Z</dcterms:modified>
</cp:coreProperties>
</file>