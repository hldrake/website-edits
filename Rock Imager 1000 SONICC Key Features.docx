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05" w:rsidRDefault="00E37105">
      <w:r>
        <w:t>Rock Imager 1000 SONICC Key Features</w:t>
      </w:r>
    </w:p>
    <w:p w:rsidR="00E37105" w:rsidRDefault="006C724F">
      <w:hyperlink r:id="rId4" w:anchor="tabbed-nav=tab5" w:history="1">
        <w:r w:rsidR="00E37105" w:rsidRPr="00AB1503">
          <w:rPr>
            <w:rStyle w:val="Hyperlink"/>
          </w:rPr>
          <w:t>http://www.formulatrix.com/demosite/protein-crystallization/products/rock-imager-1000/index.html#tabbed-nav=tab5</w:t>
        </w:r>
      </w:hyperlink>
    </w:p>
    <w:p w:rsidR="006C724F" w:rsidRPr="00F12197" w:rsidRDefault="006C724F" w:rsidP="006C724F">
      <w:pPr>
        <w:rPr>
          <w:ins w:id="0" w:author="Ira Sabran" w:date="2014-04-21T10:23:00Z"/>
          <w:b/>
          <w:bCs/>
        </w:rPr>
      </w:pPr>
      <w:ins w:id="1" w:author="Ira Sabran" w:date="2014-04-21T10:23:00Z">
        <w:r w:rsidRPr="00F12197">
          <w:rPr>
            <w:b/>
            <w:bCs/>
          </w:rPr>
          <w:t xml:space="preserve">SONICC: An </w:t>
        </w:r>
        <w:r>
          <w:rPr>
            <w:b/>
            <w:bCs/>
          </w:rPr>
          <w:t>A</w:t>
        </w:r>
        <w:r w:rsidRPr="00F12197">
          <w:rPr>
            <w:b/>
            <w:bCs/>
          </w:rPr>
          <w:t xml:space="preserve">dvanced </w:t>
        </w:r>
        <w:r>
          <w:rPr>
            <w:b/>
            <w:bCs/>
          </w:rPr>
          <w:t>P</w:t>
        </w:r>
        <w:r w:rsidRPr="00F12197">
          <w:rPr>
            <w:b/>
            <w:bCs/>
          </w:rPr>
          <w:t xml:space="preserve">rotein </w:t>
        </w:r>
        <w:r>
          <w:rPr>
            <w:b/>
            <w:bCs/>
          </w:rPr>
          <w:t>C</w:t>
        </w:r>
        <w:r w:rsidRPr="00F12197">
          <w:rPr>
            <w:b/>
            <w:bCs/>
          </w:rPr>
          <w:t xml:space="preserve">rystallography </w:t>
        </w:r>
        <w:r>
          <w:rPr>
            <w:b/>
            <w:bCs/>
          </w:rPr>
          <w:t>I</w:t>
        </w:r>
        <w:r w:rsidRPr="00F12197">
          <w:rPr>
            <w:b/>
            <w:bCs/>
          </w:rPr>
          <w:t xml:space="preserve">maging </w:t>
        </w:r>
        <w:r>
          <w:rPr>
            <w:b/>
            <w:bCs/>
          </w:rPr>
          <w:t>T</w:t>
        </w:r>
        <w:r w:rsidRPr="00F12197">
          <w:rPr>
            <w:b/>
            <w:bCs/>
          </w:rPr>
          <w:t>echnique</w:t>
        </w:r>
      </w:ins>
    </w:p>
    <w:p w:rsidR="006C724F" w:rsidRPr="00F12197" w:rsidRDefault="006C724F" w:rsidP="006C724F">
      <w:pPr>
        <w:rPr>
          <w:ins w:id="2" w:author="Ira Sabran" w:date="2014-04-21T10:23:00Z"/>
        </w:rPr>
      </w:pPr>
      <w:ins w:id="3" w:author="Ira Sabran" w:date="2014-04-21T10:23:00Z">
        <w:r w:rsidRPr="00F12197">
          <w:t>Second Order Nonlinear Imaging of Chiral Crystals (SONICC), definitively identifies chiral crystals and easily discerns between protein and salt crystals. The stark black background of SONICC makes it very easy to visualize crystals including extremely thin ones, microcrystals (&lt;1 µm), and optically obscured crystals like those buried in birefringent LCP. This advanced technology for protein crystallography imaging has proven to be extremely successful in the major pharmaceutical and academic research labs worldwide. SONICC was invented by Garth Simpson at Purdue University and is exclusively offered by Formulatrix.</w:t>
        </w:r>
      </w:ins>
    </w:p>
    <w:p w:rsidR="006C724F" w:rsidRDefault="006C724F" w:rsidP="00E37105">
      <w:pPr>
        <w:rPr>
          <w:ins w:id="4" w:author="Ira Sabran" w:date="2014-04-21T10:23:00Z"/>
          <w:b/>
          <w:bCs/>
        </w:rPr>
      </w:pPr>
      <w:bookmarkStart w:id="5" w:name="_GoBack"/>
      <w:bookmarkEnd w:id="5"/>
    </w:p>
    <w:p w:rsidR="00E37105" w:rsidRPr="00E37105" w:rsidRDefault="00E37105" w:rsidP="00E37105">
      <w:pPr>
        <w:rPr>
          <w:b/>
          <w:bCs/>
        </w:rPr>
      </w:pPr>
      <w:r w:rsidRPr="00E37105">
        <w:rPr>
          <w:b/>
          <w:bCs/>
        </w:rPr>
        <w:t xml:space="preserve">Find </w:t>
      </w:r>
      <w:del w:id="6" w:author="Ira Sabran" w:date="2014-04-21T10:12:00Z">
        <w:r w:rsidRPr="00E37105" w:rsidDel="00E37105">
          <w:rPr>
            <w:b/>
            <w:bCs/>
          </w:rPr>
          <w:delText xml:space="preserve">crystals </w:delText>
        </w:r>
      </w:del>
      <w:ins w:id="7" w:author="Ira Sabran" w:date="2014-04-21T10:12:00Z">
        <w:r>
          <w:rPr>
            <w:b/>
            <w:bCs/>
          </w:rPr>
          <w:t>C</w:t>
        </w:r>
        <w:r w:rsidRPr="00E37105">
          <w:rPr>
            <w:b/>
            <w:bCs/>
          </w:rPr>
          <w:t xml:space="preserve">rystals </w:t>
        </w:r>
      </w:ins>
      <w:del w:id="8" w:author="Ira Sabran" w:date="2014-04-21T10:12:00Z">
        <w:r w:rsidRPr="00E37105" w:rsidDel="00E37105">
          <w:rPr>
            <w:b/>
            <w:bCs/>
          </w:rPr>
          <w:delText xml:space="preserve">you </w:delText>
        </w:r>
      </w:del>
      <w:ins w:id="9" w:author="Ira Sabran" w:date="2014-04-21T10:12:00Z">
        <w:r>
          <w:rPr>
            <w:b/>
            <w:bCs/>
          </w:rPr>
          <w:t>Y</w:t>
        </w:r>
        <w:r w:rsidRPr="00E37105">
          <w:rPr>
            <w:b/>
            <w:bCs/>
          </w:rPr>
          <w:t xml:space="preserve">ou </w:t>
        </w:r>
      </w:ins>
      <w:del w:id="10" w:author="Ira Sabran" w:date="2014-04-21T10:12:00Z">
        <w:r w:rsidRPr="00E37105" w:rsidDel="00E37105">
          <w:rPr>
            <w:b/>
            <w:bCs/>
          </w:rPr>
          <w:delText xml:space="preserve">would </w:delText>
        </w:r>
      </w:del>
      <w:ins w:id="11" w:author="Ira Sabran" w:date="2014-04-21T10:12:00Z">
        <w:r>
          <w:rPr>
            <w:b/>
            <w:bCs/>
          </w:rPr>
          <w:t>W</w:t>
        </w:r>
        <w:r w:rsidRPr="00E37105">
          <w:rPr>
            <w:b/>
            <w:bCs/>
          </w:rPr>
          <w:t xml:space="preserve">ould </w:t>
        </w:r>
      </w:ins>
      <w:del w:id="12" w:author="Ira Sabran" w:date="2014-04-21T10:12:00Z">
        <w:r w:rsidRPr="00E37105" w:rsidDel="00E37105">
          <w:rPr>
            <w:b/>
            <w:bCs/>
          </w:rPr>
          <w:delText xml:space="preserve">have </w:delText>
        </w:r>
      </w:del>
      <w:ins w:id="13" w:author="Ira Sabran" w:date="2014-04-21T10:12:00Z">
        <w:r>
          <w:rPr>
            <w:b/>
            <w:bCs/>
          </w:rPr>
          <w:t>H</w:t>
        </w:r>
        <w:r w:rsidRPr="00E37105">
          <w:rPr>
            <w:b/>
            <w:bCs/>
          </w:rPr>
          <w:t xml:space="preserve">ave </w:t>
        </w:r>
      </w:ins>
      <w:del w:id="14" w:author="Ira Sabran" w:date="2014-04-21T10:12:00Z">
        <w:r w:rsidRPr="00E37105" w:rsidDel="00E37105">
          <w:rPr>
            <w:b/>
            <w:bCs/>
          </w:rPr>
          <w:delText xml:space="preserve">missed </w:delText>
        </w:r>
      </w:del>
      <w:ins w:id="15" w:author="Ira Sabran" w:date="2014-04-21T10:12:00Z">
        <w:r>
          <w:rPr>
            <w:b/>
            <w:bCs/>
          </w:rPr>
          <w:t>M</w:t>
        </w:r>
        <w:r w:rsidRPr="00E37105">
          <w:rPr>
            <w:b/>
            <w:bCs/>
          </w:rPr>
          <w:t xml:space="preserve">issed </w:t>
        </w:r>
        <w:proofErr w:type="spellStart"/>
        <w:r>
          <w:rPr>
            <w:b/>
            <w:bCs/>
          </w:rPr>
          <w:t>B</w:t>
        </w:r>
      </w:ins>
      <w:r w:rsidRPr="00E37105">
        <w:rPr>
          <w:b/>
          <w:bCs/>
        </w:rPr>
        <w:t>before</w:t>
      </w:r>
      <w:proofErr w:type="spellEnd"/>
    </w:p>
    <w:p w:rsidR="00E37105" w:rsidRPr="00E37105" w:rsidRDefault="00E37105" w:rsidP="00E37105">
      <w:r w:rsidRPr="00E37105">
        <w:t xml:space="preserve">The unique imaging properties of SONICC allows </w:t>
      </w:r>
      <w:del w:id="16" w:author="Ira Sabran" w:date="2014-04-21T10:12:00Z">
        <w:r w:rsidRPr="00E37105" w:rsidDel="00E37105">
          <w:delText xml:space="preserve">for </w:delText>
        </w:r>
      </w:del>
      <w:r w:rsidRPr="00E37105">
        <w:t>crystal detection in almost any optical environment including opaque and turbid environments. Only chiral crystals, such as proteins, produce a signal using second harmonic generation. This allows the user to identify very thin protein crystals, as seen to the left, or those buried under precipitant.</w:t>
      </w:r>
    </w:p>
    <w:p w:rsidR="00E37105" w:rsidRPr="00E37105" w:rsidRDefault="00E37105" w:rsidP="00E37105">
      <w:pPr>
        <w:rPr>
          <w:b/>
          <w:bCs/>
        </w:rPr>
      </w:pPr>
      <w:r w:rsidRPr="00E37105">
        <w:rPr>
          <w:b/>
          <w:bCs/>
        </w:rPr>
        <w:t>Sub-Micron Crystal Detection</w:t>
      </w:r>
    </w:p>
    <w:p w:rsidR="00E37105" w:rsidRPr="00E37105" w:rsidRDefault="00E37105" w:rsidP="00E37105">
      <w:r w:rsidRPr="00E37105">
        <w:t xml:space="preserve">With the use of high N.A. objectives, SONICC can detect </w:t>
      </w:r>
      <w:proofErr w:type="spellStart"/>
      <w:r w:rsidRPr="00E37105">
        <w:t>nano</w:t>
      </w:r>
      <w:proofErr w:type="spellEnd"/>
      <w:r w:rsidRPr="00E37105">
        <w:t xml:space="preserve">-crystals. Small crystals that may </w:t>
      </w:r>
      <w:del w:id="17" w:author="Ira Sabran" w:date="2014-04-21T10:14:00Z">
        <w:r w:rsidRPr="00E37105" w:rsidDel="00E37105">
          <w:delText xml:space="preserve">not </w:delText>
        </w:r>
      </w:del>
      <w:r w:rsidRPr="00E37105">
        <w:t xml:space="preserve">be </w:t>
      </w:r>
      <w:del w:id="18" w:author="Ira Sabran" w:date="2014-04-21T10:13:00Z">
        <w:r w:rsidRPr="00E37105" w:rsidDel="00E37105">
          <w:delText xml:space="preserve">distinguished </w:delText>
        </w:r>
      </w:del>
      <w:ins w:id="19" w:author="Ira Sabran" w:date="2014-04-21T10:14:00Z">
        <w:r>
          <w:t>in</w:t>
        </w:r>
      </w:ins>
      <w:ins w:id="20" w:author="Ira Sabran" w:date="2014-04-21T10:13:00Z">
        <w:r w:rsidRPr="00E37105">
          <w:t>distinguish</w:t>
        </w:r>
        <w:r>
          <w:t>able</w:t>
        </w:r>
        <w:r w:rsidRPr="00E37105">
          <w:t xml:space="preserve"> </w:t>
        </w:r>
      </w:ins>
      <w:r w:rsidRPr="00E37105">
        <w:t xml:space="preserve">from precipitant can be clearly differentiated as shown in the image to the left. This positive hit provides a condition for further optimization that may have been missed without SONICC. SONICC also allows </w:t>
      </w:r>
      <w:del w:id="21" w:author="Ira Sabran" w:date="2014-04-21T10:14:00Z">
        <w:r w:rsidRPr="00E37105" w:rsidDel="00E37105">
          <w:delText xml:space="preserve">for </w:delText>
        </w:r>
      </w:del>
      <w:r w:rsidRPr="00E37105">
        <w:t>superior imaging in LCP where small crystals are commonly found.</w:t>
      </w:r>
    </w:p>
    <w:p w:rsidR="00E37105" w:rsidRPr="00E37105" w:rsidRDefault="00E37105" w:rsidP="00E37105">
      <w:pPr>
        <w:rPr>
          <w:b/>
          <w:bCs/>
        </w:rPr>
      </w:pPr>
      <w:r w:rsidRPr="00E37105">
        <w:rPr>
          <w:b/>
          <w:bCs/>
        </w:rPr>
        <w:t xml:space="preserve">Easily </w:t>
      </w:r>
      <w:del w:id="22" w:author="Ira Sabran" w:date="2014-04-21T10:14:00Z">
        <w:r w:rsidRPr="00E37105" w:rsidDel="00E37105">
          <w:rPr>
            <w:b/>
            <w:bCs/>
          </w:rPr>
          <w:delText xml:space="preserve">distinguish </w:delText>
        </w:r>
      </w:del>
      <w:ins w:id="23" w:author="Ira Sabran" w:date="2014-04-21T10:14:00Z">
        <w:r>
          <w:rPr>
            <w:b/>
            <w:bCs/>
          </w:rPr>
          <w:t>D</w:t>
        </w:r>
        <w:r w:rsidRPr="00E37105">
          <w:rPr>
            <w:b/>
            <w:bCs/>
          </w:rPr>
          <w:t xml:space="preserve">istinguish </w:t>
        </w:r>
      </w:ins>
      <w:del w:id="24" w:author="Ira Sabran" w:date="2014-04-21T10:14:00Z">
        <w:r w:rsidRPr="00E37105" w:rsidDel="00E37105">
          <w:rPr>
            <w:b/>
            <w:bCs/>
          </w:rPr>
          <w:delText xml:space="preserve">salt </w:delText>
        </w:r>
      </w:del>
      <w:ins w:id="25" w:author="Ira Sabran" w:date="2014-04-21T10:14:00Z">
        <w:r>
          <w:rPr>
            <w:b/>
            <w:bCs/>
          </w:rPr>
          <w:t>S</w:t>
        </w:r>
        <w:r w:rsidRPr="00E37105">
          <w:rPr>
            <w:b/>
            <w:bCs/>
          </w:rPr>
          <w:t xml:space="preserve">alt </w:t>
        </w:r>
      </w:ins>
      <w:del w:id="26" w:author="Ira Sabran" w:date="2014-04-21T10:14:00Z">
        <w:r w:rsidRPr="00E37105" w:rsidDel="00E37105">
          <w:rPr>
            <w:b/>
            <w:bCs/>
          </w:rPr>
          <w:delText xml:space="preserve">crystals </w:delText>
        </w:r>
      </w:del>
      <w:ins w:id="27" w:author="Ira Sabran" w:date="2014-04-21T10:14:00Z">
        <w:r>
          <w:rPr>
            <w:b/>
            <w:bCs/>
          </w:rPr>
          <w:t>C</w:t>
        </w:r>
        <w:r w:rsidRPr="00E37105">
          <w:rPr>
            <w:b/>
            <w:bCs/>
          </w:rPr>
          <w:t xml:space="preserve">rystals </w:t>
        </w:r>
      </w:ins>
      <w:r w:rsidRPr="00E37105">
        <w:rPr>
          <w:b/>
          <w:bCs/>
        </w:rPr>
        <w:t xml:space="preserve">from </w:t>
      </w:r>
      <w:del w:id="28" w:author="Ira Sabran" w:date="2014-04-21T10:14:00Z">
        <w:r w:rsidRPr="00E37105" w:rsidDel="00E37105">
          <w:rPr>
            <w:b/>
            <w:bCs/>
          </w:rPr>
          <w:delText xml:space="preserve">protein </w:delText>
        </w:r>
      </w:del>
      <w:ins w:id="29" w:author="Ira Sabran" w:date="2014-04-21T10:14:00Z">
        <w:r>
          <w:rPr>
            <w:b/>
            <w:bCs/>
          </w:rPr>
          <w:t>P</w:t>
        </w:r>
        <w:r w:rsidRPr="00E37105">
          <w:rPr>
            <w:b/>
            <w:bCs/>
          </w:rPr>
          <w:t xml:space="preserve">rotein </w:t>
        </w:r>
      </w:ins>
      <w:del w:id="30" w:author="Ira Sabran" w:date="2014-04-21T10:14:00Z">
        <w:r w:rsidRPr="00E37105" w:rsidDel="00E37105">
          <w:rPr>
            <w:b/>
            <w:bCs/>
          </w:rPr>
          <w:delText>crystals</w:delText>
        </w:r>
      </w:del>
      <w:ins w:id="31" w:author="Ira Sabran" w:date="2014-04-21T10:14:00Z">
        <w:r>
          <w:rPr>
            <w:b/>
            <w:bCs/>
          </w:rPr>
          <w:t>C</w:t>
        </w:r>
        <w:r w:rsidRPr="00E37105">
          <w:rPr>
            <w:b/>
            <w:bCs/>
          </w:rPr>
          <w:t>rystals</w:t>
        </w:r>
      </w:ins>
    </w:p>
    <w:p w:rsidR="00E37105" w:rsidRDefault="00E37105">
      <w:r w:rsidRPr="00E37105">
        <w:t>The UV-TPEF (</w:t>
      </w:r>
      <w:proofErr w:type="spellStart"/>
      <w:r w:rsidRPr="00E37105">
        <w:t>UltraViolet</w:t>
      </w:r>
      <w:proofErr w:type="spellEnd"/>
      <w:r w:rsidRPr="00E37105">
        <w:t xml:space="preserve"> Two Photon Excited Fluorescence) mode is analogous to traditional UV fluorescence and creates images based on the fluorescence of UV excited amino acids such as tryptophan. UV-TPEF is a multiphoton imaging technique and therefore uses longer wavelengths of excitation versus traditional linear imaging. This provides significant advantages including compatibility with more plates, less damage to your protein and confocal imaging.</w:t>
      </w:r>
    </w:p>
    <w:sectPr w:rsidR="00E3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05"/>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52716"/>
    <w:rsid w:val="00377571"/>
    <w:rsid w:val="00381A5D"/>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24F"/>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37105"/>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1FE2-FB29-443B-8676-3876A9F6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15093">
      <w:bodyDiv w:val="1"/>
      <w:marLeft w:val="0"/>
      <w:marRight w:val="0"/>
      <w:marTop w:val="0"/>
      <w:marBottom w:val="0"/>
      <w:divBdr>
        <w:top w:val="none" w:sz="0" w:space="0" w:color="auto"/>
        <w:left w:val="none" w:sz="0" w:space="0" w:color="auto"/>
        <w:bottom w:val="none" w:sz="0" w:space="0" w:color="auto"/>
        <w:right w:val="none" w:sz="0" w:space="0" w:color="auto"/>
      </w:divBdr>
      <w:divsChild>
        <w:div w:id="1521814763">
          <w:marLeft w:val="0"/>
          <w:marRight w:val="0"/>
          <w:marTop w:val="0"/>
          <w:marBottom w:val="0"/>
          <w:divBdr>
            <w:top w:val="none" w:sz="0" w:space="0" w:color="auto"/>
            <w:left w:val="none" w:sz="0" w:space="0" w:color="auto"/>
            <w:bottom w:val="none" w:sz="0" w:space="0" w:color="auto"/>
            <w:right w:val="none" w:sz="0" w:space="0" w:color="auto"/>
          </w:divBdr>
        </w:div>
        <w:div w:id="564805142">
          <w:marLeft w:val="0"/>
          <w:marRight w:val="0"/>
          <w:marTop w:val="0"/>
          <w:marBottom w:val="0"/>
          <w:divBdr>
            <w:top w:val="none" w:sz="0" w:space="0" w:color="auto"/>
            <w:left w:val="none" w:sz="0" w:space="0" w:color="auto"/>
            <w:bottom w:val="none" w:sz="0" w:space="0" w:color="auto"/>
            <w:right w:val="none" w:sz="0" w:space="0" w:color="auto"/>
          </w:divBdr>
        </w:div>
        <w:div w:id="1971933646">
          <w:marLeft w:val="0"/>
          <w:marRight w:val="0"/>
          <w:marTop w:val="0"/>
          <w:marBottom w:val="0"/>
          <w:divBdr>
            <w:top w:val="none" w:sz="0" w:space="0" w:color="auto"/>
            <w:left w:val="none" w:sz="0" w:space="0" w:color="auto"/>
            <w:bottom w:val="none" w:sz="0" w:space="0" w:color="auto"/>
            <w:right w:val="none" w:sz="0" w:space="0" w:color="auto"/>
          </w:divBdr>
        </w:div>
        <w:div w:id="2035108271">
          <w:marLeft w:val="0"/>
          <w:marRight w:val="0"/>
          <w:marTop w:val="0"/>
          <w:marBottom w:val="0"/>
          <w:divBdr>
            <w:top w:val="none" w:sz="0" w:space="0" w:color="auto"/>
            <w:left w:val="none" w:sz="0" w:space="0" w:color="auto"/>
            <w:bottom w:val="none" w:sz="0" w:space="0" w:color="auto"/>
            <w:right w:val="none" w:sz="0" w:space="0" w:color="auto"/>
          </w:divBdr>
        </w:div>
        <w:div w:id="1585142755">
          <w:marLeft w:val="0"/>
          <w:marRight w:val="0"/>
          <w:marTop w:val="0"/>
          <w:marBottom w:val="0"/>
          <w:divBdr>
            <w:top w:val="none" w:sz="0" w:space="0" w:color="auto"/>
            <w:left w:val="none" w:sz="0" w:space="0" w:color="auto"/>
            <w:bottom w:val="none" w:sz="0" w:space="0" w:color="auto"/>
            <w:right w:val="none" w:sz="0" w:space="0" w:color="auto"/>
          </w:divBdr>
        </w:div>
      </w:divsChild>
    </w:div>
    <w:div w:id="1679229460">
      <w:bodyDiv w:val="1"/>
      <w:marLeft w:val="0"/>
      <w:marRight w:val="0"/>
      <w:marTop w:val="0"/>
      <w:marBottom w:val="0"/>
      <w:divBdr>
        <w:top w:val="none" w:sz="0" w:space="0" w:color="auto"/>
        <w:left w:val="none" w:sz="0" w:space="0" w:color="auto"/>
        <w:bottom w:val="none" w:sz="0" w:space="0" w:color="auto"/>
        <w:right w:val="none" w:sz="0" w:space="0" w:color="auto"/>
      </w:divBdr>
      <w:divsChild>
        <w:div w:id="134299359">
          <w:marLeft w:val="0"/>
          <w:marRight w:val="0"/>
          <w:marTop w:val="0"/>
          <w:marBottom w:val="0"/>
          <w:divBdr>
            <w:top w:val="none" w:sz="0" w:space="0" w:color="auto"/>
            <w:left w:val="none" w:sz="0" w:space="0" w:color="auto"/>
            <w:bottom w:val="none" w:sz="0" w:space="0" w:color="auto"/>
            <w:right w:val="none" w:sz="0" w:space="0" w:color="auto"/>
          </w:divBdr>
        </w:div>
        <w:div w:id="53896755">
          <w:marLeft w:val="0"/>
          <w:marRight w:val="0"/>
          <w:marTop w:val="0"/>
          <w:marBottom w:val="0"/>
          <w:divBdr>
            <w:top w:val="none" w:sz="0" w:space="0" w:color="auto"/>
            <w:left w:val="none" w:sz="0" w:space="0" w:color="auto"/>
            <w:bottom w:val="none" w:sz="0" w:space="0" w:color="auto"/>
            <w:right w:val="none" w:sz="0" w:space="0" w:color="auto"/>
          </w:divBdr>
        </w:div>
        <w:div w:id="1420325485">
          <w:marLeft w:val="0"/>
          <w:marRight w:val="0"/>
          <w:marTop w:val="0"/>
          <w:marBottom w:val="0"/>
          <w:divBdr>
            <w:top w:val="none" w:sz="0" w:space="0" w:color="auto"/>
            <w:left w:val="none" w:sz="0" w:space="0" w:color="auto"/>
            <w:bottom w:val="none" w:sz="0" w:space="0" w:color="auto"/>
            <w:right w:val="none" w:sz="0" w:space="0" w:color="auto"/>
          </w:divBdr>
        </w:div>
        <w:div w:id="1504124550">
          <w:marLeft w:val="0"/>
          <w:marRight w:val="0"/>
          <w:marTop w:val="0"/>
          <w:marBottom w:val="0"/>
          <w:divBdr>
            <w:top w:val="none" w:sz="0" w:space="0" w:color="auto"/>
            <w:left w:val="none" w:sz="0" w:space="0" w:color="auto"/>
            <w:bottom w:val="none" w:sz="0" w:space="0" w:color="auto"/>
            <w:right w:val="none" w:sz="0" w:space="0" w:color="auto"/>
          </w:divBdr>
        </w:div>
        <w:div w:id="20781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formulatrix.com/demosite/protein-crystallization/products/rock-imager-10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2014-04-21T14:08:00Z</dcterms:created>
  <dcterms:modified xsi:type="dcterms:W3CDTF">2014-04-21T14:23:00Z</dcterms:modified>
</cp:coreProperties>
</file>