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1583" w14:textId="77777777" w:rsidR="00143C59" w:rsidRDefault="009C2C06">
      <w:r>
        <w:t>NT8 Overview</w:t>
      </w:r>
    </w:p>
    <w:p w14:paraId="240A19F5" w14:textId="77777777" w:rsidR="009C2C06" w:rsidRDefault="00EE0D74">
      <w:hyperlink r:id="rId4" w:history="1">
        <w:r w:rsidR="009C2C06" w:rsidRPr="007D412B">
          <w:rPr>
            <w:rStyle w:val="Hyperlink"/>
          </w:rPr>
          <w:t>http://www.formulatrix.com/demosite/liquid-handling/products/nt8/index.html</w:t>
        </w:r>
      </w:hyperlink>
    </w:p>
    <w:p w14:paraId="32929DE7" w14:textId="77777777" w:rsidR="009C2C06" w:rsidRDefault="009C2C06"/>
    <w:p w14:paraId="0F4CCB9E" w14:textId="56F793EC" w:rsidR="008D3A11" w:rsidRDefault="009C2C06">
      <w:pPr>
        <w:rPr>
          <w:color w:val="FF0000"/>
        </w:rPr>
      </w:pPr>
      <w:r w:rsidRPr="00683ED0">
        <w:rPr>
          <w:color w:val="FF0000"/>
        </w:rPr>
        <w:t>General comment</w:t>
      </w:r>
      <w:r w:rsidR="008D3A11">
        <w:rPr>
          <w:color w:val="FF0000"/>
        </w:rPr>
        <w:t>s</w:t>
      </w:r>
      <w:r w:rsidRPr="00683ED0">
        <w:rPr>
          <w:color w:val="FF0000"/>
        </w:rPr>
        <w:t xml:space="preserve">: </w:t>
      </w:r>
    </w:p>
    <w:p w14:paraId="0B369EDD" w14:textId="77777777" w:rsidR="008D3A11" w:rsidRDefault="009C2C06">
      <w:pPr>
        <w:rPr>
          <w:ins w:id="0" w:author="Ira Sabran" w:date="2014-04-04T07:55:00Z"/>
          <w:color w:val="FF0000"/>
        </w:rPr>
      </w:pPr>
      <w:r w:rsidRPr="00683ED0">
        <w:rPr>
          <w:color w:val="FF0000"/>
        </w:rPr>
        <w:t>Remove colons from all bolded headings</w:t>
      </w:r>
    </w:p>
    <w:p w14:paraId="72F2967A" w14:textId="7C13E2FD" w:rsidR="008D3A11" w:rsidRDefault="008D3A11">
      <w:pPr>
        <w:rPr>
          <w:color w:val="FF0000"/>
        </w:rPr>
      </w:pPr>
      <w:r>
        <w:rPr>
          <w:color w:val="FF0000"/>
        </w:rPr>
        <w:t xml:space="preserve">The page footer (I assume all pages) has typos. See bottom of page. </w:t>
      </w:r>
      <w:del w:id="1" w:author="Ira Sabran" w:date="2014-04-04T09:38:00Z">
        <w:r w:rsidDel="00EE0D74">
          <w:rPr>
            <w:color w:val="FF0000"/>
          </w:rPr>
          <w:delText>This  also</w:delText>
        </w:r>
      </w:del>
      <w:ins w:id="2" w:author="Ira Sabran" w:date="2014-04-04T09:38:00Z">
        <w:r w:rsidR="00EE0D74">
          <w:rPr>
            <w:color w:val="FF0000"/>
          </w:rPr>
          <w:t>This also</w:t>
        </w:r>
      </w:ins>
      <w:r>
        <w:rPr>
          <w:color w:val="FF0000"/>
        </w:rPr>
        <w:t xml:space="preserve"> applies to the boilerplate (just above my footer remarks) which may appear on all NT8 pages (and perhaps others?).</w:t>
      </w:r>
    </w:p>
    <w:p w14:paraId="3DC06ED9" w14:textId="4CE3C86A" w:rsidR="009C2C06" w:rsidRPr="00683ED0" w:rsidRDefault="009C2C06">
      <w:pPr>
        <w:rPr>
          <w:color w:val="FF0000"/>
        </w:rPr>
      </w:pPr>
    </w:p>
    <w:p w14:paraId="1A69630F" w14:textId="77777777" w:rsidR="009C2C06" w:rsidRDefault="009C2C06"/>
    <w:p w14:paraId="580A0353" w14:textId="6E44985E" w:rsidR="009C2C06" w:rsidRPr="009C2C06" w:rsidRDefault="009C2C06" w:rsidP="009C2C06">
      <w:r w:rsidRPr="009C2C06">
        <w:t>The NT8 is a fast, nanoliter</w:t>
      </w:r>
      <w:del w:id="3" w:author="Ira Sabran" w:date="2014-04-04T09:40:00Z">
        <w:r w:rsidRPr="009C2C06" w:rsidDel="00EE0D74">
          <w:delText>-</w:delText>
        </w:r>
      </w:del>
      <w:ins w:id="4" w:author="Ira Sabran" w:date="2014-04-04T09:40:00Z">
        <w:r w:rsidR="00EE0D74" w:rsidRPr="009C2C06" w:rsidDel="00EE0D74">
          <w:t xml:space="preserve"> </w:t>
        </w:r>
      </w:ins>
      <w:del w:id="5" w:author="Ira Sabran" w:date="2014-04-04T09:40:00Z">
        <w:r w:rsidRPr="009C2C06" w:rsidDel="00EE0D74">
          <w:delText xml:space="preserve">volume </w:delText>
        </w:r>
      </w:del>
      <w:r w:rsidRPr="009C2C06">
        <w:t xml:space="preserve">liquid handler with drop dispensing capability. The 8-tip head can aspirate and dispense drops from 50 </w:t>
      </w:r>
      <w:proofErr w:type="gramStart"/>
      <w:r w:rsidRPr="009C2C06">
        <w:t>nL</w:t>
      </w:r>
      <w:proofErr w:type="gramEnd"/>
      <w:r w:rsidRPr="009C2C06">
        <w:t xml:space="preserve"> to 1.8 μL.</w:t>
      </w:r>
    </w:p>
    <w:p w14:paraId="132E6EEE" w14:textId="77777777" w:rsidR="009C2C06" w:rsidRPr="009C2C06" w:rsidRDefault="009C2C06" w:rsidP="009C2C06">
      <w:r w:rsidRPr="009C2C06">
        <w:rPr>
          <w:b/>
          <w:bCs/>
        </w:rPr>
        <w:t>Efficient</w:t>
      </w:r>
      <w:del w:id="6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>Dead volume</w:t>
      </w:r>
      <w:ins w:id="7" w:author="Ira Sabran" w:date="2014-04-04T07:23:00Z">
        <w:r>
          <w:t>s range</w:t>
        </w:r>
      </w:ins>
      <w:r w:rsidRPr="009C2C06">
        <w:t xml:space="preserve"> </w:t>
      </w:r>
      <w:del w:id="8" w:author="Ira Sabran" w:date="2014-04-04T07:24:00Z">
        <w:r w:rsidRPr="009C2C06" w:rsidDel="009C2C06">
          <w:delText xml:space="preserve">between </w:delText>
        </w:r>
      </w:del>
      <w:ins w:id="9" w:author="Ira Sabran" w:date="2014-04-04T07:24:00Z">
        <w:r>
          <w:t>from</w:t>
        </w:r>
        <w:r w:rsidRPr="009C2C06">
          <w:t xml:space="preserve"> </w:t>
        </w:r>
      </w:ins>
      <w:r w:rsidRPr="009C2C06">
        <w:t xml:space="preserve">1-3 μL for 96 drops. </w:t>
      </w:r>
    </w:p>
    <w:p w14:paraId="776269E3" w14:textId="77777777" w:rsidR="009C2C06" w:rsidRPr="009C2C06" w:rsidRDefault="009C2C06" w:rsidP="009C2C06">
      <w:r w:rsidRPr="009C2C06">
        <w:rPr>
          <w:b/>
          <w:bCs/>
        </w:rPr>
        <w:t>Cost Effective</w:t>
      </w:r>
      <w:del w:id="10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 xml:space="preserve">Tips are reusable, </w:t>
      </w:r>
      <w:del w:id="11" w:author="Ira Sabran" w:date="2014-04-04T07:24:00Z">
        <w:r w:rsidRPr="009C2C06" w:rsidDel="009C2C06">
          <w:delText>but are also</w:delText>
        </w:r>
      </w:del>
      <w:ins w:id="12" w:author="Ira Sabran" w:date="2014-04-04T07:24:00Z">
        <w:r>
          <w:t>yet</w:t>
        </w:r>
      </w:ins>
      <w:r w:rsidRPr="009C2C06">
        <w:t xml:space="preserve"> inexpensive enough to be disposed after each use. </w:t>
      </w:r>
    </w:p>
    <w:p w14:paraId="158529F8" w14:textId="77777777" w:rsidR="009C2C06" w:rsidRPr="009C2C06" w:rsidRDefault="009C2C06" w:rsidP="009C2C06">
      <w:del w:id="13" w:author="Ira Sabran" w:date="2014-04-04T07:35:00Z">
        <w:r w:rsidRPr="009C2C06" w:rsidDel="00257FB9">
          <w:rPr>
            <w:b/>
            <w:bCs/>
          </w:rPr>
          <w:delText>Simple</w:delText>
        </w:r>
      </w:del>
      <w:ins w:id="14" w:author="Ira Sabran" w:date="2014-04-04T07:35:00Z">
        <w:r w:rsidR="00257FB9">
          <w:rPr>
            <w:b/>
            <w:bCs/>
          </w:rPr>
          <w:t>Intuitive</w:t>
        </w:r>
      </w:ins>
      <w:del w:id="15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 xml:space="preserve">Software is easy to use. </w:t>
      </w:r>
    </w:p>
    <w:p w14:paraId="30A7D65A" w14:textId="77777777" w:rsidR="009C2C06" w:rsidRPr="009C2C06" w:rsidRDefault="009C2C06" w:rsidP="009C2C06">
      <w:r w:rsidRPr="009C2C06">
        <w:rPr>
          <w:b/>
          <w:bCs/>
        </w:rPr>
        <w:t>Precise</w:t>
      </w:r>
      <w:del w:id="16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</w:r>
      <w:ins w:id="17" w:author="Ira Sabran" w:date="2014-04-04T07:26:00Z">
        <w:r>
          <w:t>D</w:t>
        </w:r>
      </w:ins>
      <w:del w:id="18" w:author="Ira Sabran" w:date="2014-04-04T07:26:00Z">
        <w:r w:rsidRPr="009C2C06" w:rsidDel="009C2C06">
          <w:delText>Can d</w:delText>
        </w:r>
      </w:del>
      <w:r w:rsidRPr="009C2C06">
        <w:t xml:space="preserve">ry dispense any volume between 50 </w:t>
      </w:r>
      <w:proofErr w:type="gramStart"/>
      <w:r w:rsidRPr="009C2C06">
        <w:t>nL</w:t>
      </w:r>
      <w:proofErr w:type="gramEnd"/>
      <w:r w:rsidRPr="009C2C06">
        <w:t xml:space="preserve"> - 1.8 μL of a </w:t>
      </w:r>
      <w:del w:id="19" w:author="Ira Sabran" w:date="2014-04-04T07:30:00Z">
        <w:r w:rsidRPr="009C2C06" w:rsidDel="00257FB9">
          <w:delText xml:space="preserve">range </w:delText>
        </w:r>
      </w:del>
      <w:ins w:id="20" w:author="Ira Sabran" w:date="2014-04-04T07:30:00Z">
        <w:r w:rsidR="00257FB9">
          <w:t>variety</w:t>
        </w:r>
        <w:r w:rsidR="00257FB9" w:rsidRPr="009C2C06">
          <w:t xml:space="preserve"> </w:t>
        </w:r>
      </w:ins>
      <w:r w:rsidRPr="009C2C06">
        <w:t xml:space="preserve">of fluids with CV’s averaging 5%. </w:t>
      </w:r>
    </w:p>
    <w:p w14:paraId="31D70A92" w14:textId="77777777" w:rsidR="009C2C06" w:rsidRPr="009C2C06" w:rsidRDefault="009C2C06" w:rsidP="009C2C06">
      <w:r w:rsidRPr="009C2C06">
        <w:rPr>
          <w:b/>
          <w:bCs/>
        </w:rPr>
        <w:t>Small</w:t>
      </w:r>
      <w:del w:id="21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>The NT8</w:t>
      </w:r>
      <w:del w:id="22" w:author="Ira Sabran" w:date="2014-04-04T07:32:00Z">
        <w:r w:rsidRPr="009C2C06" w:rsidDel="00257FB9">
          <w:delText>’s</w:delText>
        </w:r>
      </w:del>
      <w:r w:rsidRPr="009C2C06">
        <w:t xml:space="preserve"> is about the size of a microwave oven. </w:t>
      </w:r>
    </w:p>
    <w:p w14:paraId="21BD4EA5" w14:textId="77777777" w:rsidR="009C2C06" w:rsidRPr="009C2C06" w:rsidRDefault="009C2C06" w:rsidP="009C2C06">
      <w:r w:rsidRPr="009C2C06">
        <w:rPr>
          <w:b/>
          <w:bCs/>
        </w:rPr>
        <w:t>Smart</w:t>
      </w:r>
      <w:del w:id="23" w:author="Ira Sabran" w:date="2014-04-04T07:22:00Z">
        <w:r w:rsidRPr="009C2C06" w:rsidDel="009C2C06">
          <w:rPr>
            <w:b/>
            <w:bCs/>
          </w:rPr>
          <w:delText>:</w:delText>
        </w:r>
      </w:del>
      <w:r w:rsidRPr="009C2C06">
        <w:br/>
        <w:t xml:space="preserve">Active humidity control reduces sample evaporation. </w:t>
      </w:r>
    </w:p>
    <w:p w14:paraId="767ECDFB" w14:textId="77777777" w:rsidR="009C2C06" w:rsidRDefault="009C2C06">
      <w:pPr>
        <w:rPr>
          <w:ins w:id="24" w:author="Ira Sabran" w:date="2014-04-04T07:41:00Z"/>
        </w:rPr>
      </w:pPr>
    </w:p>
    <w:p w14:paraId="14DD6550" w14:textId="370CE34A" w:rsidR="00683ED0" w:rsidRDefault="00683ED0">
      <w:r>
        <w:rPr>
          <w:rStyle w:val="Strong"/>
        </w:rPr>
        <w:t xml:space="preserve">NT8 was developed in collaboration with </w:t>
      </w:r>
      <w:hyperlink r:id="rId5" w:tgtFrame="_blank" w:history="1">
        <w:r>
          <w:rPr>
            <w:rStyle w:val="Hyperlink"/>
            <w:b/>
            <w:bCs/>
          </w:rPr>
          <w:t xml:space="preserve">Vadim </w:t>
        </w:r>
        <w:proofErr w:type="spellStart"/>
        <w:r>
          <w:rPr>
            <w:rStyle w:val="Hyperlink"/>
            <w:b/>
            <w:bCs/>
          </w:rPr>
          <w:t>Cherezov</w:t>
        </w:r>
        <w:proofErr w:type="spellEnd"/>
        <w:r>
          <w:rPr>
            <w:rStyle w:val="Hyperlink"/>
            <w:b/>
            <w:bCs/>
          </w:rPr>
          <w:t xml:space="preserve"> (TSRI)</w:t>
        </w:r>
      </w:hyperlink>
      <w:r>
        <w:rPr>
          <w:rStyle w:val="Strong"/>
        </w:rPr>
        <w:t xml:space="preserve"> and the </w:t>
      </w:r>
      <w:del w:id="25" w:author="Ira Sabran" w:date="2014-04-04T07:41:00Z">
        <w:r w:rsidDel="00683ED0">
          <w:rPr>
            <w:rStyle w:val="Strong"/>
          </w:rPr>
          <w:fldChar w:fldCharType="begin"/>
        </w:r>
        <w:r w:rsidDel="00683ED0">
          <w:rPr>
            <w:rStyle w:val="Strong"/>
          </w:rPr>
          <w:delInstrText xml:space="preserve"> HYPERLINK "http://jcimpt.scripps.edu" \t "_blank" </w:delInstrText>
        </w:r>
        <w:r w:rsidDel="00683ED0">
          <w:rPr>
            <w:rStyle w:val="Strong"/>
          </w:rPr>
          <w:fldChar w:fldCharType="separate"/>
        </w:r>
        <w:r w:rsidDel="00683ED0">
          <w:rPr>
            <w:rStyle w:val="Hyperlink"/>
            <w:b/>
            <w:bCs/>
          </w:rPr>
          <w:delText>JCIMPT center</w:delText>
        </w:r>
        <w:r w:rsidDel="00683ED0">
          <w:rPr>
            <w:rStyle w:val="Strong"/>
          </w:rPr>
          <w:fldChar w:fldCharType="end"/>
        </w:r>
      </w:del>
      <w:ins w:id="26" w:author="Ira Sabran" w:date="2014-04-04T07:41:00Z">
        <w:r>
          <w:rPr>
            <w:rStyle w:val="Strong"/>
          </w:rPr>
          <w:fldChar w:fldCharType="begin"/>
        </w:r>
        <w:r>
          <w:rPr>
            <w:rStyle w:val="Strong"/>
          </w:rPr>
          <w:instrText xml:space="preserve"> HYPERLINK "http://jcimpt.scripps.edu" \t "_blank" </w:instrText>
        </w:r>
        <w:r>
          <w:rPr>
            <w:rStyle w:val="Strong"/>
          </w:rPr>
          <w:fldChar w:fldCharType="separate"/>
        </w:r>
        <w:r>
          <w:rPr>
            <w:rStyle w:val="Hyperlink"/>
            <w:b/>
            <w:bCs/>
          </w:rPr>
          <w:t>JCIMPT</w:t>
        </w:r>
        <w:r>
          <w:rPr>
            <w:rStyle w:val="Strong"/>
          </w:rPr>
          <w:fldChar w:fldCharType="end"/>
        </w:r>
        <w:r>
          <w:rPr>
            <w:rStyle w:val="Strong"/>
          </w:rPr>
          <w:t>-Complexes</w:t>
        </w:r>
      </w:ins>
      <w:r>
        <w:rPr>
          <w:rStyle w:val="Strong"/>
        </w:rPr>
        <w:t xml:space="preserve"> led by Ray Stevens and supported by the NIH Common Fund</w:t>
      </w:r>
      <w:ins w:id="27" w:author="Ira Sabran" w:date="2014-04-04T07:44:00Z">
        <w:r>
          <w:rPr>
            <w:rStyle w:val="Strong"/>
          </w:rPr>
          <w:t>’s</w:t>
        </w:r>
      </w:ins>
      <w:r>
        <w:rPr>
          <w:rStyle w:val="Strong"/>
        </w:rPr>
        <w:t xml:space="preserve"> </w:t>
      </w:r>
      <w:del w:id="28" w:author="Ira Sabran" w:date="2014-04-04T07:44:00Z">
        <w:r w:rsidDel="00683ED0">
          <w:rPr>
            <w:rStyle w:val="Strong"/>
          </w:rPr>
          <w:delText xml:space="preserve">in </w:delText>
        </w:r>
      </w:del>
      <w:r>
        <w:rPr>
          <w:rStyle w:val="Strong"/>
        </w:rPr>
        <w:t>Structural Biology</w:t>
      </w:r>
      <w:ins w:id="29" w:author="Ira Sabran" w:date="2014-04-04T07:44:00Z">
        <w:r>
          <w:rPr>
            <w:rStyle w:val="Strong"/>
          </w:rPr>
          <w:t xml:space="preserve"> Program</w:t>
        </w:r>
      </w:ins>
      <w:r>
        <w:rPr>
          <w:rStyle w:val="Strong"/>
        </w:rPr>
        <w:t>.</w:t>
      </w:r>
    </w:p>
    <w:p w14:paraId="67D87E32" w14:textId="77777777" w:rsidR="00683ED0" w:rsidRDefault="00683ED0">
      <w:pPr>
        <w:rPr>
          <w:ins w:id="30" w:author="Ira Sabran" w:date="2014-04-04T07:38:00Z"/>
        </w:rPr>
      </w:pPr>
    </w:p>
    <w:p w14:paraId="776E2139" w14:textId="5503A208" w:rsidR="00683ED0" w:rsidRDefault="00683ED0">
      <w:r>
        <w:t>Footer:</w:t>
      </w:r>
    </w:p>
    <w:p w14:paraId="56FD7879" w14:textId="58964CB3" w:rsidR="00683ED0" w:rsidRDefault="00683ED0">
      <w:commentRangeStart w:id="31"/>
      <w:r>
        <w:t>Formulatrix</w:t>
      </w:r>
      <w:commentRangeEnd w:id="31"/>
      <w:r w:rsidR="00750B7F">
        <w:rPr>
          <w:rStyle w:val="CommentReference"/>
        </w:rPr>
        <w:commentReference w:id="31"/>
      </w:r>
      <w:ins w:id="32" w:author="Ira Sabran" w:date="2014-04-04T09:41:00Z">
        <w:r w:rsidR="00EE0D74">
          <w:t xml:space="preserve"> Inc.</w:t>
        </w:r>
      </w:ins>
      <w:bookmarkStart w:id="33" w:name="_GoBack"/>
      <w:bookmarkEnd w:id="33"/>
      <w:ins w:id="34" w:author="Ira Sabran" w:date="2014-04-04T07:38:00Z">
        <w:r>
          <w:t>,</w:t>
        </w:r>
      </w:ins>
      <w:r>
        <w:t xml:space="preserve"> 1254 Main Street Waltham, MA 02451 </w:t>
      </w:r>
      <w:proofErr w:type="spellStart"/>
      <w:r>
        <w:t>Ph</w:t>
      </w:r>
      <w:proofErr w:type="spellEnd"/>
      <w:r>
        <w:t>: +1 781-788-0228 Fax: +1 781-207-5522</w:t>
      </w:r>
      <w:r>
        <w:br/>
        <w:t>© 2002 - 2014 All Rights Reserved. Rock Maker, Rock Imager and Formulator are the trademarks owned by Formulatrix</w:t>
      </w:r>
      <w:del w:id="35" w:author="Ira Sabran" w:date="2014-04-04T07:39:00Z">
        <w:r w:rsidDel="00683ED0">
          <w:delText xml:space="preserve"> </w:delText>
        </w:r>
      </w:del>
      <w:r>
        <w:t>.</w:t>
      </w:r>
    </w:p>
    <w:sectPr w:rsidR="0068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Ira Sabran" w:date="2014-04-04T08:49:00Z" w:initials="IS">
    <w:p w14:paraId="0E2511FF" w14:textId="3349C154" w:rsidR="00750B7F" w:rsidRDefault="00750B7F">
      <w:pPr>
        <w:pStyle w:val="CommentText"/>
      </w:pPr>
      <w:r>
        <w:rPr>
          <w:rStyle w:val="CommentReference"/>
        </w:rPr>
        <w:annotationRef/>
      </w:r>
      <w:r>
        <w:t>Inc</w:t>
      </w:r>
      <w:proofErr w:type="gramStart"/>
      <w:r>
        <w:t>.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2511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06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57FB9"/>
    <w:rsid w:val="002861D5"/>
    <w:rsid w:val="00352716"/>
    <w:rsid w:val="003D117A"/>
    <w:rsid w:val="00484D48"/>
    <w:rsid w:val="00504FE6"/>
    <w:rsid w:val="00576354"/>
    <w:rsid w:val="00591E0B"/>
    <w:rsid w:val="00605E62"/>
    <w:rsid w:val="006270E8"/>
    <w:rsid w:val="0064429E"/>
    <w:rsid w:val="00683ED0"/>
    <w:rsid w:val="007165DF"/>
    <w:rsid w:val="00744CEC"/>
    <w:rsid w:val="00750B7F"/>
    <w:rsid w:val="007A75BC"/>
    <w:rsid w:val="0083731B"/>
    <w:rsid w:val="008D3A11"/>
    <w:rsid w:val="008E10BE"/>
    <w:rsid w:val="00901F92"/>
    <w:rsid w:val="00973C76"/>
    <w:rsid w:val="009C2C06"/>
    <w:rsid w:val="009F77E0"/>
    <w:rsid w:val="00A15792"/>
    <w:rsid w:val="00A8017D"/>
    <w:rsid w:val="00A80F7C"/>
    <w:rsid w:val="00AA62C1"/>
    <w:rsid w:val="00AA6C6C"/>
    <w:rsid w:val="00B46AFF"/>
    <w:rsid w:val="00B805C7"/>
    <w:rsid w:val="00BF4B57"/>
    <w:rsid w:val="00C0288D"/>
    <w:rsid w:val="00C77F2D"/>
    <w:rsid w:val="00D32F73"/>
    <w:rsid w:val="00E027CE"/>
    <w:rsid w:val="00E12522"/>
    <w:rsid w:val="00E40501"/>
    <w:rsid w:val="00E91C5F"/>
    <w:rsid w:val="00EC2231"/>
    <w:rsid w:val="00EE0D74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C420"/>
  <w15:chartTrackingRefBased/>
  <w15:docId w15:val="{43F1CEF6-1EE0-429B-AE8B-05B1F8B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C0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2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C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C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0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83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cherezov.scripps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ormulatrix.com/demosite/liquid-handling/products/nt8/index.html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6</cp:revision>
  <dcterms:created xsi:type="dcterms:W3CDTF">2014-04-04T11:16:00Z</dcterms:created>
  <dcterms:modified xsi:type="dcterms:W3CDTF">2014-04-04T13:42:00Z</dcterms:modified>
</cp:coreProperties>
</file>