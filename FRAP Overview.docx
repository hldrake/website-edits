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Pr="002D4088" w:rsidRDefault="002D4088">
      <w:r w:rsidRPr="002D4088">
        <w:t>FRAP</w:t>
      </w:r>
      <w:r w:rsidR="00990D3D">
        <w:t xml:space="preserve"> Overview</w:t>
      </w:r>
    </w:p>
    <w:p w:rsidR="002D4088" w:rsidRPr="002D4088" w:rsidRDefault="002D4088">
      <w:r w:rsidRPr="002D4088">
        <w:t>http://www.formulatrix.com/demosite/protein-crystallization/products/frap/index.html</w:t>
      </w:r>
    </w:p>
    <w:p w:rsidR="002D4088" w:rsidRPr="002D4088" w:rsidRDefault="002D4088" w:rsidP="002D408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</w:rPr>
      </w:pPr>
      <w:r w:rsidRPr="002D4088">
        <w:rPr>
          <w:rFonts w:eastAsia="Times New Roman" w:cs="Times New Roman"/>
          <w:b/>
          <w:bCs/>
          <w:kern w:val="36"/>
        </w:rPr>
        <w:t xml:space="preserve">Find the optimal conditions for </w:t>
      </w:r>
      <w:r w:rsidRPr="002D4088">
        <w:rPr>
          <w:rFonts w:eastAsia="Times New Roman" w:cs="Times New Roman"/>
          <w:b/>
          <w:bCs/>
          <w:color w:val="FF9900"/>
          <w:kern w:val="36"/>
        </w:rPr>
        <w:t>crystal growth</w:t>
      </w:r>
      <w:del w:id="0" w:author="Ira Sabran" w:date="2014-04-09T10:40:00Z">
        <w:r w:rsidRPr="002D4088" w:rsidDel="002D4088">
          <w:rPr>
            <w:rFonts w:eastAsia="Times New Roman" w:cs="Times New Roman"/>
            <w:b/>
            <w:bCs/>
            <w:kern w:val="36"/>
          </w:rPr>
          <w:delText>,</w:delText>
        </w:r>
      </w:del>
      <w:r w:rsidRPr="002D4088">
        <w:rPr>
          <w:rFonts w:eastAsia="Times New Roman" w:cs="Times New Roman"/>
          <w:b/>
          <w:bCs/>
          <w:kern w:val="36"/>
        </w:rPr>
        <w:t xml:space="preserve"> without waiting on your crystals.</w:t>
      </w:r>
      <w:del w:id="1" w:author="Ira Sabran" w:date="2014-04-09T10:41:00Z">
        <w:r w:rsidRPr="002D4088" w:rsidDel="002D4088">
          <w:rPr>
            <w:rFonts w:eastAsia="Times New Roman" w:cs="Times New Roman"/>
            <w:b/>
            <w:bCs/>
            <w:kern w:val="36"/>
          </w:rPr>
          <w:delText xml:space="preserve"> </w:delText>
        </w:r>
      </w:del>
    </w:p>
    <w:p w:rsidR="002D4088" w:rsidRPr="002D4088" w:rsidRDefault="002D4088" w:rsidP="002D408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2D4088">
        <w:rPr>
          <w:rFonts w:eastAsia="Times New Roman" w:cs="Times New Roman"/>
        </w:rPr>
        <w:t xml:space="preserve">Fluorescent Recovery </w:t>
      </w:r>
      <w:proofErr w:type="gramStart"/>
      <w:r w:rsidRPr="002D4088">
        <w:rPr>
          <w:rFonts w:eastAsia="Times New Roman" w:cs="Times New Roman"/>
        </w:rPr>
        <w:t>After</w:t>
      </w:r>
      <w:proofErr w:type="gramEnd"/>
      <w:r w:rsidRPr="002D4088">
        <w:rPr>
          <w:rFonts w:eastAsia="Times New Roman" w:cs="Times New Roman"/>
        </w:rPr>
        <w:t xml:space="preserve"> </w:t>
      </w:r>
      <w:proofErr w:type="spellStart"/>
      <w:r w:rsidRPr="002D4088">
        <w:rPr>
          <w:rFonts w:eastAsia="Times New Roman" w:cs="Times New Roman"/>
        </w:rPr>
        <w:t>Photobleaching</w:t>
      </w:r>
      <w:proofErr w:type="spellEnd"/>
      <w:r w:rsidRPr="002D4088">
        <w:rPr>
          <w:rFonts w:eastAsia="Times New Roman" w:cs="Times New Roman"/>
        </w:rPr>
        <w:t xml:space="preserve"> (FRAP) is an optical technique that allows you to identify the optimal conditions for crystal growth without having to wait </w:t>
      </w:r>
      <w:del w:id="2" w:author="Ira Sabran" w:date="2014-04-09T13:38:00Z">
        <w:r w:rsidRPr="002D4088" w:rsidDel="00990D3D">
          <w:rPr>
            <w:rFonts w:eastAsia="Times New Roman" w:cs="Times New Roman"/>
          </w:rPr>
          <w:delText xml:space="preserve">on </w:delText>
        </w:r>
      </w:del>
      <w:ins w:id="3" w:author="Ira Sabran" w:date="2014-04-09T13:38:00Z">
        <w:r w:rsidR="00990D3D">
          <w:rPr>
            <w:rFonts w:eastAsia="Times New Roman" w:cs="Times New Roman"/>
          </w:rPr>
          <w:t>for</w:t>
        </w:r>
        <w:r w:rsidR="00990D3D" w:rsidRPr="002D4088">
          <w:rPr>
            <w:rFonts w:eastAsia="Times New Roman" w:cs="Times New Roman"/>
          </w:rPr>
          <w:t xml:space="preserve"> </w:t>
        </w:r>
      </w:ins>
      <w:del w:id="4" w:author="Ira Sabran" w:date="2014-04-09T13:38:00Z">
        <w:r w:rsidRPr="002D4088" w:rsidDel="00990D3D">
          <w:rPr>
            <w:rFonts w:eastAsia="Times New Roman" w:cs="Times New Roman"/>
          </w:rPr>
          <w:delText xml:space="preserve">the </w:delText>
        </w:r>
      </w:del>
      <w:r w:rsidRPr="002D4088">
        <w:rPr>
          <w:rFonts w:eastAsia="Times New Roman" w:cs="Times New Roman"/>
        </w:rPr>
        <w:t xml:space="preserve">crystals </w:t>
      </w:r>
      <w:del w:id="5" w:author="Ira Sabran" w:date="2014-04-09T13:38:00Z">
        <w:r w:rsidRPr="002D4088" w:rsidDel="00990D3D">
          <w:rPr>
            <w:rFonts w:eastAsia="Times New Roman" w:cs="Times New Roman"/>
          </w:rPr>
          <w:delText xml:space="preserve">actually </w:delText>
        </w:r>
      </w:del>
      <w:ins w:id="6" w:author="Ira Sabran" w:date="2014-04-09T13:38:00Z">
        <w:r w:rsidR="00990D3D">
          <w:rPr>
            <w:rFonts w:eastAsia="Times New Roman" w:cs="Times New Roman"/>
          </w:rPr>
          <w:t xml:space="preserve">to </w:t>
        </w:r>
      </w:ins>
      <w:r w:rsidRPr="002D4088">
        <w:rPr>
          <w:rFonts w:eastAsia="Times New Roman" w:cs="Times New Roman"/>
        </w:rPr>
        <w:t>grow</w:t>
      </w:r>
      <w:del w:id="7" w:author="Ira Sabran" w:date="2014-04-09T13:38:00Z">
        <w:r w:rsidRPr="002D4088" w:rsidDel="00990D3D">
          <w:rPr>
            <w:rFonts w:eastAsia="Times New Roman" w:cs="Times New Roman"/>
          </w:rPr>
          <w:delText>ing</w:delText>
        </w:r>
      </w:del>
      <w:r w:rsidRPr="002D4088">
        <w:rPr>
          <w:rFonts w:eastAsia="Times New Roman" w:cs="Times New Roman"/>
        </w:rPr>
        <w:t>. The automated process in our suite can analyze a 96-well plate in less than 45 minutes.</w:t>
      </w:r>
    </w:p>
    <w:p w:rsidR="002D4088" w:rsidRPr="002D4088" w:rsidRDefault="002D4088">
      <w:bookmarkStart w:id="8" w:name="_GoBack"/>
      <w:bookmarkEnd w:id="8"/>
    </w:p>
    <w:sectPr w:rsidR="002D4088" w:rsidRPr="002D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88"/>
    <w:rsid w:val="00012094"/>
    <w:rsid w:val="000137C1"/>
    <w:rsid w:val="00036629"/>
    <w:rsid w:val="00060215"/>
    <w:rsid w:val="000A45B4"/>
    <w:rsid w:val="0010251C"/>
    <w:rsid w:val="001062B8"/>
    <w:rsid w:val="00132A61"/>
    <w:rsid w:val="00143C59"/>
    <w:rsid w:val="0019222D"/>
    <w:rsid w:val="002467C1"/>
    <w:rsid w:val="00246E3B"/>
    <w:rsid w:val="00250E43"/>
    <w:rsid w:val="002861D5"/>
    <w:rsid w:val="002C207B"/>
    <w:rsid w:val="002D4088"/>
    <w:rsid w:val="00352716"/>
    <w:rsid w:val="003D117A"/>
    <w:rsid w:val="003D5233"/>
    <w:rsid w:val="00461D52"/>
    <w:rsid w:val="00484D48"/>
    <w:rsid w:val="00485DA8"/>
    <w:rsid w:val="00492B0F"/>
    <w:rsid w:val="00504FE6"/>
    <w:rsid w:val="00570905"/>
    <w:rsid w:val="00576354"/>
    <w:rsid w:val="00591E0B"/>
    <w:rsid w:val="005A5C13"/>
    <w:rsid w:val="005F2867"/>
    <w:rsid w:val="005F7CFD"/>
    <w:rsid w:val="00605E62"/>
    <w:rsid w:val="006270E8"/>
    <w:rsid w:val="0064429E"/>
    <w:rsid w:val="00660FEB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731B"/>
    <w:rsid w:val="00872F32"/>
    <w:rsid w:val="008750E0"/>
    <w:rsid w:val="008B0853"/>
    <w:rsid w:val="008E10BE"/>
    <w:rsid w:val="00901F92"/>
    <w:rsid w:val="00973C76"/>
    <w:rsid w:val="00990D3D"/>
    <w:rsid w:val="009C6083"/>
    <w:rsid w:val="009F77E0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46AFF"/>
    <w:rsid w:val="00B805C7"/>
    <w:rsid w:val="00BB6B8F"/>
    <w:rsid w:val="00BF4B57"/>
    <w:rsid w:val="00BF6075"/>
    <w:rsid w:val="00C0288D"/>
    <w:rsid w:val="00C42DCC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68397-6130-4F79-BCC2-3DF6D9E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0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6996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2014-04-09T14:30:00Z</dcterms:created>
  <dcterms:modified xsi:type="dcterms:W3CDTF">2014-04-09T17:47:00Z</dcterms:modified>
</cp:coreProperties>
</file>