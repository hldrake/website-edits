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C59" w:rsidRDefault="00AF4CCD">
      <w:r>
        <w:t xml:space="preserve">Rock Imager 2 </w:t>
      </w:r>
      <w:r w:rsidRPr="00AF4CCD">
        <w:rPr>
          <w:bCs/>
        </w:rPr>
        <w:t>Specifications</w:t>
      </w:r>
    </w:p>
    <w:p w:rsidR="00AF4CCD" w:rsidRDefault="00AF4CCD"/>
    <w:p w:rsidR="00AF4CCD" w:rsidRPr="00AF4CCD" w:rsidRDefault="00AF4CCD" w:rsidP="00AF4CCD">
      <w:pPr>
        <w:rPr>
          <w:b/>
          <w:bCs/>
        </w:rPr>
      </w:pPr>
      <w:r w:rsidRPr="00AF4CCD">
        <w:rPr>
          <w:b/>
          <w:bCs/>
        </w:rPr>
        <w:t>Specifications</w:t>
      </w:r>
      <w:del w:id="0" w:author="Ira Sabran" w:date="2014-04-09T16:02:00Z">
        <w:r w:rsidRPr="00AF4CCD" w:rsidDel="00725779">
          <w:rPr>
            <w:b/>
            <w:bCs/>
          </w:rPr>
          <w:delText>:</w:delText>
        </w:r>
      </w:del>
    </w:p>
    <w:p w:rsidR="00AF4CCD" w:rsidRPr="00AF4CCD" w:rsidRDefault="00AF4CCD" w:rsidP="00AF4CCD">
      <w:del w:id="1" w:author="Ira Sabran" w:date="2014-04-09T16:02:00Z">
        <w:r w:rsidRPr="00AF4CCD" w:rsidDel="00725779">
          <w:rPr>
            <w:b/>
            <w:bCs/>
          </w:rPr>
          <w:delText>Available configurations</w:delText>
        </w:r>
      </w:del>
      <w:ins w:id="2" w:author="Ira Sabran" w:date="2014-04-09T16:02:00Z">
        <w:r w:rsidR="00725779">
          <w:rPr>
            <w:b/>
            <w:bCs/>
          </w:rPr>
          <w:t>C</w:t>
        </w:r>
        <w:r w:rsidR="00725779" w:rsidRPr="00AF4CCD">
          <w:rPr>
            <w:b/>
            <w:bCs/>
          </w:rPr>
          <w:t>onfigurations</w:t>
        </w:r>
      </w:ins>
      <w:del w:id="3" w:author="Ira Sabran" w:date="2014-04-09T16:02:00Z">
        <w:r w:rsidRPr="00AF4CCD" w:rsidDel="00725779">
          <w:rPr>
            <w:b/>
            <w:bCs/>
          </w:rPr>
          <w:delText xml:space="preserve">: </w:delText>
        </w:r>
      </w:del>
      <w:r w:rsidRPr="00AF4CCD">
        <w:br/>
        <w:t>- Visible bright field only</w:t>
      </w:r>
      <w:del w:id="4" w:author="Ira Sabran" w:date="2014-04-09T16:03:00Z">
        <w:r w:rsidRPr="00AF4CCD" w:rsidDel="00725779">
          <w:delText>.</w:delText>
        </w:r>
      </w:del>
      <w:r w:rsidRPr="00AF4CCD">
        <w:br/>
        <w:t xml:space="preserve">- Dual light path: Separate </w:t>
      </w:r>
      <w:del w:id="5" w:author="Ira Sabran" w:date="2014-04-09T16:03:00Z">
        <w:r w:rsidRPr="00AF4CCD" w:rsidDel="00725779">
          <w:delText xml:space="preserve">Visible </w:delText>
        </w:r>
      </w:del>
      <w:ins w:id="6" w:author="Ira Sabran" w:date="2014-04-09T16:03:00Z">
        <w:r w:rsidR="00725779">
          <w:t>v</w:t>
        </w:r>
        <w:r w:rsidR="00725779" w:rsidRPr="00AF4CCD">
          <w:t xml:space="preserve">isible </w:t>
        </w:r>
      </w:ins>
      <w:r w:rsidRPr="00AF4CCD">
        <w:t>and UV</w:t>
      </w:r>
      <w:del w:id="7" w:author="Ira Sabran" w:date="2014-04-09T16:03:00Z">
        <w:r w:rsidRPr="00AF4CCD" w:rsidDel="00725779">
          <w:delText>.</w:delText>
        </w:r>
      </w:del>
      <w:r w:rsidRPr="00AF4CCD">
        <w:br/>
        <w:t xml:space="preserve">- Single </w:t>
      </w:r>
      <w:del w:id="8" w:author="Ira Sabran" w:date="2014-04-09T16:03:00Z">
        <w:r w:rsidRPr="00AF4CCD" w:rsidDel="00725779">
          <w:delText xml:space="preserve">Light </w:delText>
        </w:r>
      </w:del>
      <w:ins w:id="9" w:author="Ira Sabran" w:date="2014-04-09T16:03:00Z">
        <w:r w:rsidR="00725779">
          <w:t>l</w:t>
        </w:r>
        <w:r w:rsidR="00725779" w:rsidRPr="00AF4CCD">
          <w:t xml:space="preserve">ight </w:t>
        </w:r>
      </w:ins>
      <w:del w:id="10" w:author="Ira Sabran" w:date="2014-04-09T16:03:00Z">
        <w:r w:rsidRPr="00AF4CCD" w:rsidDel="00725779">
          <w:delText>Path</w:delText>
        </w:r>
      </w:del>
      <w:ins w:id="11" w:author="Ira Sabran" w:date="2014-04-09T16:03:00Z">
        <w:r w:rsidR="00725779">
          <w:t>p</w:t>
        </w:r>
        <w:r w:rsidR="00725779" w:rsidRPr="00AF4CCD">
          <w:t>ath</w:t>
        </w:r>
      </w:ins>
      <w:r w:rsidRPr="00AF4CCD">
        <w:t xml:space="preserve">: </w:t>
      </w:r>
      <w:del w:id="12" w:author="Ira Sabran" w:date="2014-04-09T16:03:00Z">
        <w:r w:rsidRPr="00AF4CCD" w:rsidDel="00725779">
          <w:delText xml:space="preserve">Visible </w:delText>
        </w:r>
      </w:del>
      <w:ins w:id="13" w:author="Ira Sabran" w:date="2014-04-09T16:03:00Z">
        <w:r w:rsidR="00725779">
          <w:t>v</w:t>
        </w:r>
        <w:r w:rsidR="00725779" w:rsidRPr="00AF4CCD">
          <w:t xml:space="preserve">isible </w:t>
        </w:r>
      </w:ins>
      <w:r w:rsidRPr="00AF4CCD">
        <w:t>and UV combined</w:t>
      </w:r>
      <w:del w:id="14" w:author="Ira Sabran" w:date="2014-04-09T16:03:00Z">
        <w:r w:rsidRPr="00AF4CCD" w:rsidDel="00725779">
          <w:delText xml:space="preserve">. </w:delText>
        </w:r>
      </w:del>
    </w:p>
    <w:p w:rsidR="00AF4CCD" w:rsidRPr="00AF4CCD" w:rsidRDefault="00AF4CCD" w:rsidP="00AF4CCD">
      <w:r w:rsidRPr="00AF4CCD">
        <w:rPr>
          <w:b/>
          <w:bCs/>
        </w:rPr>
        <w:t>Plate Capacity</w:t>
      </w:r>
      <w:del w:id="15" w:author="Ira Sabran" w:date="2014-04-09T16:04:00Z">
        <w:r w:rsidRPr="00AF4CCD" w:rsidDel="00725779">
          <w:rPr>
            <w:b/>
            <w:bCs/>
          </w:rPr>
          <w:delText xml:space="preserve">: </w:delText>
        </w:r>
      </w:del>
      <w:r w:rsidRPr="00AF4CCD">
        <w:br/>
        <w:t>Choice of one adapter with purchase</w:t>
      </w:r>
      <w:r w:rsidRPr="00AF4CCD">
        <w:br/>
        <w:t>SBS adapter: 2 SBS plates. (can accommodate LCP thin glass plate with plate supporter)</w:t>
      </w:r>
      <w:del w:id="16" w:author="Ira Sabran" w:date="2014-04-09T16:04:00Z">
        <w:r w:rsidRPr="00AF4CCD" w:rsidDel="00725779">
          <w:delText xml:space="preserve"> </w:delText>
        </w:r>
      </w:del>
      <w:r w:rsidRPr="00AF4CCD">
        <w:br/>
        <w:t>Linbro adapter: 1 Linbro plate.</w:t>
      </w:r>
      <w:del w:id="17" w:author="Ira Sabran" w:date="2014-04-09T16:04:00Z">
        <w:r w:rsidRPr="00AF4CCD" w:rsidDel="00725779">
          <w:delText xml:space="preserve"> </w:delText>
        </w:r>
      </w:del>
    </w:p>
    <w:p w:rsidR="00AF4CCD" w:rsidRPr="00AF4CCD" w:rsidRDefault="00AF4CCD" w:rsidP="00AF4CCD">
      <w:r w:rsidRPr="00AF4CCD">
        <w:rPr>
          <w:b/>
          <w:bCs/>
        </w:rPr>
        <w:t xml:space="preserve">Compatible </w:t>
      </w:r>
      <w:del w:id="18" w:author="Ira Sabran" w:date="2014-04-09T16:05:00Z">
        <w:r w:rsidRPr="00AF4CCD" w:rsidDel="00725779">
          <w:rPr>
            <w:b/>
            <w:bCs/>
          </w:rPr>
          <w:delText xml:space="preserve">plate </w:delText>
        </w:r>
      </w:del>
      <w:ins w:id="19" w:author="Ira Sabran" w:date="2014-04-09T16:05:00Z">
        <w:r w:rsidR="00725779">
          <w:rPr>
            <w:b/>
            <w:bCs/>
          </w:rPr>
          <w:t>P</w:t>
        </w:r>
        <w:r w:rsidR="00725779" w:rsidRPr="00AF4CCD">
          <w:rPr>
            <w:b/>
            <w:bCs/>
          </w:rPr>
          <w:t xml:space="preserve">late </w:t>
        </w:r>
      </w:ins>
      <w:del w:id="20" w:author="Ira Sabran" w:date="2014-04-09T16:05:00Z">
        <w:r w:rsidRPr="00AF4CCD" w:rsidDel="00725779">
          <w:rPr>
            <w:b/>
            <w:bCs/>
          </w:rPr>
          <w:delText>types</w:delText>
        </w:r>
      </w:del>
      <w:ins w:id="21" w:author="Ira Sabran" w:date="2014-04-09T16:05:00Z">
        <w:r w:rsidR="00725779">
          <w:rPr>
            <w:b/>
            <w:bCs/>
          </w:rPr>
          <w:t>T</w:t>
        </w:r>
        <w:r w:rsidR="00725779" w:rsidRPr="00AF4CCD">
          <w:rPr>
            <w:b/>
            <w:bCs/>
          </w:rPr>
          <w:t>ypes</w:t>
        </w:r>
      </w:ins>
      <w:del w:id="22" w:author="Ira Sabran" w:date="2014-04-09T16:05:00Z">
        <w:r w:rsidRPr="00AF4CCD" w:rsidDel="00725779">
          <w:rPr>
            <w:b/>
            <w:bCs/>
          </w:rPr>
          <w:delText xml:space="preserve">: </w:delText>
        </w:r>
      </w:del>
      <w:r w:rsidRPr="00AF4CCD">
        <w:br/>
        <w:t xml:space="preserve">SBS standard microplate </w:t>
      </w:r>
      <w:del w:id="23" w:author="Ira Sabran" w:date="2014-04-09T16:05:00Z">
        <w:r w:rsidRPr="00AF4CCD" w:rsidDel="00725779">
          <w:delText xml:space="preserve">size </w:delText>
        </w:r>
      </w:del>
      <w:r w:rsidRPr="00AF4CCD">
        <w:t>(127.8 x 85.5 mm x 14.4</w:t>
      </w:r>
      <w:ins w:id="24" w:author="Ira Sabran" w:date="2014-04-09T16:05:00Z">
        <w:r w:rsidR="00725779">
          <w:t xml:space="preserve"> </w:t>
        </w:r>
      </w:ins>
      <w:r w:rsidRPr="00AF4CCD">
        <w:t>mm)</w:t>
      </w:r>
      <w:del w:id="25" w:author="Ira Sabran" w:date="2014-04-09T16:05:00Z">
        <w:r w:rsidRPr="00AF4CCD" w:rsidDel="00725779">
          <w:delText>;</w:delText>
        </w:r>
      </w:del>
      <w:r w:rsidRPr="00AF4CCD">
        <w:br/>
        <w:t>Hampton Microbatch</w:t>
      </w:r>
      <w:del w:id="26" w:author="Ira Sabran" w:date="2014-04-09T16:05:00Z">
        <w:r w:rsidRPr="00AF4CCD" w:rsidDel="00725779">
          <w:delText xml:space="preserve"> plate;</w:delText>
        </w:r>
      </w:del>
      <w:r w:rsidRPr="00AF4CCD">
        <w:br/>
        <w:t xml:space="preserve">LCP thin glass </w:t>
      </w:r>
      <w:del w:id="27" w:author="Ira Sabran" w:date="2014-04-09T16:05:00Z">
        <w:r w:rsidRPr="00AF4CCD" w:rsidDel="00725779">
          <w:delText xml:space="preserve">plates </w:delText>
        </w:r>
      </w:del>
      <w:r w:rsidRPr="00AF4CCD">
        <w:t>with adapter (127.8 x 85.5 mm x 1</w:t>
      </w:r>
      <w:ins w:id="28" w:author="Ira Sabran" w:date="2014-04-09T16:06:00Z">
        <w:r w:rsidR="00725779">
          <w:t xml:space="preserve"> </w:t>
        </w:r>
      </w:ins>
      <w:r w:rsidRPr="00AF4CCD">
        <w:t>mm) (Thin glass plate holder is available for use without adapters)</w:t>
      </w:r>
      <w:del w:id="29" w:author="Ira Sabran" w:date="2014-04-09T16:06:00Z">
        <w:r w:rsidRPr="00AF4CCD" w:rsidDel="00725779">
          <w:delText>;</w:delText>
        </w:r>
      </w:del>
      <w:r w:rsidRPr="00AF4CCD">
        <w:br/>
        <w:t>Linbro Plate</w:t>
      </w:r>
      <w:del w:id="30" w:author="Ira Sabran" w:date="2014-04-09T16:06:00Z">
        <w:r w:rsidRPr="00AF4CCD" w:rsidDel="00725779">
          <w:delText xml:space="preserve"> size </w:delText>
        </w:r>
      </w:del>
      <w:r w:rsidRPr="00AF4CCD">
        <w:t>(150</w:t>
      </w:r>
      <w:ins w:id="31" w:author="Ira Sabran" w:date="2014-04-09T16:06:00Z">
        <w:r w:rsidR="00725779">
          <w:t xml:space="preserve"> </w:t>
        </w:r>
      </w:ins>
      <w:r w:rsidRPr="00AF4CCD">
        <w:t>mm x 108</w:t>
      </w:r>
      <w:ins w:id="32" w:author="Ira Sabran" w:date="2014-04-09T16:06:00Z">
        <w:r w:rsidR="00725779">
          <w:t xml:space="preserve"> </w:t>
        </w:r>
      </w:ins>
      <w:r w:rsidRPr="00AF4CCD">
        <w:t>mm x 22</w:t>
      </w:r>
      <w:ins w:id="33" w:author="Ira Sabran" w:date="2014-04-09T16:06:00Z">
        <w:r w:rsidR="00725779">
          <w:t xml:space="preserve"> </w:t>
        </w:r>
      </w:ins>
      <w:r w:rsidRPr="00AF4CCD">
        <w:t>mm) with specific adapter</w:t>
      </w:r>
      <w:del w:id="34" w:author="Ira Sabran" w:date="2014-04-09T16:06:00Z">
        <w:r w:rsidRPr="00AF4CCD" w:rsidDel="00725779">
          <w:delText>.</w:delText>
        </w:r>
      </w:del>
    </w:p>
    <w:p w:rsidR="00AF4CCD" w:rsidRPr="00AF4CCD" w:rsidRDefault="00AF4CCD" w:rsidP="00AF4CCD"/>
    <w:p w:rsidR="00AF4CCD" w:rsidRPr="00AF4CCD" w:rsidRDefault="00AF4CCD" w:rsidP="00AF4CCD">
      <w:pPr>
        <w:rPr>
          <w:b/>
          <w:bCs/>
        </w:rPr>
      </w:pPr>
      <w:r w:rsidRPr="00AF4CCD">
        <w:rPr>
          <w:b/>
          <w:bCs/>
        </w:rPr>
        <w:t>Physical Dimensions</w:t>
      </w:r>
      <w:del w:id="35" w:author="Ira Sabran" w:date="2014-04-09T16:06:00Z">
        <w:r w:rsidRPr="00AF4CCD" w:rsidDel="00725779">
          <w:rPr>
            <w:b/>
            <w:bCs/>
          </w:rPr>
          <w:delText>:</w:delText>
        </w:r>
      </w:del>
    </w:p>
    <w:p w:rsidR="00AF4CCD" w:rsidRPr="00AF4CCD" w:rsidRDefault="00AF4CCD" w:rsidP="00AF4CCD">
      <w:r w:rsidRPr="00AF4CCD">
        <w:rPr>
          <w:b/>
          <w:bCs/>
        </w:rPr>
        <w:t>Rock Imager 2</w:t>
      </w:r>
      <w:del w:id="36" w:author="Ira Sabran" w:date="2014-04-09T16:06:00Z">
        <w:r w:rsidRPr="00AF4CCD" w:rsidDel="00725779">
          <w:rPr>
            <w:b/>
            <w:bCs/>
          </w:rPr>
          <w:delText>:</w:delText>
        </w:r>
      </w:del>
    </w:p>
    <w:p w:rsidR="00AF4CCD" w:rsidRPr="00AF4CCD" w:rsidRDefault="00AF4CCD" w:rsidP="00AF4CCD">
      <w:pPr>
        <w:numPr>
          <w:ilvl w:val="0"/>
          <w:numId w:val="1"/>
        </w:numPr>
      </w:pPr>
      <w:r w:rsidRPr="00AF4CCD">
        <w:t>Depth: 354</w:t>
      </w:r>
      <w:ins w:id="37" w:author="Ira Sabran" w:date="2014-04-09T16:06:00Z">
        <w:r w:rsidR="00725779">
          <w:t xml:space="preserve"> </w:t>
        </w:r>
      </w:ins>
      <w:r w:rsidRPr="00AF4CCD">
        <w:t>mm (13.9</w:t>
      </w:r>
      <w:del w:id="38" w:author="Ira Sabran" w:date="2014-04-09T16:06:00Z">
        <w:r w:rsidRPr="00AF4CCD" w:rsidDel="00725779">
          <w:delText>"</w:delText>
        </w:r>
      </w:del>
      <w:ins w:id="39" w:author="Ira Sabran" w:date="2014-04-09T16:06:00Z">
        <w:r w:rsidR="00725779">
          <w:t xml:space="preserve"> in.</w:t>
        </w:r>
      </w:ins>
      <w:r w:rsidRPr="00AF4CCD">
        <w:t>)</w:t>
      </w:r>
    </w:p>
    <w:p w:rsidR="00AF4CCD" w:rsidRPr="00AF4CCD" w:rsidRDefault="00AF4CCD" w:rsidP="00AF4CCD">
      <w:pPr>
        <w:numPr>
          <w:ilvl w:val="0"/>
          <w:numId w:val="1"/>
        </w:numPr>
      </w:pPr>
      <w:r w:rsidRPr="00AF4CCD">
        <w:t>Width: 419</w:t>
      </w:r>
      <w:ins w:id="40" w:author="Ira Sabran" w:date="2014-04-09T16:07:00Z">
        <w:r w:rsidR="00725779">
          <w:t xml:space="preserve"> </w:t>
        </w:r>
      </w:ins>
      <w:r w:rsidRPr="00AF4CCD">
        <w:t>mm (16.5</w:t>
      </w:r>
      <w:del w:id="41" w:author="Ira Sabran" w:date="2014-04-09T16:06:00Z">
        <w:r w:rsidRPr="00AF4CCD" w:rsidDel="00725779">
          <w:delText>"</w:delText>
        </w:r>
      </w:del>
      <w:ins w:id="42" w:author="Ira Sabran" w:date="2014-04-09T16:06:00Z">
        <w:r w:rsidR="00725779">
          <w:t xml:space="preserve"> in.</w:t>
        </w:r>
      </w:ins>
      <w:r w:rsidRPr="00AF4CCD">
        <w:t>)</w:t>
      </w:r>
    </w:p>
    <w:p w:rsidR="00AF4CCD" w:rsidRPr="00AF4CCD" w:rsidRDefault="00AF4CCD" w:rsidP="00AF4CCD">
      <w:pPr>
        <w:numPr>
          <w:ilvl w:val="0"/>
          <w:numId w:val="1"/>
        </w:numPr>
      </w:pPr>
      <w:r w:rsidRPr="00AF4CCD">
        <w:t>Height: 580</w:t>
      </w:r>
      <w:ins w:id="43" w:author="Ira Sabran" w:date="2014-04-09T16:07:00Z">
        <w:r w:rsidR="00725779">
          <w:t xml:space="preserve"> </w:t>
        </w:r>
      </w:ins>
      <w:r w:rsidRPr="00AF4CCD">
        <w:t>mm (22.8</w:t>
      </w:r>
      <w:del w:id="44" w:author="Ira Sabran" w:date="2014-04-09T16:06:00Z">
        <w:r w:rsidRPr="00AF4CCD" w:rsidDel="00725779">
          <w:delText>"</w:delText>
        </w:r>
      </w:del>
      <w:ins w:id="45" w:author="Ira Sabran" w:date="2014-04-09T16:06:00Z">
        <w:r w:rsidR="00725779">
          <w:t xml:space="preserve"> in.</w:t>
        </w:r>
      </w:ins>
      <w:r w:rsidRPr="00AF4CCD">
        <w:t>)</w:t>
      </w:r>
    </w:p>
    <w:p w:rsidR="00AF4CCD" w:rsidRPr="00AF4CCD" w:rsidRDefault="00AF4CCD" w:rsidP="00AF4CCD">
      <w:pPr>
        <w:numPr>
          <w:ilvl w:val="0"/>
          <w:numId w:val="1"/>
        </w:numPr>
      </w:pPr>
      <w:r w:rsidRPr="00AF4CCD">
        <w:t>Weight: 23kg (51</w:t>
      </w:r>
      <w:ins w:id="46" w:author="Ira Sabran" w:date="2014-04-09T16:07:00Z">
        <w:r w:rsidR="00725779">
          <w:t xml:space="preserve"> l</w:t>
        </w:r>
      </w:ins>
      <w:r w:rsidRPr="00AF4CCD">
        <w:t>bs)</w:t>
      </w:r>
    </w:p>
    <w:p w:rsidR="00AF4CCD" w:rsidRPr="00AF4CCD" w:rsidRDefault="00AF4CCD" w:rsidP="00AF4CCD">
      <w:pPr>
        <w:numPr>
          <w:ilvl w:val="0"/>
          <w:numId w:val="1"/>
        </w:numPr>
      </w:pPr>
      <w:r w:rsidRPr="00AF4CCD">
        <w:t>Shipping weight : 55</w:t>
      </w:r>
      <w:ins w:id="47" w:author="Ira Sabran" w:date="2014-04-09T16:07:00Z">
        <w:r w:rsidR="00725779">
          <w:t xml:space="preserve"> </w:t>
        </w:r>
      </w:ins>
      <w:r w:rsidRPr="00AF4CCD">
        <w:t>kg (121 lbs)</w:t>
      </w:r>
    </w:p>
    <w:p w:rsidR="00AF4CCD" w:rsidRPr="00AF4CCD" w:rsidRDefault="00AF4CCD" w:rsidP="00AF4CCD">
      <w:r w:rsidRPr="00AF4CCD">
        <w:rPr>
          <w:b/>
          <w:bCs/>
        </w:rPr>
        <w:t>Electrical</w:t>
      </w:r>
      <w:del w:id="48" w:author="Ira Sabran" w:date="2014-04-09T16:07:00Z">
        <w:r w:rsidRPr="00AF4CCD" w:rsidDel="00725779">
          <w:rPr>
            <w:b/>
            <w:bCs/>
          </w:rPr>
          <w:delText xml:space="preserve"> Specifications:</w:delText>
        </w:r>
      </w:del>
    </w:p>
    <w:p w:rsidR="00AF4CCD" w:rsidRPr="00AF4CCD" w:rsidRDefault="00AF4CCD" w:rsidP="00AF4CCD">
      <w:pPr>
        <w:numPr>
          <w:ilvl w:val="0"/>
          <w:numId w:val="2"/>
        </w:numPr>
      </w:pPr>
      <w:r w:rsidRPr="00AF4CCD">
        <w:t>Robotics: 100-240</w:t>
      </w:r>
      <w:ins w:id="49" w:author="Ira Sabran" w:date="2014-04-09T16:07:00Z">
        <w:r w:rsidR="00725779">
          <w:t xml:space="preserve"> </w:t>
        </w:r>
      </w:ins>
      <w:r w:rsidRPr="00AF4CCD">
        <w:t>V, 50-60</w:t>
      </w:r>
      <w:ins w:id="50" w:author="Ira Sabran" w:date="2014-04-09T16:07:00Z">
        <w:r w:rsidR="00725779">
          <w:t xml:space="preserve"> </w:t>
        </w:r>
      </w:ins>
      <w:r w:rsidRPr="00AF4CCD">
        <w:t>Hz, 150</w:t>
      </w:r>
      <w:ins w:id="51" w:author="Ira Sabran" w:date="2014-04-09T16:07:00Z">
        <w:r w:rsidR="00725779">
          <w:t xml:space="preserve"> </w:t>
        </w:r>
      </w:ins>
      <w:r w:rsidRPr="00AF4CCD">
        <w:t>W max, 1</w:t>
      </w:r>
      <w:ins w:id="52" w:author="Ira Sabran" w:date="2014-04-09T16:07:00Z">
        <w:r w:rsidR="00725779">
          <w:t>-</w:t>
        </w:r>
      </w:ins>
      <w:r w:rsidRPr="00AF4CCD">
        <w:t>phase [Fuse : 6.3A]</w:t>
      </w:r>
    </w:p>
    <w:p w:rsidR="00AF4CCD" w:rsidRPr="00AF4CCD" w:rsidRDefault="00AF4CCD" w:rsidP="00AF4CCD">
      <w:pPr>
        <w:numPr>
          <w:ilvl w:val="0"/>
          <w:numId w:val="2"/>
        </w:numPr>
      </w:pPr>
      <w:r w:rsidRPr="00AF4CCD">
        <w:t>Computer: 375</w:t>
      </w:r>
      <w:ins w:id="53" w:author="Ira Sabran" w:date="2014-04-09T16:08:00Z">
        <w:r w:rsidR="00725779">
          <w:t xml:space="preserve"> </w:t>
        </w:r>
      </w:ins>
      <w:r w:rsidRPr="00AF4CCD">
        <w:t>W max, 1</w:t>
      </w:r>
      <w:ins w:id="54" w:author="Ira Sabran" w:date="2014-04-09T16:08:00Z">
        <w:r w:rsidR="00725779">
          <w:t>-</w:t>
        </w:r>
      </w:ins>
      <w:bookmarkStart w:id="55" w:name="_GoBack"/>
      <w:bookmarkEnd w:id="55"/>
      <w:r w:rsidRPr="00AF4CCD">
        <w:t>phase</w:t>
      </w:r>
    </w:p>
    <w:p w:rsidR="00AF4CCD" w:rsidRDefault="00AF4CCD"/>
    <w:sectPr w:rsidR="00AF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74B6F"/>
    <w:multiLevelType w:val="multilevel"/>
    <w:tmpl w:val="340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F1D83"/>
    <w:multiLevelType w:val="multilevel"/>
    <w:tmpl w:val="D0EA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a Sabran">
    <w15:presenceInfo w15:providerId="Windows Live" w15:userId="46cc4f786de3ad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CD"/>
    <w:rsid w:val="00012094"/>
    <w:rsid w:val="000137C1"/>
    <w:rsid w:val="00036629"/>
    <w:rsid w:val="00060215"/>
    <w:rsid w:val="000A45B4"/>
    <w:rsid w:val="000A7016"/>
    <w:rsid w:val="0010251C"/>
    <w:rsid w:val="001062B8"/>
    <w:rsid w:val="00132A61"/>
    <w:rsid w:val="00143C59"/>
    <w:rsid w:val="0019222D"/>
    <w:rsid w:val="0019668F"/>
    <w:rsid w:val="002467C1"/>
    <w:rsid w:val="00246E3B"/>
    <w:rsid w:val="00250E43"/>
    <w:rsid w:val="002861D5"/>
    <w:rsid w:val="002C207B"/>
    <w:rsid w:val="002C5197"/>
    <w:rsid w:val="00352716"/>
    <w:rsid w:val="003D117A"/>
    <w:rsid w:val="003D5233"/>
    <w:rsid w:val="00461D52"/>
    <w:rsid w:val="00484D48"/>
    <w:rsid w:val="00485DA8"/>
    <w:rsid w:val="00492B0F"/>
    <w:rsid w:val="00504FE6"/>
    <w:rsid w:val="00570905"/>
    <w:rsid w:val="00576354"/>
    <w:rsid w:val="00591E0B"/>
    <w:rsid w:val="005A5C13"/>
    <w:rsid w:val="005F2867"/>
    <w:rsid w:val="005F7CFD"/>
    <w:rsid w:val="00605E62"/>
    <w:rsid w:val="006270E8"/>
    <w:rsid w:val="0064429E"/>
    <w:rsid w:val="00660FEB"/>
    <w:rsid w:val="006949B3"/>
    <w:rsid w:val="006B4B58"/>
    <w:rsid w:val="006B6AEE"/>
    <w:rsid w:val="006C7A15"/>
    <w:rsid w:val="006E7B16"/>
    <w:rsid w:val="007165DF"/>
    <w:rsid w:val="007244E7"/>
    <w:rsid w:val="00725779"/>
    <w:rsid w:val="00744CEC"/>
    <w:rsid w:val="00785385"/>
    <w:rsid w:val="007A75BC"/>
    <w:rsid w:val="00830217"/>
    <w:rsid w:val="0083731B"/>
    <w:rsid w:val="00837F6A"/>
    <w:rsid w:val="00872F32"/>
    <w:rsid w:val="008750E0"/>
    <w:rsid w:val="008B0853"/>
    <w:rsid w:val="008E10BE"/>
    <w:rsid w:val="00901F92"/>
    <w:rsid w:val="00973C76"/>
    <w:rsid w:val="009C6083"/>
    <w:rsid w:val="009F77E0"/>
    <w:rsid w:val="00A41B3F"/>
    <w:rsid w:val="00A5649E"/>
    <w:rsid w:val="00A8017D"/>
    <w:rsid w:val="00A80F7C"/>
    <w:rsid w:val="00AA62C1"/>
    <w:rsid w:val="00AA6C6C"/>
    <w:rsid w:val="00AC5093"/>
    <w:rsid w:val="00AE60F2"/>
    <w:rsid w:val="00AF4CCD"/>
    <w:rsid w:val="00B01E11"/>
    <w:rsid w:val="00B46AFF"/>
    <w:rsid w:val="00B805C7"/>
    <w:rsid w:val="00BA474B"/>
    <w:rsid w:val="00BB6B8F"/>
    <w:rsid w:val="00BF4B57"/>
    <w:rsid w:val="00BF6075"/>
    <w:rsid w:val="00C0288D"/>
    <w:rsid w:val="00C42DCC"/>
    <w:rsid w:val="00C77F2D"/>
    <w:rsid w:val="00CB635D"/>
    <w:rsid w:val="00CF1A97"/>
    <w:rsid w:val="00D32F73"/>
    <w:rsid w:val="00DA23B8"/>
    <w:rsid w:val="00E027CE"/>
    <w:rsid w:val="00E12522"/>
    <w:rsid w:val="00E40501"/>
    <w:rsid w:val="00E91C5F"/>
    <w:rsid w:val="00EC2231"/>
    <w:rsid w:val="00F741FE"/>
    <w:rsid w:val="00F96410"/>
    <w:rsid w:val="00F96859"/>
    <w:rsid w:val="00FE1154"/>
    <w:rsid w:val="00FE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DCD50-DBF1-4882-9515-D0134DA3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4101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783">
              <w:marLeft w:val="0"/>
              <w:marRight w:val="1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872</Characters>
  <Application>Microsoft Office Word</Application>
  <DocSecurity>0</DocSecurity>
  <Lines>18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Sabran</dc:creator>
  <cp:keywords/>
  <dc:description/>
  <cp:lastModifiedBy>Ira Sabran</cp:lastModifiedBy>
  <cp:revision>2</cp:revision>
  <dcterms:created xsi:type="dcterms:W3CDTF">2014-04-09T20:01:00Z</dcterms:created>
  <dcterms:modified xsi:type="dcterms:W3CDTF">2014-04-09T20:08:00Z</dcterms:modified>
</cp:coreProperties>
</file>