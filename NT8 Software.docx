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BD976" w14:textId="77777777" w:rsidR="00143C59" w:rsidRDefault="00324D58">
      <w:r>
        <w:t>NT8 Software</w:t>
      </w:r>
    </w:p>
    <w:p w14:paraId="423261FA" w14:textId="77777777" w:rsidR="00324D58" w:rsidRDefault="00324D58">
      <w:r w:rsidRPr="00324D58">
        <w:t>http://www.formulatrix.com/demosite/liquid-handling/products/nt8/index.html#tabbed-nav=tab4</w:t>
      </w:r>
    </w:p>
    <w:p w14:paraId="21E5930E" w14:textId="77777777" w:rsidR="00324D58" w:rsidRDefault="00324D58"/>
    <w:p w14:paraId="7F4754C0" w14:textId="6BC0B7E0" w:rsidR="00324D58" w:rsidRDefault="00324D58">
      <w:r>
        <w:t>The NT8 software is designed to be user</w:t>
      </w:r>
      <w:ins w:id="0" w:author="Hannah Drake" w:date="2014-04-07T17:27:00Z">
        <w:r w:rsidR="000D7A97">
          <w:t>-friendly</w:t>
        </w:r>
      </w:ins>
      <w:commentRangeStart w:id="1"/>
      <w:del w:id="2" w:author="Hannah Drake" w:date="2014-04-07T17:26:00Z">
        <w:r w:rsidDel="000D7A97">
          <w:delText xml:space="preserve"> </w:delText>
        </w:r>
        <w:commentRangeEnd w:id="1"/>
        <w:r w:rsidDel="000D7A97">
          <w:rPr>
            <w:rStyle w:val="CommentReference"/>
          </w:rPr>
          <w:commentReference w:id="1"/>
        </w:r>
        <w:r w:rsidDel="000D7A97">
          <w:delText>f</w:delText>
        </w:r>
      </w:del>
      <w:del w:id="3" w:author="Hannah Drake" w:date="2014-04-07T17:27:00Z">
        <w:r w:rsidDel="000D7A97">
          <w:delText>riendly</w:delText>
        </w:r>
      </w:del>
      <w:r>
        <w:t xml:space="preserve"> and features easy setup. Learning basic dispense design is easy and writing scripts is simple. For a seamless overall experiment design and dispense experience, the NT8 also </w:t>
      </w:r>
      <w:del w:id="4" w:author="Hannah Drake" w:date="2014-04-07T17:27:00Z">
        <w:r w:rsidDel="000D7A97">
          <w:delText xml:space="preserve">easily </w:delText>
        </w:r>
      </w:del>
      <w:r>
        <w:t>integrates with Rock Maker (currently unde</w:t>
      </w:r>
      <w:bookmarkStart w:id="5" w:name="_GoBack"/>
      <w:bookmarkEnd w:id="5"/>
      <w:r>
        <w:t>r beta).</w:t>
      </w:r>
    </w:p>
    <w:sectPr w:rsidR="003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ra Sabran" w:date="2014-04-04T09:22:00Z" w:initials="IS">
    <w:p w14:paraId="679B672F" w14:textId="77777777" w:rsidR="00324D58" w:rsidRDefault="00324D58">
      <w:pPr>
        <w:pStyle w:val="CommentText"/>
      </w:pPr>
      <w:r>
        <w:rPr>
          <w:rStyle w:val="CommentReference"/>
        </w:rPr>
        <w:annotationRef/>
      </w:r>
      <w:r>
        <w:t>Hyphen?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9B67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58"/>
    <w:rsid w:val="00012094"/>
    <w:rsid w:val="000137C1"/>
    <w:rsid w:val="00036629"/>
    <w:rsid w:val="000A45B4"/>
    <w:rsid w:val="000D7A97"/>
    <w:rsid w:val="0010251C"/>
    <w:rsid w:val="001062B8"/>
    <w:rsid w:val="00132A61"/>
    <w:rsid w:val="00143C59"/>
    <w:rsid w:val="00246E3B"/>
    <w:rsid w:val="002861D5"/>
    <w:rsid w:val="00324D58"/>
    <w:rsid w:val="00352716"/>
    <w:rsid w:val="003D117A"/>
    <w:rsid w:val="00484D48"/>
    <w:rsid w:val="00485DA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85385"/>
    <w:rsid w:val="007A75BC"/>
    <w:rsid w:val="0083731B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C0288D"/>
    <w:rsid w:val="00C77F2D"/>
    <w:rsid w:val="00D32F73"/>
    <w:rsid w:val="00DA23B8"/>
    <w:rsid w:val="00E027CE"/>
    <w:rsid w:val="00E12522"/>
    <w:rsid w:val="00E40501"/>
    <w:rsid w:val="00E91C5F"/>
    <w:rsid w:val="00EC2231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27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D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5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D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2</cp:revision>
  <dcterms:created xsi:type="dcterms:W3CDTF">2014-04-04T13:21:00Z</dcterms:created>
  <dcterms:modified xsi:type="dcterms:W3CDTF">2014-04-07T21:27:00Z</dcterms:modified>
</cp:coreProperties>
</file>