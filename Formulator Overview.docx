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61253" w14:textId="77777777" w:rsidR="005105C0" w:rsidRDefault="005105C0" w:rsidP="005105C0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Formulator Overview</w:t>
      </w:r>
      <w:bookmarkStart w:id="0" w:name="_GoBack"/>
      <w:bookmarkEnd w:id="0"/>
    </w:p>
    <w:p w14:paraId="10B9F723" w14:textId="77777777" w:rsidR="005105C0" w:rsidRDefault="005105C0" w:rsidP="005105C0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5105C0">
        <w:rPr>
          <w:rFonts w:eastAsia="Times New Roman" w:cs="Times New Roman"/>
        </w:rPr>
        <w:t>http://www.formulatrix.com/demosite/liquid-handling/products/formulator/index.html</w:t>
      </w:r>
    </w:p>
    <w:p w14:paraId="494AAC4B" w14:textId="6209D833" w:rsidR="005105C0" w:rsidRPr="005105C0" w:rsidRDefault="005105C0" w:rsidP="005105C0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5105C0">
        <w:rPr>
          <w:rFonts w:eastAsia="Times New Roman" w:cs="Times New Roman"/>
        </w:rPr>
        <w:t>The Formulator is a next-generation liquid handler that uses patented microfluidic technology to dispense up to ten times faster than traditional liquid handlers</w:t>
      </w:r>
      <w:ins w:id="1" w:author="Hannah Drake" w:date="2014-04-07T10:40:00Z">
        <w:r w:rsidR="00EE561B">
          <w:rPr>
            <w:rFonts w:eastAsia="Times New Roman" w:cs="Times New Roman"/>
          </w:rPr>
          <w:t xml:space="preserve"> and is capable of dispensing viscous </w:t>
        </w:r>
        <w:commentRangeStart w:id="2"/>
        <w:r w:rsidR="00EE561B">
          <w:rPr>
            <w:rFonts w:eastAsia="Times New Roman" w:cs="Times New Roman"/>
          </w:rPr>
          <w:t>reagents</w:t>
        </w:r>
      </w:ins>
      <w:commentRangeEnd w:id="2"/>
      <w:ins w:id="3" w:author="Hannah Drake" w:date="2014-04-07T10:49:00Z">
        <w:r w:rsidR="00EE561B">
          <w:rPr>
            <w:rStyle w:val="CommentReference"/>
          </w:rPr>
          <w:commentReference w:id="2"/>
        </w:r>
      </w:ins>
      <w:r w:rsidRPr="005105C0">
        <w:rPr>
          <w:rFonts w:eastAsia="Times New Roman" w:cs="Times New Roman"/>
        </w:rPr>
        <w:t>.</w:t>
      </w:r>
    </w:p>
    <w:p w14:paraId="168DE1D1" w14:textId="1C2F3C69" w:rsidR="00EE561B" w:rsidRDefault="00EE561B" w:rsidP="00EE561B">
      <w:pPr>
        <w:pStyle w:val="ListParagraph"/>
        <w:numPr>
          <w:ilvl w:val="0"/>
          <w:numId w:val="1"/>
        </w:numPr>
        <w:spacing w:after="0" w:line="240" w:lineRule="auto"/>
        <w:rPr>
          <w:ins w:id="4" w:author="Hannah Drake" w:date="2014-04-07T10:48:00Z"/>
          <w:rFonts w:eastAsia="Times New Roman" w:cs="Times New Roman"/>
        </w:rPr>
      </w:pPr>
      <w:ins w:id="5" w:author="Hannah Drake" w:date="2014-04-07T10:48:00Z">
        <w:r w:rsidRPr="00EE561B">
          <w:rPr>
            <w:rFonts w:eastAsia="Times New Roman" w:cs="Times New Roman"/>
            <w:b/>
            <w:bCs/>
          </w:rPr>
          <w:t>State-of-the-</w:t>
        </w:r>
        <w:commentRangeStart w:id="6"/>
        <w:r w:rsidRPr="00EE561B">
          <w:rPr>
            <w:rFonts w:eastAsia="Times New Roman" w:cs="Times New Roman"/>
            <w:b/>
            <w:bCs/>
          </w:rPr>
          <w:t xml:space="preserve">art </w:t>
        </w:r>
        <w:commentRangeEnd w:id="6"/>
        <w:r>
          <w:rPr>
            <w:rStyle w:val="CommentReference"/>
          </w:rPr>
          <w:commentReference w:id="6"/>
        </w:r>
        <w:r w:rsidRPr="00EE561B">
          <w:rPr>
            <w:rFonts w:eastAsia="Times New Roman" w:cs="Times New Roman"/>
            <w:b/>
            <w:bCs/>
          </w:rPr>
          <w:t>Dispensing Technology</w:t>
        </w:r>
        <w:r>
          <w:rPr>
            <w:rFonts w:eastAsia="Times New Roman" w:cs="Times New Roman"/>
            <w:b/>
            <w:bCs/>
          </w:rPr>
          <w:t xml:space="preserve">. </w:t>
        </w:r>
        <w:r w:rsidRPr="00EE561B">
          <w:rPr>
            <w:rFonts w:eastAsia="Times New Roman" w:cs="Times New Roman"/>
            <w:rPrChange w:id="7" w:author="Hannah Drake" w:date="2014-04-07T10:48:00Z">
              <w:rPr/>
            </w:rPrChange>
          </w:rPr>
          <w:t>The Formulator applies independent channel control over all 96 nozzles. By using positive displacement instead of pressurized bottles, pipetting volumes are highly reproducible.</w:t>
        </w:r>
      </w:ins>
    </w:p>
    <w:p w14:paraId="50C08406" w14:textId="5535E7F8" w:rsidR="005105C0" w:rsidRPr="00EE561B" w:rsidDel="00EE561B" w:rsidRDefault="005105C0" w:rsidP="00EE561B">
      <w:pPr>
        <w:pStyle w:val="ListParagraph"/>
        <w:numPr>
          <w:ilvl w:val="0"/>
          <w:numId w:val="1"/>
        </w:numPr>
        <w:spacing w:after="0" w:line="240" w:lineRule="auto"/>
        <w:rPr>
          <w:ins w:id="8" w:author="Ira Sabran" w:date="2014-04-04T11:06:00Z"/>
          <w:del w:id="9" w:author="Hannah Drake" w:date="2014-04-07T10:41:00Z"/>
          <w:rFonts w:eastAsia="Times New Roman" w:cs="Times New Roman"/>
          <w:rPrChange w:id="10" w:author="Hannah Drake" w:date="2014-04-07T10:41:00Z">
            <w:rPr>
              <w:ins w:id="11" w:author="Ira Sabran" w:date="2014-04-04T11:06:00Z"/>
              <w:del w:id="12" w:author="Hannah Drake" w:date="2014-04-07T10:41:00Z"/>
            </w:rPr>
          </w:rPrChange>
        </w:rPr>
        <w:pPrChange w:id="13" w:author="Hannah Drake" w:date="2014-04-07T10:41:00Z">
          <w:pPr>
            <w:spacing w:after="0" w:line="240" w:lineRule="auto"/>
            <w:ind w:left="720"/>
          </w:pPr>
        </w:pPrChange>
      </w:pPr>
      <w:del w:id="14" w:author="Hannah Drake" w:date="2014-04-07T10:49:00Z">
        <w:r w:rsidRPr="00EE561B" w:rsidDel="00EE561B">
          <w:rPr>
            <w:rFonts w:eastAsia="Times New Roman" w:cs="Times New Roman"/>
            <w:b/>
            <w:bCs/>
            <w:rPrChange w:id="15" w:author="Hannah Drake" w:date="2014-04-07T10:41:00Z">
              <w:rPr/>
            </w:rPrChange>
          </w:rPr>
          <w:delText>Fast:</w:delText>
        </w:r>
        <w:r w:rsidRPr="00EE561B" w:rsidDel="00EE561B">
          <w:rPr>
            <w:rFonts w:eastAsia="Times New Roman" w:cs="Times New Roman"/>
            <w:rPrChange w:id="16" w:author="Hannah Drake" w:date="2014-04-07T10:41:00Z">
              <w:rPr/>
            </w:rPrChange>
          </w:rPr>
          <w:br/>
        </w:r>
      </w:del>
    </w:p>
    <w:p w14:paraId="6BD0C814" w14:textId="07EBBC44" w:rsidR="00EE561B" w:rsidRDefault="005105C0" w:rsidP="00EE561B">
      <w:pPr>
        <w:spacing w:after="0" w:line="240" w:lineRule="auto"/>
        <w:rPr>
          <w:ins w:id="17" w:author="Hannah Drake" w:date="2014-04-07T10:47:00Z"/>
          <w:rFonts w:eastAsia="Times New Roman" w:cs="Times New Roman"/>
        </w:rPr>
        <w:pPrChange w:id="18" w:author="Hannah Drake" w:date="2014-04-07T10:47:00Z">
          <w:pPr>
            <w:spacing w:after="0" w:line="240" w:lineRule="auto"/>
            <w:ind w:left="720"/>
          </w:pPr>
        </w:pPrChange>
      </w:pPr>
      <w:del w:id="19" w:author="Hannah Drake" w:date="2014-04-07T10:49:00Z">
        <w:r w:rsidRPr="00EE561B" w:rsidDel="00EE561B">
          <w:rPr>
            <w:rFonts w:eastAsia="Times New Roman" w:cs="Times New Roman"/>
            <w:rPrChange w:id="20" w:author="Hannah Drake" w:date="2014-04-07T10:41:00Z">
              <w:rPr/>
            </w:rPrChange>
          </w:rPr>
          <w:delText>Dispense a 100</w:delText>
        </w:r>
      </w:del>
      <w:ins w:id="21" w:author="Ira Sabran" w:date="2014-04-04T11:00:00Z">
        <w:del w:id="22" w:author="Hannah Drake" w:date="2014-04-07T10:49:00Z">
          <w:r w:rsidRPr="00EE561B" w:rsidDel="00EE561B">
            <w:rPr>
              <w:rFonts w:eastAsia="Times New Roman" w:cs="Times New Roman"/>
              <w:rPrChange w:id="23" w:author="Hannah Drake" w:date="2014-04-07T10:41:00Z">
                <w:rPr/>
              </w:rPrChange>
            </w:rPr>
            <w:delText xml:space="preserve"> </w:delText>
          </w:r>
        </w:del>
      </w:ins>
      <w:del w:id="24" w:author="Hannah Drake" w:date="2014-04-07T10:49:00Z">
        <w:r w:rsidRPr="00EE561B" w:rsidDel="00EE561B">
          <w:rPr>
            <w:rFonts w:eastAsia="Times New Roman" w:cs="Times New Roman"/>
            <w:rPrChange w:id="25" w:author="Hannah Drake" w:date="2014-04-07T10:41:00Z">
              <w:rPr/>
            </w:rPrChange>
          </w:rPr>
          <w:delText xml:space="preserve">µL, </w:delText>
        </w:r>
      </w:del>
      <w:del w:id="26" w:author="Hannah Drake" w:date="2014-04-07T10:40:00Z">
        <w:r w:rsidRPr="00EE561B" w:rsidDel="00EE561B">
          <w:rPr>
            <w:rFonts w:eastAsia="Times New Roman" w:cs="Times New Roman"/>
            <w:rPrChange w:id="27" w:author="Hannah Drake" w:date="2014-04-07T10:41:00Z">
              <w:rPr/>
            </w:rPrChange>
          </w:rPr>
          <w:delText xml:space="preserve">3 </w:delText>
        </w:r>
      </w:del>
      <w:del w:id="28" w:author="Hannah Drake" w:date="2014-04-07T10:49:00Z">
        <w:r w:rsidRPr="00EE561B" w:rsidDel="00EE561B">
          <w:rPr>
            <w:rFonts w:eastAsia="Times New Roman" w:cs="Times New Roman"/>
            <w:rPrChange w:id="29" w:author="Hannah Drake" w:date="2014-04-07T10:41:00Z">
              <w:rPr/>
            </w:rPrChange>
          </w:rPr>
          <w:delText xml:space="preserve">ingredient, 96-well grid in as </w:delText>
        </w:r>
      </w:del>
      <w:commentRangeStart w:id="30"/>
      <w:del w:id="31" w:author="Hannah Drake" w:date="2014-04-07T10:41:00Z">
        <w:r w:rsidRPr="00EE561B" w:rsidDel="00EE561B">
          <w:rPr>
            <w:rFonts w:eastAsia="Times New Roman" w:cs="Times New Roman"/>
            <w:rPrChange w:id="32" w:author="Hannah Drake" w:date="2014-04-07T10:41:00Z">
              <w:rPr/>
            </w:rPrChange>
          </w:rPr>
          <w:delText xml:space="preserve">little </w:delText>
        </w:r>
      </w:del>
      <w:commentRangeEnd w:id="30"/>
      <w:del w:id="33" w:author="Hannah Drake" w:date="2014-04-07T10:49:00Z">
        <w:r w:rsidR="00EE561B" w:rsidDel="00EE561B">
          <w:rPr>
            <w:rStyle w:val="CommentReference"/>
          </w:rPr>
          <w:commentReference w:id="30"/>
        </w:r>
        <w:r w:rsidRPr="00EE561B" w:rsidDel="00EE561B">
          <w:rPr>
            <w:rFonts w:eastAsia="Times New Roman" w:cs="Times New Roman"/>
            <w:rPrChange w:id="34" w:author="Hannah Drake" w:date="2014-04-07T10:41:00Z">
              <w:rPr/>
            </w:rPrChange>
          </w:rPr>
          <w:delText>as 2.7 minutes.</w:delText>
        </w:r>
      </w:del>
    </w:p>
    <w:p w14:paraId="7E5FAEA6" w14:textId="77777777" w:rsidR="00EE561B" w:rsidRDefault="00EE561B" w:rsidP="00EE561B">
      <w:pPr>
        <w:pStyle w:val="ListParagraph"/>
        <w:numPr>
          <w:ilvl w:val="0"/>
          <w:numId w:val="2"/>
        </w:numPr>
        <w:spacing w:after="0" w:line="240" w:lineRule="auto"/>
        <w:rPr>
          <w:ins w:id="35" w:author="Hannah Drake" w:date="2014-04-07T10:49:00Z"/>
          <w:rFonts w:eastAsia="Times New Roman" w:cs="Times New Roman"/>
        </w:rPr>
        <w:pPrChange w:id="36" w:author="Hannah Drake" w:date="2014-04-07T10:47:00Z">
          <w:pPr>
            <w:spacing w:after="0" w:line="240" w:lineRule="auto"/>
            <w:ind w:left="720"/>
          </w:pPr>
        </w:pPrChange>
      </w:pPr>
      <w:ins w:id="37" w:author="Hannah Drake" w:date="2014-04-07T10:47:00Z">
        <w:r w:rsidRPr="008B5531">
          <w:rPr>
            <w:rFonts w:eastAsia="Times New Roman" w:cs="Times New Roman"/>
            <w:b/>
            <w:bCs/>
          </w:rPr>
          <w:t>Precise</w:t>
        </w:r>
        <w:r>
          <w:rPr>
            <w:rFonts w:eastAsia="Times New Roman" w:cs="Times New Roman"/>
          </w:rPr>
          <w:t xml:space="preserve">. </w:t>
        </w:r>
        <w:r w:rsidRPr="008B5531">
          <w:rPr>
            <w:rFonts w:eastAsia="Times New Roman" w:cs="Times New Roman"/>
          </w:rPr>
          <w:t xml:space="preserve">Dispense volumes down to 200 </w:t>
        </w:r>
        <w:proofErr w:type="spellStart"/>
        <w:proofErr w:type="gramStart"/>
        <w:r w:rsidRPr="008B5531">
          <w:rPr>
            <w:rFonts w:eastAsia="Times New Roman" w:cs="Times New Roman"/>
          </w:rPr>
          <w:t>nL</w:t>
        </w:r>
        <w:proofErr w:type="spellEnd"/>
        <w:proofErr w:type="gramEnd"/>
        <w:r w:rsidRPr="008B5531">
          <w:rPr>
            <w:rFonts w:eastAsia="Times New Roman" w:cs="Times New Roman"/>
          </w:rPr>
          <w:t xml:space="preserve"> with </w:t>
        </w:r>
        <w:commentRangeStart w:id="38"/>
        <w:r w:rsidRPr="008B5531">
          <w:rPr>
            <w:rFonts w:eastAsia="Times New Roman" w:cs="Times New Roman"/>
          </w:rPr>
          <w:t>low CVs</w:t>
        </w:r>
        <w:commentRangeEnd w:id="38"/>
        <w:r>
          <w:rPr>
            <w:rStyle w:val="CommentReference"/>
          </w:rPr>
          <w:commentReference w:id="38"/>
        </w:r>
        <w:r w:rsidRPr="008B5531">
          <w:rPr>
            <w:rFonts w:eastAsia="Times New Roman" w:cs="Times New Roman"/>
          </w:rPr>
          <w:t>. Upper dispense volumes are unlimited.</w:t>
        </w:r>
      </w:ins>
    </w:p>
    <w:p w14:paraId="09E38AEE" w14:textId="77777777" w:rsidR="00EE561B" w:rsidRPr="00EE561B" w:rsidRDefault="00EE561B" w:rsidP="00EE561B">
      <w:pPr>
        <w:spacing w:after="0" w:line="240" w:lineRule="auto"/>
        <w:rPr>
          <w:ins w:id="39" w:author="Hannah Drake" w:date="2014-04-07T10:49:00Z"/>
          <w:rFonts w:eastAsia="Times New Roman" w:cs="Times New Roman"/>
          <w:rPrChange w:id="40" w:author="Hannah Drake" w:date="2014-04-07T10:49:00Z">
            <w:rPr>
              <w:ins w:id="41" w:author="Hannah Drake" w:date="2014-04-07T10:49:00Z"/>
            </w:rPr>
          </w:rPrChange>
        </w:rPr>
        <w:pPrChange w:id="42" w:author="Hannah Drake" w:date="2014-04-07T10:49:00Z">
          <w:pPr>
            <w:spacing w:after="0" w:line="240" w:lineRule="auto"/>
            <w:ind w:left="720"/>
          </w:pPr>
        </w:pPrChange>
      </w:pPr>
    </w:p>
    <w:p w14:paraId="0495BEAA" w14:textId="5A9FA314" w:rsidR="005105C0" w:rsidRPr="00EE561B" w:rsidRDefault="00EE561B" w:rsidP="00EE561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rPrChange w:id="43" w:author="Hannah Drake" w:date="2014-04-07T10:49:00Z">
            <w:rPr/>
          </w:rPrChange>
        </w:rPr>
        <w:pPrChange w:id="44" w:author="Hannah Drake" w:date="2014-04-07T10:49:00Z">
          <w:pPr>
            <w:spacing w:after="0" w:line="240" w:lineRule="auto"/>
            <w:ind w:left="720"/>
          </w:pPr>
        </w:pPrChange>
      </w:pPr>
      <w:ins w:id="45" w:author="Hannah Drake" w:date="2014-04-07T10:49:00Z">
        <w:r w:rsidRPr="008B5531">
          <w:rPr>
            <w:rFonts w:eastAsia="Times New Roman" w:cs="Times New Roman"/>
            <w:b/>
            <w:bCs/>
          </w:rPr>
          <w:t>Fast</w:t>
        </w:r>
        <w:r>
          <w:rPr>
            <w:rFonts w:eastAsia="Times New Roman" w:cs="Times New Roman"/>
          </w:rPr>
          <w:t xml:space="preserve">. </w:t>
        </w:r>
        <w:r w:rsidRPr="008B5531">
          <w:rPr>
            <w:rFonts w:eastAsia="Times New Roman" w:cs="Times New Roman"/>
          </w:rPr>
          <w:t>Dispense a 100 µL, three</w:t>
        </w:r>
        <w:r w:rsidRPr="008B5531">
          <w:rPr>
            <w:rFonts w:eastAsia="Times New Roman" w:cs="Times New Roman"/>
          </w:rPr>
          <w:t xml:space="preserve"> </w:t>
        </w:r>
        <w:r w:rsidRPr="008B5531">
          <w:rPr>
            <w:rFonts w:eastAsia="Times New Roman" w:cs="Times New Roman"/>
          </w:rPr>
          <w:t xml:space="preserve">ingredient, </w:t>
        </w:r>
        <w:proofErr w:type="gramStart"/>
        <w:r w:rsidRPr="008B5531">
          <w:rPr>
            <w:rFonts w:eastAsia="Times New Roman" w:cs="Times New Roman"/>
          </w:rPr>
          <w:t>96-well grid in as few</w:t>
        </w:r>
        <w:r w:rsidRPr="008B5531">
          <w:rPr>
            <w:rFonts w:eastAsia="Times New Roman" w:cs="Times New Roman"/>
          </w:rPr>
          <w:t xml:space="preserve"> </w:t>
        </w:r>
        <w:r>
          <w:rPr>
            <w:rStyle w:val="CommentReference"/>
          </w:rPr>
          <w:commentReference w:id="46"/>
        </w:r>
        <w:r w:rsidRPr="008B5531">
          <w:rPr>
            <w:rFonts w:eastAsia="Times New Roman" w:cs="Times New Roman"/>
          </w:rPr>
          <w:t>as</w:t>
        </w:r>
        <w:proofErr w:type="gramEnd"/>
        <w:r w:rsidRPr="008B5531">
          <w:rPr>
            <w:rFonts w:eastAsia="Times New Roman" w:cs="Times New Roman"/>
          </w:rPr>
          <w:t xml:space="preserve"> 2.7 minutes.</w:t>
        </w:r>
      </w:ins>
      <w:del w:id="47" w:author="Ira Sabran" w:date="2014-04-04T11:08:00Z">
        <w:r w:rsidR="005105C0" w:rsidRPr="00EE561B" w:rsidDel="005105C0">
          <w:rPr>
            <w:rFonts w:eastAsia="Times New Roman" w:cs="Times New Roman"/>
            <w:rPrChange w:id="48" w:author="Hannah Drake" w:date="2014-04-07T10:49:00Z">
              <w:rPr/>
            </w:rPrChange>
          </w:rPr>
          <w:delText xml:space="preserve"> </w:delText>
        </w:r>
      </w:del>
    </w:p>
    <w:p w14:paraId="3D324B6B" w14:textId="77777777" w:rsidR="00EE561B" w:rsidRDefault="00EE561B" w:rsidP="005105C0">
      <w:pPr>
        <w:spacing w:after="0" w:line="240" w:lineRule="auto"/>
        <w:ind w:left="720"/>
        <w:rPr>
          <w:ins w:id="49" w:author="Hannah Drake" w:date="2014-04-07T10:41:00Z"/>
          <w:rFonts w:eastAsia="Times New Roman" w:cs="Times New Roman"/>
          <w:b/>
          <w:bCs/>
        </w:rPr>
      </w:pPr>
    </w:p>
    <w:p w14:paraId="7FC0231F" w14:textId="6ABEBAB4" w:rsidR="005105C0" w:rsidRPr="00EE561B" w:rsidDel="00EE561B" w:rsidRDefault="005105C0" w:rsidP="00EE561B">
      <w:pPr>
        <w:pStyle w:val="ListParagraph"/>
        <w:numPr>
          <w:ilvl w:val="0"/>
          <w:numId w:val="1"/>
        </w:numPr>
        <w:spacing w:after="0" w:line="240" w:lineRule="auto"/>
        <w:rPr>
          <w:ins w:id="50" w:author="Ira Sabran" w:date="2014-04-04T11:06:00Z"/>
          <w:del w:id="51" w:author="Hannah Drake" w:date="2014-04-07T10:41:00Z"/>
          <w:rFonts w:eastAsia="Times New Roman" w:cs="Times New Roman"/>
          <w:rPrChange w:id="52" w:author="Hannah Drake" w:date="2014-04-07T10:41:00Z">
            <w:rPr>
              <w:ins w:id="53" w:author="Ira Sabran" w:date="2014-04-04T11:06:00Z"/>
              <w:del w:id="54" w:author="Hannah Drake" w:date="2014-04-07T10:41:00Z"/>
            </w:rPr>
          </w:rPrChange>
        </w:rPr>
        <w:pPrChange w:id="55" w:author="Hannah Drake" w:date="2014-04-07T10:41:00Z">
          <w:pPr>
            <w:spacing w:after="0" w:line="240" w:lineRule="auto"/>
            <w:ind w:left="720"/>
          </w:pPr>
        </w:pPrChange>
      </w:pPr>
      <w:r w:rsidRPr="00EE561B">
        <w:rPr>
          <w:rFonts w:eastAsia="Times New Roman" w:cs="Times New Roman"/>
          <w:b/>
          <w:bCs/>
          <w:rPrChange w:id="56" w:author="Hannah Drake" w:date="2014-04-07T10:41:00Z">
            <w:rPr/>
          </w:rPrChange>
        </w:rPr>
        <w:t>Easy to use</w:t>
      </w:r>
      <w:del w:id="57" w:author="Ira Sabran" w:date="2014-04-04T11:00:00Z">
        <w:r w:rsidRPr="00EE561B" w:rsidDel="005105C0">
          <w:rPr>
            <w:rFonts w:eastAsia="Times New Roman" w:cs="Times New Roman"/>
            <w:b/>
            <w:bCs/>
            <w:rPrChange w:id="58" w:author="Hannah Drake" w:date="2014-04-07T10:41:00Z">
              <w:rPr/>
            </w:rPrChange>
          </w:rPr>
          <w:delText>:</w:delText>
        </w:r>
      </w:del>
      <w:del w:id="59" w:author="Ira Sabran" w:date="2014-04-04T11:06:00Z">
        <w:r w:rsidRPr="00EE561B" w:rsidDel="005105C0">
          <w:rPr>
            <w:rFonts w:eastAsia="Times New Roman" w:cs="Times New Roman"/>
            <w:rPrChange w:id="60" w:author="Hannah Drake" w:date="2014-04-07T10:41:00Z">
              <w:rPr/>
            </w:rPrChange>
          </w:rPr>
          <w:br/>
        </w:r>
      </w:del>
      <w:ins w:id="61" w:author="Hannah Drake" w:date="2014-04-07T10:41:00Z">
        <w:r w:rsidR="00EE561B">
          <w:rPr>
            <w:rFonts w:eastAsia="Times New Roman" w:cs="Times New Roman"/>
          </w:rPr>
          <w:t xml:space="preserve">. </w:t>
        </w:r>
      </w:ins>
      <w:ins w:id="62" w:author="Hannah Drake" w:date="2014-04-07T10:42:00Z">
        <w:r w:rsidR="00EE561B">
          <w:rPr>
            <w:rFonts w:eastAsia="Times New Roman" w:cs="Times New Roman"/>
          </w:rPr>
          <w:t xml:space="preserve">Using the Formulator </w:t>
        </w:r>
      </w:ins>
      <w:ins w:id="63" w:author="Hannah Drake" w:date="2014-04-07T10:43:00Z">
        <w:r w:rsidR="00EE561B">
          <w:rPr>
            <w:rFonts w:eastAsia="Times New Roman" w:cs="Times New Roman"/>
          </w:rPr>
          <w:t>does not require</w:t>
        </w:r>
      </w:ins>
      <w:ins w:id="64" w:author="Hannah Drake" w:date="2014-04-07T10:42:00Z">
        <w:r w:rsidR="00EE561B">
          <w:rPr>
            <w:rFonts w:eastAsia="Times New Roman" w:cs="Times New Roman"/>
          </w:rPr>
          <w:t xml:space="preserve"> </w:t>
        </w:r>
      </w:ins>
    </w:p>
    <w:p w14:paraId="09105247" w14:textId="6601684A" w:rsidR="005105C0" w:rsidRDefault="005105C0" w:rsidP="00EE561B">
      <w:pPr>
        <w:pStyle w:val="ListParagraph"/>
        <w:numPr>
          <w:ilvl w:val="0"/>
          <w:numId w:val="1"/>
        </w:numPr>
        <w:spacing w:after="0" w:line="240" w:lineRule="auto"/>
        <w:rPr>
          <w:ins w:id="65" w:author="Hannah Drake" w:date="2014-04-07T10:49:00Z"/>
          <w:rFonts w:eastAsia="Times New Roman" w:cs="Times New Roman"/>
        </w:rPr>
        <w:pPrChange w:id="66" w:author="Hannah Drake" w:date="2014-04-07T10:43:00Z">
          <w:pPr>
            <w:spacing w:after="0" w:line="240" w:lineRule="auto"/>
            <w:ind w:left="720"/>
          </w:pPr>
        </w:pPrChange>
      </w:pPr>
      <w:del w:id="67" w:author="Hannah Drake" w:date="2014-04-07T10:42:00Z">
        <w:r w:rsidRPr="00EE561B" w:rsidDel="00EE561B">
          <w:rPr>
            <w:rFonts w:eastAsia="Times New Roman" w:cs="Times New Roman"/>
            <w:rPrChange w:id="68" w:author="Hannah Drake" w:date="2014-04-07T10:41:00Z">
              <w:rPr/>
            </w:rPrChange>
          </w:rPr>
          <w:delText>N</w:delText>
        </w:r>
      </w:del>
      <w:del w:id="69" w:author="Hannah Drake" w:date="2014-04-07T10:43:00Z">
        <w:r w:rsidRPr="00EE561B" w:rsidDel="00EE561B">
          <w:rPr>
            <w:rFonts w:eastAsia="Times New Roman" w:cs="Times New Roman"/>
            <w:rPrChange w:id="70" w:author="Hannah Drake" w:date="2014-04-07T10:41:00Z">
              <w:rPr/>
            </w:rPrChange>
          </w:rPr>
          <w:delText xml:space="preserve">o difficult </w:delText>
        </w:r>
      </w:del>
      <w:proofErr w:type="gramStart"/>
      <w:r w:rsidRPr="00EE561B">
        <w:rPr>
          <w:rFonts w:eastAsia="Times New Roman" w:cs="Times New Roman"/>
          <w:rPrChange w:id="71" w:author="Hannah Drake" w:date="2014-04-07T10:41:00Z">
            <w:rPr/>
          </w:rPrChange>
        </w:rPr>
        <w:t>programming</w:t>
      </w:r>
      <w:proofErr w:type="gramEnd"/>
      <w:r w:rsidRPr="00EE561B">
        <w:rPr>
          <w:rFonts w:eastAsia="Times New Roman" w:cs="Times New Roman"/>
          <w:rPrChange w:id="72" w:author="Hannah Drake" w:date="2014-04-07T10:41:00Z">
            <w:rPr/>
          </w:rPrChange>
        </w:rPr>
        <w:t xml:space="preserve"> </w:t>
      </w:r>
      <w:ins w:id="73" w:author="Hannah Drake" w:date="2014-04-07T10:43:00Z">
        <w:r w:rsidR="00EE561B">
          <w:rPr>
            <w:rFonts w:eastAsia="Times New Roman" w:cs="Times New Roman"/>
          </w:rPr>
          <w:t xml:space="preserve">knowledge </w:t>
        </w:r>
      </w:ins>
      <w:r w:rsidRPr="00EE561B">
        <w:rPr>
          <w:rFonts w:eastAsia="Times New Roman" w:cs="Times New Roman"/>
          <w:rPrChange w:id="74" w:author="Hannah Drake" w:date="2014-04-07T10:41:00Z">
            <w:rPr/>
          </w:rPrChange>
        </w:rPr>
        <w:t xml:space="preserve">or </w:t>
      </w:r>
      <w:ins w:id="75" w:author="Hannah Drake" w:date="2014-04-07T10:43:00Z">
        <w:r w:rsidR="00EE561B">
          <w:rPr>
            <w:rFonts w:eastAsia="Times New Roman" w:cs="Times New Roman"/>
          </w:rPr>
          <w:t xml:space="preserve">memorizing </w:t>
        </w:r>
      </w:ins>
      <w:r w:rsidRPr="00EE561B">
        <w:rPr>
          <w:rFonts w:eastAsia="Times New Roman" w:cs="Times New Roman"/>
          <w:rPrChange w:id="76" w:author="Hannah Drake" w:date="2014-04-07T10:41:00Z">
            <w:rPr/>
          </w:rPrChange>
        </w:rPr>
        <w:t xml:space="preserve">complicated usage steps. Design your experiments using </w:t>
      </w:r>
      <w:ins w:id="77" w:author="Hannah Drake" w:date="2014-04-07T10:42:00Z">
        <w:r w:rsidR="00EE561B">
          <w:rPr>
            <w:rFonts w:eastAsia="Times New Roman" w:cs="Times New Roman"/>
          </w:rPr>
          <w:t xml:space="preserve">the Formulator software, a spreadsheet editor, </w:t>
        </w:r>
      </w:ins>
      <w:del w:id="78" w:author="Hannah Drake" w:date="2014-04-07T10:42:00Z">
        <w:r w:rsidRPr="00EE561B" w:rsidDel="00EE561B">
          <w:rPr>
            <w:rFonts w:eastAsia="Times New Roman" w:cs="Times New Roman"/>
            <w:rPrChange w:id="79" w:author="Hannah Drake" w:date="2014-04-07T10:41:00Z">
              <w:rPr/>
            </w:rPrChange>
          </w:rPr>
          <w:delText>Excel or an</w:delText>
        </w:r>
      </w:del>
      <w:ins w:id="80" w:author="Hannah Drake" w:date="2014-04-07T10:42:00Z">
        <w:r w:rsidR="00EE561B">
          <w:rPr>
            <w:rFonts w:eastAsia="Times New Roman" w:cs="Times New Roman"/>
          </w:rPr>
          <w:t>or Rock Maker (sold separately)</w:t>
        </w:r>
      </w:ins>
      <w:del w:id="81" w:author="Hannah Drake" w:date="2014-04-07T10:42:00Z">
        <w:r w:rsidRPr="00EE561B" w:rsidDel="00EE561B">
          <w:rPr>
            <w:rFonts w:eastAsia="Times New Roman" w:cs="Times New Roman"/>
            <w:rPrChange w:id="82" w:author="Hannah Drake" w:date="2014-04-07T10:41:00Z">
              <w:rPr/>
            </w:rPrChange>
          </w:rPr>
          <w:delText xml:space="preserve"> intuitive experiment designer (</w:delText>
        </w:r>
      </w:del>
      <w:ins w:id="83" w:author="Ira Sabran" w:date="2014-04-04T11:01:00Z">
        <w:del w:id="84" w:author="Hannah Drake" w:date="2014-04-07T10:42:00Z">
          <w:r w:rsidRPr="00EE561B" w:rsidDel="00EE561B">
            <w:rPr>
              <w:rFonts w:eastAsia="Times New Roman" w:cs="Times New Roman"/>
              <w:rPrChange w:id="85" w:author="Hannah Drake" w:date="2014-04-07T10:41:00Z">
                <w:rPr/>
              </w:rPrChange>
            </w:rPr>
            <w:delText>e.g.</w:delText>
          </w:r>
        </w:del>
      </w:ins>
      <w:del w:id="86" w:author="Hannah Drake" w:date="2014-04-07T10:42:00Z">
        <w:r w:rsidRPr="00EE561B" w:rsidDel="00EE561B">
          <w:rPr>
            <w:rFonts w:eastAsia="Times New Roman" w:cs="Times New Roman"/>
            <w:rPrChange w:id="87" w:author="Hannah Drake" w:date="2014-04-07T10:41:00Z">
              <w:rPr/>
            </w:rPrChange>
          </w:rPr>
          <w:delText xml:space="preserve"> Rock Maker - sold separately )</w:delText>
        </w:r>
      </w:del>
      <w:ins w:id="88" w:author="Ira Sabran" w:date="2014-04-04T11:02:00Z">
        <w:del w:id="89" w:author="Hannah Drake" w:date="2014-04-07T10:42:00Z">
          <w:r w:rsidRPr="00EE561B" w:rsidDel="00EE561B">
            <w:rPr>
              <w:rFonts w:eastAsia="Times New Roman" w:cs="Times New Roman"/>
              <w:rPrChange w:id="90" w:author="Hannah Drake" w:date="2014-04-07T10:41:00Z">
                <w:rPr/>
              </w:rPrChange>
            </w:rPr>
            <w:delText>separately)</w:delText>
          </w:r>
        </w:del>
      </w:ins>
      <w:ins w:id="91" w:author="Hannah Drake" w:date="2014-04-07T10:43:00Z">
        <w:r w:rsidR="00EE561B">
          <w:rPr>
            <w:rFonts w:eastAsia="Times New Roman" w:cs="Times New Roman"/>
          </w:rPr>
          <w:t>;</w:t>
        </w:r>
      </w:ins>
      <w:del w:id="92" w:author="Hannah Drake" w:date="2014-04-07T10:43:00Z">
        <w:r w:rsidRPr="00EE561B" w:rsidDel="00EE561B">
          <w:rPr>
            <w:rFonts w:eastAsia="Times New Roman" w:cs="Times New Roman"/>
            <w:rPrChange w:id="93" w:author="Hannah Drake" w:date="2014-04-07T10:41:00Z">
              <w:rPr/>
            </w:rPrChange>
          </w:rPr>
          <w:delText>,</w:delText>
        </w:r>
      </w:del>
      <w:r w:rsidRPr="00EE561B">
        <w:rPr>
          <w:rFonts w:eastAsia="Times New Roman" w:cs="Times New Roman"/>
          <w:rPrChange w:id="94" w:author="Hannah Drake" w:date="2014-04-07T10:41:00Z">
            <w:rPr/>
          </w:rPrChange>
        </w:rPr>
        <w:t xml:space="preserve"> place your ingredients on the instrument</w:t>
      </w:r>
      <w:ins w:id="95" w:author="Hannah Drake" w:date="2014-04-07T10:43:00Z">
        <w:r w:rsidR="00EE561B">
          <w:rPr>
            <w:rFonts w:eastAsia="Times New Roman" w:cs="Times New Roman"/>
          </w:rPr>
          <w:t>;</w:t>
        </w:r>
      </w:ins>
      <w:del w:id="96" w:author="Hannah Drake" w:date="2014-04-07T10:43:00Z">
        <w:r w:rsidRPr="00EE561B" w:rsidDel="00EE561B">
          <w:rPr>
            <w:rFonts w:eastAsia="Times New Roman" w:cs="Times New Roman"/>
            <w:rPrChange w:id="97" w:author="Hannah Drake" w:date="2014-04-07T10:41:00Z">
              <w:rPr/>
            </w:rPrChange>
          </w:rPr>
          <w:delText>,</w:delText>
        </w:r>
      </w:del>
      <w:r w:rsidRPr="00EE561B">
        <w:rPr>
          <w:rFonts w:eastAsia="Times New Roman" w:cs="Times New Roman"/>
          <w:rPrChange w:id="98" w:author="Hannah Drake" w:date="2014-04-07T10:41:00Z">
            <w:rPr/>
          </w:rPrChange>
        </w:rPr>
        <w:t xml:space="preserve"> and </w:t>
      </w:r>
      <w:ins w:id="99" w:author="Hannah Drake" w:date="2014-04-07T10:43:00Z">
        <w:r w:rsidR="00EE561B">
          <w:rPr>
            <w:rFonts w:eastAsia="Times New Roman" w:cs="Times New Roman"/>
          </w:rPr>
          <w:t xml:space="preserve">then </w:t>
        </w:r>
      </w:ins>
      <w:r w:rsidRPr="00EE561B">
        <w:rPr>
          <w:rFonts w:eastAsia="Times New Roman" w:cs="Times New Roman"/>
          <w:rPrChange w:id="100" w:author="Hannah Drake" w:date="2014-04-07T10:41:00Z">
            <w:rPr/>
          </w:rPrChange>
        </w:rPr>
        <w:t xml:space="preserve">click </w:t>
      </w:r>
      <w:ins w:id="101" w:author="Hannah Drake" w:date="2014-04-07T10:43:00Z">
        <w:r w:rsidR="00EE561B">
          <w:rPr>
            <w:rFonts w:eastAsia="Times New Roman" w:cs="Times New Roman"/>
          </w:rPr>
          <w:t xml:space="preserve">the </w:t>
        </w:r>
      </w:ins>
      <w:r w:rsidRPr="00EE561B">
        <w:rPr>
          <w:rFonts w:eastAsia="Times New Roman" w:cs="Times New Roman"/>
          <w:rPrChange w:id="102" w:author="Hannah Drake" w:date="2014-04-07T10:41:00Z">
            <w:rPr/>
          </w:rPrChange>
        </w:rPr>
        <w:t>run</w:t>
      </w:r>
      <w:ins w:id="103" w:author="Hannah Drake" w:date="2014-04-07T10:43:00Z">
        <w:r w:rsidR="00EE561B">
          <w:rPr>
            <w:rFonts w:eastAsia="Times New Roman" w:cs="Times New Roman"/>
          </w:rPr>
          <w:t xml:space="preserve"> button</w:t>
        </w:r>
      </w:ins>
      <w:r w:rsidRPr="00EE561B">
        <w:rPr>
          <w:rFonts w:eastAsia="Times New Roman" w:cs="Times New Roman"/>
          <w:rPrChange w:id="104" w:author="Hannah Drake" w:date="2014-04-07T10:41:00Z">
            <w:rPr/>
          </w:rPrChange>
        </w:rPr>
        <w:t xml:space="preserve">. </w:t>
      </w:r>
    </w:p>
    <w:p w14:paraId="6E8F2C90" w14:textId="77777777" w:rsidR="00EE561B" w:rsidRPr="00EE561B" w:rsidRDefault="00EE561B" w:rsidP="00EE561B">
      <w:pPr>
        <w:spacing w:after="0" w:line="240" w:lineRule="auto"/>
        <w:rPr>
          <w:rFonts w:eastAsia="Times New Roman" w:cs="Times New Roman"/>
          <w:rPrChange w:id="105" w:author="Hannah Drake" w:date="2014-04-07T10:49:00Z">
            <w:rPr/>
          </w:rPrChange>
        </w:rPr>
        <w:pPrChange w:id="106" w:author="Hannah Drake" w:date="2014-04-07T10:49:00Z">
          <w:pPr>
            <w:spacing w:after="0" w:line="240" w:lineRule="auto"/>
            <w:ind w:left="720"/>
          </w:pPr>
        </w:pPrChange>
      </w:pPr>
    </w:p>
    <w:p w14:paraId="4E34319B" w14:textId="77777777" w:rsidR="00EE561B" w:rsidRPr="008B5531" w:rsidRDefault="00EE561B" w:rsidP="00EE561B">
      <w:pPr>
        <w:pStyle w:val="ListParagraph"/>
        <w:numPr>
          <w:ilvl w:val="0"/>
          <w:numId w:val="1"/>
        </w:numPr>
        <w:spacing w:after="0" w:line="240" w:lineRule="auto"/>
        <w:rPr>
          <w:ins w:id="107" w:author="Hannah Drake" w:date="2014-04-07T10:49:00Z"/>
          <w:rFonts w:eastAsia="Times New Roman" w:cs="Times New Roman"/>
        </w:rPr>
      </w:pPr>
      <w:ins w:id="108" w:author="Hannah Drake" w:date="2014-04-07T10:49:00Z">
        <w:r w:rsidRPr="008B5531">
          <w:rPr>
            <w:rFonts w:eastAsia="Times New Roman" w:cs="Times New Roman"/>
            <w:b/>
            <w:bCs/>
          </w:rPr>
          <w:t>Reliable</w:t>
        </w:r>
        <w:r>
          <w:rPr>
            <w:rFonts w:eastAsia="Times New Roman" w:cs="Times New Roman"/>
          </w:rPr>
          <w:t xml:space="preserve">. </w:t>
        </w:r>
        <w:r w:rsidRPr="008B5531">
          <w:rPr>
            <w:rFonts w:eastAsia="Times New Roman" w:cs="Times New Roman"/>
          </w:rPr>
          <w:t xml:space="preserve">Constructed with chemically inert components, the Formulator is self-washing and requires </w:t>
        </w:r>
        <w:r>
          <w:rPr>
            <w:rFonts w:eastAsia="Times New Roman" w:cs="Times New Roman"/>
          </w:rPr>
          <w:t>minor</w:t>
        </w:r>
        <w:r w:rsidRPr="008B5531">
          <w:rPr>
            <w:rFonts w:eastAsia="Times New Roman" w:cs="Times New Roman"/>
          </w:rPr>
          <w:t xml:space="preserve"> </w:t>
        </w:r>
        <w:r w:rsidRPr="008B5531">
          <w:rPr>
            <w:rFonts w:eastAsia="Times New Roman" w:cs="Times New Roman"/>
          </w:rPr>
          <w:t>regular maintenance.</w:t>
        </w:r>
      </w:ins>
    </w:p>
    <w:p w14:paraId="4D841B0A" w14:textId="77777777" w:rsidR="00EE561B" w:rsidRDefault="00EE561B" w:rsidP="005105C0">
      <w:pPr>
        <w:spacing w:after="0" w:line="240" w:lineRule="auto"/>
        <w:ind w:left="720"/>
        <w:rPr>
          <w:ins w:id="109" w:author="Hannah Drake" w:date="2014-04-07T10:41:00Z"/>
          <w:rFonts w:eastAsia="Times New Roman" w:cs="Times New Roman"/>
          <w:b/>
          <w:bCs/>
        </w:rPr>
      </w:pPr>
    </w:p>
    <w:p w14:paraId="52312491" w14:textId="75A4013A" w:rsidR="005105C0" w:rsidRPr="00EE561B" w:rsidDel="00EE561B" w:rsidRDefault="005105C0" w:rsidP="00EE561B">
      <w:pPr>
        <w:pStyle w:val="ListParagraph"/>
        <w:numPr>
          <w:ilvl w:val="0"/>
          <w:numId w:val="1"/>
        </w:numPr>
        <w:spacing w:after="0" w:line="240" w:lineRule="auto"/>
        <w:rPr>
          <w:ins w:id="110" w:author="Ira Sabran" w:date="2014-04-04T11:06:00Z"/>
          <w:del w:id="111" w:author="Hannah Drake" w:date="2014-04-07T10:44:00Z"/>
          <w:rFonts w:eastAsia="Times New Roman" w:cs="Times New Roman"/>
          <w:rPrChange w:id="112" w:author="Hannah Drake" w:date="2014-04-07T10:44:00Z">
            <w:rPr>
              <w:ins w:id="113" w:author="Ira Sabran" w:date="2014-04-04T11:06:00Z"/>
              <w:del w:id="114" w:author="Hannah Drake" w:date="2014-04-07T10:44:00Z"/>
            </w:rPr>
          </w:rPrChange>
        </w:rPr>
        <w:pPrChange w:id="115" w:author="Hannah Drake" w:date="2014-04-07T10:44:00Z">
          <w:pPr>
            <w:spacing w:after="0" w:line="240" w:lineRule="auto"/>
            <w:ind w:left="720"/>
          </w:pPr>
        </w:pPrChange>
      </w:pPr>
      <w:r w:rsidRPr="00EE561B">
        <w:rPr>
          <w:rFonts w:eastAsia="Times New Roman" w:cs="Times New Roman"/>
          <w:b/>
          <w:bCs/>
          <w:rPrChange w:id="116" w:author="Hannah Drake" w:date="2014-04-07T10:44:00Z">
            <w:rPr/>
          </w:rPrChange>
        </w:rPr>
        <w:t>Flexible</w:t>
      </w:r>
      <w:del w:id="117" w:author="Ira Sabran" w:date="2014-04-04T11:00:00Z">
        <w:r w:rsidRPr="00EE561B" w:rsidDel="005105C0">
          <w:rPr>
            <w:rFonts w:eastAsia="Times New Roman" w:cs="Times New Roman"/>
            <w:b/>
            <w:bCs/>
            <w:rPrChange w:id="118" w:author="Hannah Drake" w:date="2014-04-07T10:44:00Z">
              <w:rPr/>
            </w:rPrChange>
          </w:rPr>
          <w:delText>:</w:delText>
        </w:r>
      </w:del>
      <w:del w:id="119" w:author="Ira Sabran" w:date="2014-04-04T11:06:00Z">
        <w:r w:rsidRPr="00EE561B" w:rsidDel="005105C0">
          <w:rPr>
            <w:rFonts w:eastAsia="Times New Roman" w:cs="Times New Roman"/>
            <w:rPrChange w:id="120" w:author="Hannah Drake" w:date="2014-04-07T10:44:00Z">
              <w:rPr/>
            </w:rPrChange>
          </w:rPr>
          <w:br/>
        </w:r>
      </w:del>
      <w:ins w:id="121" w:author="Hannah Drake" w:date="2014-04-07T10:44:00Z">
        <w:r w:rsidR="00EE561B">
          <w:rPr>
            <w:rFonts w:eastAsia="Times New Roman" w:cs="Times New Roman"/>
          </w:rPr>
          <w:t xml:space="preserve">. </w:t>
        </w:r>
      </w:ins>
    </w:p>
    <w:p w14:paraId="4254A00C" w14:textId="4BF37E00" w:rsidR="005105C0" w:rsidRPr="00EE561B" w:rsidRDefault="005105C0" w:rsidP="00EE561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rPrChange w:id="122" w:author="Hannah Drake" w:date="2014-04-07T10:44:00Z">
            <w:rPr/>
          </w:rPrChange>
        </w:rPr>
        <w:pPrChange w:id="123" w:author="Hannah Drake" w:date="2014-04-07T10:44:00Z">
          <w:pPr>
            <w:spacing w:after="0" w:line="240" w:lineRule="auto"/>
            <w:ind w:left="720"/>
          </w:pPr>
        </w:pPrChange>
      </w:pPr>
      <w:r w:rsidRPr="00EE561B">
        <w:rPr>
          <w:rFonts w:eastAsia="Times New Roman" w:cs="Times New Roman"/>
          <w:rPrChange w:id="124" w:author="Hannah Drake" w:date="2014-04-07T10:44:00Z">
            <w:rPr/>
          </w:rPrChange>
        </w:rPr>
        <w:t xml:space="preserve">Independent control over each dispense nozzle allows </w:t>
      </w:r>
      <w:ins w:id="125" w:author="Hannah Drake" w:date="2014-04-07T10:44:00Z">
        <w:r w:rsidR="00EE561B">
          <w:rPr>
            <w:rFonts w:eastAsia="Times New Roman" w:cs="Times New Roman"/>
          </w:rPr>
          <w:t xml:space="preserve">the Formulator to dispense </w:t>
        </w:r>
      </w:ins>
      <w:r w:rsidRPr="00EE561B">
        <w:rPr>
          <w:rFonts w:eastAsia="Times New Roman" w:cs="Times New Roman"/>
          <w:rPrChange w:id="126" w:author="Hannah Drake" w:date="2014-04-07T10:44:00Z">
            <w:rPr/>
          </w:rPrChange>
        </w:rPr>
        <w:t xml:space="preserve">any volume of any reagent </w:t>
      </w:r>
      <w:ins w:id="127" w:author="Hannah Drake" w:date="2014-04-07T10:44:00Z">
        <w:r w:rsidR="00EE561B">
          <w:rPr>
            <w:rFonts w:eastAsia="Times New Roman" w:cs="Times New Roman"/>
          </w:rPr>
          <w:t>into</w:t>
        </w:r>
      </w:ins>
      <w:del w:id="128" w:author="Hannah Drake" w:date="2014-04-07T10:44:00Z">
        <w:r w:rsidRPr="00EE561B" w:rsidDel="00EE561B">
          <w:rPr>
            <w:rFonts w:eastAsia="Times New Roman" w:cs="Times New Roman"/>
            <w:rPrChange w:id="129" w:author="Hannah Drake" w:date="2014-04-07T10:44:00Z">
              <w:rPr/>
            </w:rPrChange>
          </w:rPr>
          <w:delText>to</w:delText>
        </w:r>
      </w:del>
      <w:r w:rsidRPr="00EE561B">
        <w:rPr>
          <w:rFonts w:eastAsia="Times New Roman" w:cs="Times New Roman"/>
          <w:rPrChange w:id="130" w:author="Hannah Drake" w:date="2014-04-07T10:44:00Z">
            <w:rPr/>
          </w:rPrChange>
        </w:rPr>
        <w:t xml:space="preserve"> </w:t>
      </w:r>
      <w:del w:id="131" w:author="Ira Sabran" w:date="2014-04-04T11:03:00Z">
        <w:r w:rsidRPr="00EE561B" w:rsidDel="005105C0">
          <w:rPr>
            <w:rFonts w:eastAsia="Times New Roman" w:cs="Times New Roman"/>
            <w:rPrChange w:id="132" w:author="Hannah Drake" w:date="2014-04-07T10:44:00Z">
              <w:rPr/>
            </w:rPrChange>
          </w:rPr>
          <w:delText xml:space="preserve">go </w:delText>
        </w:r>
      </w:del>
      <w:ins w:id="133" w:author="Ira Sabran" w:date="2014-04-04T11:03:00Z">
        <w:del w:id="134" w:author="Hannah Drake" w:date="2014-04-07T10:44:00Z">
          <w:r w:rsidRPr="00EE561B" w:rsidDel="00EE561B">
            <w:rPr>
              <w:rFonts w:eastAsia="Times New Roman" w:cs="Times New Roman"/>
              <w:rPrChange w:id="135" w:author="Hannah Drake" w:date="2014-04-07T10:44:00Z">
                <w:rPr/>
              </w:rPrChange>
            </w:rPr>
            <w:delText>dispense in</w:delText>
          </w:r>
        </w:del>
      </w:ins>
      <w:del w:id="136" w:author="Hannah Drake" w:date="2014-04-07T10:44:00Z">
        <w:r w:rsidRPr="00EE561B" w:rsidDel="00EE561B">
          <w:rPr>
            <w:rFonts w:eastAsia="Times New Roman" w:cs="Times New Roman"/>
            <w:rPrChange w:id="137" w:author="Hannah Drake" w:date="2014-04-07T10:44:00Z">
              <w:rPr/>
            </w:rPrChange>
          </w:rPr>
          <w:delText xml:space="preserve">to </w:delText>
        </w:r>
      </w:del>
      <w:r w:rsidRPr="00EE561B">
        <w:rPr>
          <w:rFonts w:eastAsia="Times New Roman" w:cs="Times New Roman"/>
          <w:rPrChange w:id="138" w:author="Hannah Drake" w:date="2014-04-07T10:44:00Z">
            <w:rPr/>
          </w:rPrChange>
        </w:rPr>
        <w:t xml:space="preserve">any well. Coupled with a motorized XYZ stage, the Formulator can support </w:t>
      </w:r>
      <w:del w:id="139" w:author="Ira Sabran" w:date="2014-04-04T11:03:00Z">
        <w:r w:rsidRPr="00EE561B" w:rsidDel="005105C0">
          <w:rPr>
            <w:rFonts w:eastAsia="Times New Roman" w:cs="Times New Roman"/>
            <w:rPrChange w:id="140" w:author="Hannah Drake" w:date="2014-04-07T10:44:00Z">
              <w:rPr/>
            </w:rPrChange>
          </w:rPr>
          <w:delText xml:space="preserve">virtually </w:delText>
        </w:r>
      </w:del>
      <w:r w:rsidRPr="00EE561B">
        <w:rPr>
          <w:rFonts w:eastAsia="Times New Roman" w:cs="Times New Roman"/>
          <w:rPrChange w:id="141" w:author="Hannah Drake" w:date="2014-04-07T10:44:00Z">
            <w:rPr/>
          </w:rPrChange>
        </w:rPr>
        <w:t>all microplate formats, even large VDX/</w:t>
      </w:r>
      <w:proofErr w:type="spellStart"/>
      <w:r w:rsidRPr="00EE561B">
        <w:rPr>
          <w:rFonts w:eastAsia="Times New Roman" w:cs="Times New Roman"/>
          <w:rPrChange w:id="142" w:author="Hannah Drake" w:date="2014-04-07T10:44:00Z">
            <w:rPr/>
          </w:rPrChange>
        </w:rPr>
        <w:t>Linbro</w:t>
      </w:r>
      <w:proofErr w:type="spellEnd"/>
      <w:r w:rsidRPr="00EE561B">
        <w:rPr>
          <w:rFonts w:eastAsia="Times New Roman" w:cs="Times New Roman"/>
          <w:rPrChange w:id="143" w:author="Hannah Drake" w:date="2014-04-07T10:44:00Z">
            <w:rPr/>
          </w:rPrChange>
        </w:rPr>
        <w:t xml:space="preserve"> plates.</w:t>
      </w:r>
      <w:del w:id="144" w:author="Ira Sabran" w:date="2014-04-04T11:08:00Z">
        <w:r w:rsidRPr="00EE561B" w:rsidDel="005105C0">
          <w:rPr>
            <w:rFonts w:eastAsia="Times New Roman" w:cs="Times New Roman"/>
            <w:rPrChange w:id="145" w:author="Hannah Drake" w:date="2014-04-07T10:44:00Z">
              <w:rPr/>
            </w:rPrChange>
          </w:rPr>
          <w:delText xml:space="preserve"> </w:delText>
        </w:r>
      </w:del>
    </w:p>
    <w:p w14:paraId="438CD03D" w14:textId="6C5C0538" w:rsidR="005105C0" w:rsidRPr="00EE561B" w:rsidDel="00EE561B" w:rsidRDefault="005105C0" w:rsidP="00EE561B">
      <w:pPr>
        <w:pStyle w:val="ListParagraph"/>
        <w:numPr>
          <w:ilvl w:val="0"/>
          <w:numId w:val="1"/>
        </w:numPr>
        <w:spacing w:after="0" w:line="240" w:lineRule="auto"/>
        <w:ind w:left="0"/>
        <w:rPr>
          <w:ins w:id="146" w:author="Ira Sabran" w:date="2014-04-04T11:06:00Z"/>
          <w:del w:id="147" w:author="Hannah Drake" w:date="2014-04-07T10:44:00Z"/>
          <w:rFonts w:eastAsia="Times New Roman" w:cs="Times New Roman"/>
          <w:b/>
          <w:bCs/>
          <w:rPrChange w:id="148" w:author="Hannah Drake" w:date="2014-04-07T10:44:00Z">
            <w:rPr>
              <w:ins w:id="149" w:author="Ira Sabran" w:date="2014-04-04T11:06:00Z"/>
              <w:del w:id="150" w:author="Hannah Drake" w:date="2014-04-07T10:44:00Z"/>
              <w:rFonts w:eastAsia="Times New Roman" w:cs="Times New Roman"/>
            </w:rPr>
          </w:rPrChange>
        </w:rPr>
        <w:pPrChange w:id="151" w:author="Hannah Drake" w:date="2014-04-07T10:45:00Z">
          <w:pPr>
            <w:spacing w:after="0" w:line="240" w:lineRule="auto"/>
            <w:ind w:left="720"/>
          </w:pPr>
        </w:pPrChange>
      </w:pPr>
      <w:commentRangeStart w:id="152"/>
      <w:del w:id="153" w:author="Hannah Drake" w:date="2014-04-07T10:45:00Z">
        <w:r w:rsidRPr="00EE561B" w:rsidDel="00EE561B">
          <w:rPr>
            <w:rFonts w:eastAsia="Times New Roman" w:cs="Times New Roman"/>
            <w:b/>
            <w:bCs/>
            <w:rPrChange w:id="154" w:author="Hannah Drake" w:date="2014-04-07T10:44:00Z">
              <w:rPr/>
            </w:rPrChange>
          </w:rPr>
          <w:delText>Small:</w:delText>
        </w:r>
        <w:r w:rsidRPr="00EE561B" w:rsidDel="00EE561B">
          <w:rPr>
            <w:rFonts w:eastAsia="Times New Roman" w:cs="Times New Roman"/>
            <w:rPrChange w:id="155" w:author="Hannah Drake" w:date="2014-04-07T10:44:00Z">
              <w:rPr/>
            </w:rPrChange>
          </w:rPr>
          <w:br/>
        </w:r>
      </w:del>
    </w:p>
    <w:p w14:paraId="0C1D92DF" w14:textId="4FA8E577" w:rsidR="005105C0" w:rsidRPr="00EE561B" w:rsidDel="00EE561B" w:rsidRDefault="005105C0" w:rsidP="00EE561B">
      <w:pPr>
        <w:pStyle w:val="ListParagraph"/>
        <w:numPr>
          <w:ilvl w:val="0"/>
          <w:numId w:val="1"/>
        </w:numPr>
        <w:spacing w:after="0" w:line="240" w:lineRule="auto"/>
        <w:ind w:left="0"/>
        <w:rPr>
          <w:del w:id="156" w:author="Hannah Drake" w:date="2014-04-07T10:45:00Z"/>
          <w:rFonts w:eastAsia="Times New Roman" w:cs="Times New Roman"/>
          <w:rPrChange w:id="157" w:author="Hannah Drake" w:date="2014-04-07T10:44:00Z">
            <w:rPr>
              <w:del w:id="158" w:author="Hannah Drake" w:date="2014-04-07T10:45:00Z"/>
            </w:rPr>
          </w:rPrChange>
        </w:rPr>
        <w:pPrChange w:id="159" w:author="Hannah Drake" w:date="2014-04-07T10:45:00Z">
          <w:pPr>
            <w:spacing w:after="0" w:line="240" w:lineRule="auto"/>
            <w:ind w:left="720"/>
          </w:pPr>
        </w:pPrChange>
      </w:pPr>
      <w:del w:id="160" w:author="Hannah Drake" w:date="2014-04-07T10:45:00Z">
        <w:r w:rsidRPr="00EE561B" w:rsidDel="00EE561B">
          <w:rPr>
            <w:rFonts w:eastAsia="Times New Roman" w:cs="Times New Roman"/>
            <w:rPrChange w:id="161" w:author="Hannah Drake" w:date="2014-04-07T10:44:00Z">
              <w:rPr/>
            </w:rPrChange>
          </w:rPr>
          <w:delText xml:space="preserve">The footprint is slightly larger than a microwave. </w:delText>
        </w:r>
        <w:commentRangeEnd w:id="152"/>
        <w:r w:rsidR="00EE561B" w:rsidDel="00EE561B">
          <w:rPr>
            <w:rStyle w:val="CommentReference"/>
          </w:rPr>
          <w:commentReference w:id="152"/>
        </w:r>
      </w:del>
    </w:p>
    <w:p w14:paraId="65983F44" w14:textId="076ADEAB" w:rsidR="005105C0" w:rsidRPr="00EE561B" w:rsidDel="00EE561B" w:rsidRDefault="005105C0" w:rsidP="00EE561B">
      <w:pPr>
        <w:pStyle w:val="ListParagraph"/>
        <w:numPr>
          <w:ilvl w:val="0"/>
          <w:numId w:val="2"/>
        </w:numPr>
        <w:spacing w:after="0" w:line="240" w:lineRule="auto"/>
        <w:rPr>
          <w:ins w:id="162" w:author="Ira Sabran" w:date="2014-04-04T11:06:00Z"/>
          <w:del w:id="163" w:author="Hannah Drake" w:date="2014-04-07T10:45:00Z"/>
          <w:rFonts w:eastAsia="Times New Roman" w:cs="Times New Roman"/>
          <w:rPrChange w:id="164" w:author="Hannah Drake" w:date="2014-04-07T10:45:00Z">
            <w:rPr>
              <w:ins w:id="165" w:author="Ira Sabran" w:date="2014-04-04T11:06:00Z"/>
              <w:del w:id="166" w:author="Hannah Drake" w:date="2014-04-07T10:45:00Z"/>
            </w:rPr>
          </w:rPrChange>
        </w:rPr>
        <w:pPrChange w:id="167" w:author="Hannah Drake" w:date="2014-04-07T10:45:00Z">
          <w:pPr>
            <w:spacing w:after="0" w:line="240" w:lineRule="auto"/>
            <w:ind w:left="720"/>
          </w:pPr>
        </w:pPrChange>
      </w:pPr>
      <w:del w:id="168" w:author="Hannah Drake" w:date="2014-04-07T10:49:00Z">
        <w:r w:rsidRPr="00EE561B" w:rsidDel="00EE561B">
          <w:rPr>
            <w:rFonts w:eastAsia="Times New Roman" w:cs="Times New Roman"/>
            <w:b/>
            <w:bCs/>
            <w:rPrChange w:id="169" w:author="Hannah Drake" w:date="2014-04-07T10:45:00Z">
              <w:rPr/>
            </w:rPrChange>
          </w:rPr>
          <w:delText>Reliable :</w:delText>
        </w:r>
        <w:r w:rsidRPr="00EE561B" w:rsidDel="00EE561B">
          <w:rPr>
            <w:rFonts w:eastAsia="Times New Roman" w:cs="Times New Roman"/>
            <w:rPrChange w:id="170" w:author="Hannah Drake" w:date="2014-04-07T10:45:00Z">
              <w:rPr/>
            </w:rPrChange>
          </w:rPr>
          <w:br/>
        </w:r>
      </w:del>
    </w:p>
    <w:p w14:paraId="1CBFEDC5" w14:textId="10720630" w:rsidR="005105C0" w:rsidRPr="00EE561B" w:rsidDel="00EE561B" w:rsidRDefault="005105C0" w:rsidP="00EE561B">
      <w:pPr>
        <w:pStyle w:val="ListParagraph"/>
        <w:numPr>
          <w:ilvl w:val="0"/>
          <w:numId w:val="2"/>
        </w:numPr>
        <w:spacing w:after="0" w:line="240" w:lineRule="auto"/>
        <w:rPr>
          <w:del w:id="171" w:author="Hannah Drake" w:date="2014-04-07T10:49:00Z"/>
          <w:rFonts w:eastAsia="Times New Roman" w:cs="Times New Roman"/>
          <w:rPrChange w:id="172" w:author="Hannah Drake" w:date="2014-04-07T10:45:00Z">
            <w:rPr>
              <w:del w:id="173" w:author="Hannah Drake" w:date="2014-04-07T10:49:00Z"/>
            </w:rPr>
          </w:rPrChange>
        </w:rPr>
        <w:pPrChange w:id="174" w:author="Hannah Drake" w:date="2014-04-07T10:45:00Z">
          <w:pPr>
            <w:spacing w:after="0" w:line="240" w:lineRule="auto"/>
            <w:ind w:left="720"/>
          </w:pPr>
        </w:pPrChange>
      </w:pPr>
      <w:del w:id="175" w:author="Hannah Drake" w:date="2014-04-07T10:49:00Z">
        <w:r w:rsidRPr="00EE561B" w:rsidDel="00EE561B">
          <w:rPr>
            <w:rFonts w:eastAsia="Times New Roman" w:cs="Times New Roman"/>
            <w:rPrChange w:id="176" w:author="Hannah Drake" w:date="2014-04-07T10:45:00Z">
              <w:rPr/>
            </w:rPrChange>
          </w:rPr>
          <w:delText>C</w:delText>
        </w:r>
      </w:del>
      <w:ins w:id="177" w:author="Ira Sabran" w:date="2014-04-04T11:10:00Z">
        <w:del w:id="178" w:author="Hannah Drake" w:date="2014-04-07T10:49:00Z">
          <w:r w:rsidRPr="00EE561B" w:rsidDel="00EE561B">
            <w:rPr>
              <w:rFonts w:eastAsia="Times New Roman" w:cs="Times New Roman"/>
              <w:rPrChange w:id="179" w:author="Hannah Drake" w:date="2014-04-07T10:45:00Z">
                <w:rPr/>
              </w:rPrChange>
            </w:rPr>
            <w:delText>onstructed with c</w:delText>
          </w:r>
        </w:del>
      </w:ins>
      <w:del w:id="180" w:author="Hannah Drake" w:date="2014-04-07T10:49:00Z">
        <w:r w:rsidRPr="00EE561B" w:rsidDel="00EE561B">
          <w:rPr>
            <w:rFonts w:eastAsia="Times New Roman" w:cs="Times New Roman"/>
            <w:rPrChange w:id="181" w:author="Hannah Drake" w:date="2014-04-07T10:45:00Z">
              <w:rPr/>
            </w:rPrChange>
          </w:rPr>
          <w:delText xml:space="preserve">hemically inert components, </w:delText>
        </w:r>
      </w:del>
      <w:ins w:id="182" w:author="Ira Sabran" w:date="2014-04-04T11:10:00Z">
        <w:del w:id="183" w:author="Hannah Drake" w:date="2014-04-07T10:49:00Z">
          <w:r w:rsidRPr="00EE561B" w:rsidDel="00EE561B">
            <w:rPr>
              <w:rFonts w:eastAsia="Times New Roman" w:cs="Times New Roman"/>
              <w:rPrChange w:id="184" w:author="Hannah Drake" w:date="2014-04-07T10:45:00Z">
                <w:rPr/>
              </w:rPrChange>
            </w:rPr>
            <w:delText xml:space="preserve">the Formulator is </w:delText>
          </w:r>
        </w:del>
      </w:ins>
      <w:del w:id="185" w:author="Hannah Drake" w:date="2014-04-07T10:49:00Z">
        <w:r w:rsidRPr="00EE561B" w:rsidDel="00EE561B">
          <w:rPr>
            <w:rFonts w:eastAsia="Times New Roman" w:cs="Times New Roman"/>
            <w:rPrChange w:id="186" w:author="Hannah Drake" w:date="2014-04-07T10:45:00Z">
              <w:rPr/>
            </w:rPrChange>
          </w:rPr>
          <w:delText>self washing</w:delText>
        </w:r>
      </w:del>
      <w:ins w:id="187" w:author="Ira Sabran" w:date="2014-04-04T11:09:00Z">
        <w:del w:id="188" w:author="Hannah Drake" w:date="2014-04-07T10:49:00Z">
          <w:r w:rsidRPr="00EE561B" w:rsidDel="00EE561B">
            <w:rPr>
              <w:rFonts w:eastAsia="Times New Roman" w:cs="Times New Roman"/>
              <w:rPrChange w:id="189" w:author="Hannah Drake" w:date="2014-04-07T10:45:00Z">
                <w:rPr/>
              </w:rPrChange>
            </w:rPr>
            <w:delText>self-washing</w:delText>
          </w:r>
        </w:del>
      </w:ins>
      <w:del w:id="190" w:author="Hannah Drake" w:date="2014-04-07T10:49:00Z">
        <w:r w:rsidRPr="00EE561B" w:rsidDel="00EE561B">
          <w:rPr>
            <w:rFonts w:eastAsia="Times New Roman" w:cs="Times New Roman"/>
            <w:rPrChange w:id="191" w:author="Hannah Drake" w:date="2014-04-07T10:45:00Z">
              <w:rPr/>
            </w:rPrChange>
          </w:rPr>
          <w:delText xml:space="preserve">, </w:delText>
        </w:r>
      </w:del>
      <w:ins w:id="192" w:author="Ira Sabran" w:date="2014-04-04T11:10:00Z">
        <w:del w:id="193" w:author="Hannah Drake" w:date="2014-04-07T10:49:00Z">
          <w:r w:rsidRPr="00EE561B" w:rsidDel="00EE561B">
            <w:rPr>
              <w:rFonts w:eastAsia="Times New Roman" w:cs="Times New Roman"/>
              <w:rPrChange w:id="194" w:author="Hannah Drake" w:date="2014-04-07T10:45:00Z">
                <w:rPr/>
              </w:rPrChange>
            </w:rPr>
            <w:delText xml:space="preserve"> and requires </w:delText>
          </w:r>
        </w:del>
      </w:ins>
      <w:del w:id="195" w:author="Hannah Drake" w:date="2014-04-07T10:46:00Z">
        <w:r w:rsidRPr="00EE561B" w:rsidDel="00EE561B">
          <w:rPr>
            <w:rFonts w:eastAsia="Times New Roman" w:cs="Times New Roman"/>
            <w:rPrChange w:id="196" w:author="Hannah Drake" w:date="2014-04-07T10:45:00Z">
              <w:rPr/>
            </w:rPrChange>
          </w:rPr>
          <w:delText xml:space="preserve">no </w:delText>
        </w:r>
      </w:del>
      <w:del w:id="197" w:author="Hannah Drake" w:date="2014-04-07T10:49:00Z">
        <w:r w:rsidRPr="00EE561B" w:rsidDel="00EE561B">
          <w:rPr>
            <w:rFonts w:eastAsia="Times New Roman" w:cs="Times New Roman"/>
            <w:rPrChange w:id="198" w:author="Hannah Drake" w:date="2014-04-07T10:45:00Z">
              <w:rPr/>
            </w:rPrChange>
          </w:rPr>
          <w:delText xml:space="preserve">regular maintenance required. </w:delText>
        </w:r>
      </w:del>
    </w:p>
    <w:p w14:paraId="0A115EC9" w14:textId="6FB505BF" w:rsidR="005105C0" w:rsidRPr="00EE561B" w:rsidDel="00EE561B" w:rsidRDefault="005105C0" w:rsidP="00EE561B">
      <w:pPr>
        <w:pStyle w:val="ListParagraph"/>
        <w:numPr>
          <w:ilvl w:val="0"/>
          <w:numId w:val="2"/>
        </w:numPr>
        <w:spacing w:after="0" w:line="240" w:lineRule="auto"/>
        <w:rPr>
          <w:ins w:id="199" w:author="Ira Sabran" w:date="2014-04-04T11:06:00Z"/>
          <w:del w:id="200" w:author="Hannah Drake" w:date="2014-04-07T10:46:00Z"/>
          <w:rFonts w:eastAsia="Times New Roman" w:cs="Times New Roman"/>
          <w:rPrChange w:id="201" w:author="Hannah Drake" w:date="2014-04-07T10:46:00Z">
            <w:rPr>
              <w:ins w:id="202" w:author="Ira Sabran" w:date="2014-04-04T11:06:00Z"/>
              <w:del w:id="203" w:author="Hannah Drake" w:date="2014-04-07T10:46:00Z"/>
            </w:rPr>
          </w:rPrChange>
        </w:rPr>
        <w:pPrChange w:id="204" w:author="Hannah Drake" w:date="2014-04-07T10:46:00Z">
          <w:pPr>
            <w:spacing w:after="0" w:line="240" w:lineRule="auto"/>
            <w:ind w:left="720"/>
          </w:pPr>
        </w:pPrChange>
      </w:pPr>
      <w:del w:id="205" w:author="Hannah Drake" w:date="2014-04-07T10:47:00Z">
        <w:r w:rsidRPr="00EE561B" w:rsidDel="00EE561B">
          <w:rPr>
            <w:rFonts w:eastAsia="Times New Roman" w:cs="Times New Roman"/>
            <w:b/>
            <w:bCs/>
            <w:rPrChange w:id="206" w:author="Hannah Drake" w:date="2014-04-07T10:46:00Z">
              <w:rPr/>
            </w:rPrChange>
          </w:rPr>
          <w:delText>Precise :</w:delText>
        </w:r>
        <w:r w:rsidRPr="00EE561B" w:rsidDel="00EE561B">
          <w:rPr>
            <w:rFonts w:eastAsia="Times New Roman" w:cs="Times New Roman"/>
            <w:rPrChange w:id="207" w:author="Hannah Drake" w:date="2014-04-07T10:46:00Z">
              <w:rPr/>
            </w:rPrChange>
          </w:rPr>
          <w:br/>
        </w:r>
      </w:del>
    </w:p>
    <w:p w14:paraId="576DEBAE" w14:textId="150770E8" w:rsidR="005105C0" w:rsidRPr="00EE561B" w:rsidDel="00EE561B" w:rsidRDefault="005105C0" w:rsidP="00EE561B">
      <w:pPr>
        <w:pStyle w:val="ListParagraph"/>
        <w:numPr>
          <w:ilvl w:val="0"/>
          <w:numId w:val="2"/>
        </w:numPr>
        <w:spacing w:after="0" w:line="240" w:lineRule="auto"/>
        <w:rPr>
          <w:del w:id="208" w:author="Hannah Drake" w:date="2014-04-07T10:47:00Z"/>
          <w:rFonts w:eastAsia="Times New Roman" w:cs="Times New Roman"/>
          <w:rPrChange w:id="209" w:author="Hannah Drake" w:date="2014-04-07T10:46:00Z">
            <w:rPr>
              <w:del w:id="210" w:author="Hannah Drake" w:date="2014-04-07T10:47:00Z"/>
            </w:rPr>
          </w:rPrChange>
        </w:rPr>
        <w:pPrChange w:id="211" w:author="Hannah Drake" w:date="2014-04-07T10:46:00Z">
          <w:pPr>
            <w:spacing w:after="0" w:line="240" w:lineRule="auto"/>
            <w:ind w:left="720"/>
          </w:pPr>
        </w:pPrChange>
      </w:pPr>
      <w:del w:id="212" w:author="Hannah Drake" w:date="2014-04-07T10:47:00Z">
        <w:r w:rsidRPr="00EE561B" w:rsidDel="00EE561B">
          <w:rPr>
            <w:rFonts w:eastAsia="Times New Roman" w:cs="Times New Roman"/>
            <w:rPrChange w:id="213" w:author="Hannah Drake" w:date="2014-04-07T10:46:00Z">
              <w:rPr/>
            </w:rPrChange>
          </w:rPr>
          <w:delText>Dispense volumes down to 200</w:delText>
        </w:r>
      </w:del>
      <w:ins w:id="214" w:author="Ira Sabran" w:date="2014-04-04T11:11:00Z">
        <w:del w:id="215" w:author="Hannah Drake" w:date="2014-04-07T10:47:00Z">
          <w:r w:rsidRPr="00EE561B" w:rsidDel="00EE561B">
            <w:rPr>
              <w:rFonts w:eastAsia="Times New Roman" w:cs="Times New Roman"/>
              <w:rPrChange w:id="216" w:author="Hannah Drake" w:date="2014-04-07T10:46:00Z">
                <w:rPr/>
              </w:rPrChange>
            </w:rPr>
            <w:delText xml:space="preserve"> </w:delText>
          </w:r>
        </w:del>
      </w:ins>
      <w:del w:id="217" w:author="Hannah Drake" w:date="2014-04-07T10:47:00Z">
        <w:r w:rsidRPr="00EE561B" w:rsidDel="00EE561B">
          <w:rPr>
            <w:rFonts w:eastAsia="Times New Roman" w:cs="Times New Roman"/>
            <w:rPrChange w:id="218" w:author="Hannah Drake" w:date="2014-04-07T10:46:00Z">
              <w:rPr/>
            </w:rPrChange>
          </w:rPr>
          <w:delText xml:space="preserve">nL with low CVs. </w:delText>
        </w:r>
      </w:del>
      <w:ins w:id="219" w:author="Ira Sabran" w:date="2014-04-04T11:13:00Z">
        <w:del w:id="220" w:author="Hannah Drake" w:date="2014-04-07T10:47:00Z">
          <w:r w:rsidRPr="00EE561B" w:rsidDel="00EE561B">
            <w:rPr>
              <w:rFonts w:eastAsia="Times New Roman" w:cs="Times New Roman"/>
              <w:rPrChange w:id="221" w:author="Hannah Drake" w:date="2014-04-07T10:46:00Z">
                <w:rPr/>
              </w:rPrChange>
            </w:rPr>
            <w:delText>U</w:delText>
          </w:r>
        </w:del>
      </w:ins>
      <w:del w:id="222" w:author="Hannah Drake" w:date="2014-04-07T10:47:00Z">
        <w:r w:rsidRPr="00EE561B" w:rsidDel="00EE561B">
          <w:rPr>
            <w:rFonts w:eastAsia="Times New Roman" w:cs="Times New Roman"/>
            <w:rPrChange w:id="223" w:author="Hannah Drake" w:date="2014-04-07T10:46:00Z">
              <w:rPr/>
            </w:rPrChange>
          </w:rPr>
          <w:delText>No upper limit on dispense volume</w:delText>
        </w:r>
      </w:del>
      <w:ins w:id="224" w:author="Ira Sabran" w:date="2014-04-04T11:13:00Z">
        <w:del w:id="225" w:author="Hannah Drake" w:date="2014-04-07T10:47:00Z">
          <w:r w:rsidRPr="00EE561B" w:rsidDel="00EE561B">
            <w:rPr>
              <w:rFonts w:eastAsia="Times New Roman" w:cs="Times New Roman"/>
              <w:rPrChange w:id="226" w:author="Hannah Drake" w:date="2014-04-07T10:46:00Z">
                <w:rPr/>
              </w:rPrChange>
            </w:rPr>
            <w:delText>s are unlimited</w:delText>
          </w:r>
        </w:del>
      </w:ins>
      <w:del w:id="227" w:author="Hannah Drake" w:date="2014-04-07T10:47:00Z">
        <w:r w:rsidRPr="00EE561B" w:rsidDel="00EE561B">
          <w:rPr>
            <w:rFonts w:eastAsia="Times New Roman" w:cs="Times New Roman"/>
            <w:rPrChange w:id="228" w:author="Hannah Drake" w:date="2014-04-07T10:46:00Z">
              <w:rPr/>
            </w:rPrChange>
          </w:rPr>
          <w:delText xml:space="preserve">. </w:delText>
        </w:r>
      </w:del>
    </w:p>
    <w:p w14:paraId="2EF767ED" w14:textId="77777777" w:rsidR="005105C0" w:rsidRPr="005105C0" w:rsidRDefault="005105C0" w:rsidP="005105C0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5105C0">
        <w:rPr>
          <w:rFonts w:eastAsia="Times New Roman" w:cs="Times New Roman"/>
        </w:rPr>
        <w:t> </w:t>
      </w:r>
    </w:p>
    <w:p w14:paraId="645AB049" w14:textId="719BCDF8" w:rsidR="005105C0" w:rsidDel="00EE561B" w:rsidRDefault="005105C0" w:rsidP="005105C0">
      <w:pPr>
        <w:spacing w:after="0" w:line="240" w:lineRule="auto"/>
        <w:ind w:left="720"/>
        <w:rPr>
          <w:ins w:id="229" w:author="Ira Sabran" w:date="2014-04-04T11:06:00Z"/>
          <w:del w:id="230" w:author="Hannah Drake" w:date="2014-04-07T10:48:00Z"/>
          <w:rFonts w:eastAsia="Times New Roman" w:cs="Times New Roman"/>
        </w:rPr>
      </w:pPr>
      <w:del w:id="231" w:author="Hannah Drake" w:date="2014-04-07T10:48:00Z">
        <w:r w:rsidRPr="005105C0" w:rsidDel="00EE561B">
          <w:rPr>
            <w:rFonts w:eastAsia="Times New Roman" w:cs="Times New Roman"/>
            <w:b/>
            <w:bCs/>
          </w:rPr>
          <w:delText xml:space="preserve">State-of-the-art </w:delText>
        </w:r>
        <w:commentRangeStart w:id="232"/>
        <w:r w:rsidRPr="005105C0" w:rsidDel="00EE561B">
          <w:rPr>
            <w:rFonts w:eastAsia="Times New Roman" w:cs="Times New Roman"/>
            <w:b/>
            <w:bCs/>
          </w:rPr>
          <w:delText>:</w:delText>
        </w:r>
      </w:del>
      <w:ins w:id="233" w:author="Ira Sabran" w:date="2014-04-04T11:10:00Z">
        <w:del w:id="234" w:author="Hannah Drake" w:date="2014-04-07T10:48:00Z">
          <w:r w:rsidRPr="005105C0" w:rsidDel="00EE561B">
            <w:rPr>
              <w:rFonts w:eastAsia="Times New Roman" w:cs="Times New Roman"/>
              <w:b/>
              <w:bCs/>
            </w:rPr>
            <w:delText>art</w:delText>
          </w:r>
        </w:del>
      </w:ins>
      <w:ins w:id="235" w:author="Ira Sabran" w:date="2014-04-04T11:14:00Z">
        <w:del w:id="236" w:author="Hannah Drake" w:date="2014-04-07T10:48:00Z">
          <w:r w:rsidDel="00EE561B">
            <w:rPr>
              <w:rFonts w:eastAsia="Times New Roman" w:cs="Times New Roman"/>
              <w:b/>
              <w:bCs/>
            </w:rPr>
            <w:delText xml:space="preserve"> </w:delText>
          </w:r>
        </w:del>
      </w:ins>
      <w:commentRangeEnd w:id="232"/>
      <w:ins w:id="237" w:author="Ira Sabran" w:date="2014-04-04T11:15:00Z">
        <w:del w:id="238" w:author="Hannah Drake" w:date="2014-04-07T10:48:00Z">
          <w:r w:rsidDel="00EE561B">
            <w:rPr>
              <w:rStyle w:val="CommentReference"/>
            </w:rPr>
            <w:commentReference w:id="232"/>
          </w:r>
        </w:del>
      </w:ins>
      <w:ins w:id="239" w:author="Ira Sabran" w:date="2014-04-04T11:14:00Z">
        <w:del w:id="240" w:author="Hannah Drake" w:date="2014-04-07T10:48:00Z">
          <w:r w:rsidDel="00EE561B">
            <w:rPr>
              <w:rFonts w:eastAsia="Times New Roman" w:cs="Times New Roman"/>
              <w:b/>
              <w:bCs/>
            </w:rPr>
            <w:delText>Dispensing Technology</w:delText>
          </w:r>
        </w:del>
      </w:ins>
      <w:ins w:id="241" w:author="Ira Sabran" w:date="2014-04-04T11:10:00Z">
        <w:del w:id="242" w:author="Hannah Drake" w:date="2014-04-07T10:48:00Z">
          <w:r w:rsidRPr="005105C0" w:rsidDel="00EE561B">
            <w:rPr>
              <w:rFonts w:eastAsia="Times New Roman" w:cs="Times New Roman"/>
              <w:b/>
              <w:bCs/>
            </w:rPr>
            <w:delText>:</w:delText>
          </w:r>
        </w:del>
      </w:ins>
      <w:del w:id="243" w:author="Hannah Drake" w:date="2014-04-07T10:48:00Z">
        <w:r w:rsidRPr="005105C0" w:rsidDel="00EE561B">
          <w:rPr>
            <w:rFonts w:eastAsia="Times New Roman" w:cs="Times New Roman"/>
          </w:rPr>
          <w:br/>
        </w:r>
      </w:del>
    </w:p>
    <w:p w14:paraId="0629BB69" w14:textId="70706F1C" w:rsidR="005105C0" w:rsidRPr="005105C0" w:rsidDel="00EE561B" w:rsidRDefault="005105C0" w:rsidP="005105C0">
      <w:pPr>
        <w:spacing w:after="0" w:line="240" w:lineRule="auto"/>
        <w:ind w:left="720"/>
        <w:rPr>
          <w:del w:id="244" w:author="Hannah Drake" w:date="2014-04-07T10:48:00Z"/>
          <w:rFonts w:eastAsia="Times New Roman" w:cs="Times New Roman"/>
        </w:rPr>
      </w:pPr>
      <w:del w:id="245" w:author="Hannah Drake" w:date="2014-04-07T10:48:00Z">
        <w:r w:rsidRPr="005105C0" w:rsidDel="00EE561B">
          <w:rPr>
            <w:rFonts w:eastAsia="Times New Roman" w:cs="Times New Roman"/>
          </w:rPr>
          <w:delText xml:space="preserve">Independent </w:delText>
        </w:r>
      </w:del>
      <w:ins w:id="246" w:author="Ira Sabran" w:date="2014-04-04T11:16:00Z">
        <w:del w:id="247" w:author="Hannah Drake" w:date="2014-04-07T10:48:00Z">
          <w:r w:rsidDel="00EE561B">
            <w:rPr>
              <w:rFonts w:eastAsia="Times New Roman" w:cs="Times New Roman"/>
            </w:rPr>
            <w:delText>The Formulator applies i</w:delText>
          </w:r>
          <w:r w:rsidRPr="005105C0" w:rsidDel="00EE561B">
            <w:rPr>
              <w:rFonts w:eastAsia="Times New Roman" w:cs="Times New Roman"/>
            </w:rPr>
            <w:delText xml:space="preserve">ndependent </w:delText>
          </w:r>
        </w:del>
      </w:ins>
      <w:del w:id="248" w:author="Hannah Drake" w:date="2014-04-07T10:48:00Z">
        <w:r w:rsidRPr="005105C0" w:rsidDel="00EE561B">
          <w:rPr>
            <w:rFonts w:eastAsia="Times New Roman" w:cs="Times New Roman"/>
          </w:rPr>
          <w:delText xml:space="preserve">channel control over all 96 nozzles; </w:delText>
        </w:r>
      </w:del>
      <w:ins w:id="249" w:author="Ira Sabran" w:date="2014-04-04T11:20:00Z">
        <w:del w:id="250" w:author="Hannah Drake" w:date="2014-04-07T10:48:00Z">
          <w:r w:rsidR="0014065F" w:rsidDel="00EE561B">
            <w:rPr>
              <w:rFonts w:eastAsia="Times New Roman" w:cs="Times New Roman"/>
            </w:rPr>
            <w:delText>. By</w:delText>
          </w:r>
          <w:r w:rsidR="0014065F" w:rsidRPr="005105C0" w:rsidDel="00EE561B">
            <w:rPr>
              <w:rFonts w:eastAsia="Times New Roman" w:cs="Times New Roman"/>
            </w:rPr>
            <w:delText xml:space="preserve"> </w:delText>
          </w:r>
        </w:del>
      </w:ins>
      <w:del w:id="251" w:author="Hannah Drake" w:date="2014-04-07T10:48:00Z">
        <w:r w:rsidRPr="005105C0" w:rsidDel="00EE561B">
          <w:rPr>
            <w:rFonts w:eastAsia="Times New Roman" w:cs="Times New Roman"/>
          </w:rPr>
          <w:delText xml:space="preserve">uses </w:delText>
        </w:r>
      </w:del>
      <w:ins w:id="252" w:author="Ira Sabran" w:date="2014-04-04T11:20:00Z">
        <w:del w:id="253" w:author="Hannah Drake" w:date="2014-04-07T10:48:00Z">
          <w:r w:rsidR="0014065F" w:rsidRPr="005105C0" w:rsidDel="00EE561B">
            <w:rPr>
              <w:rFonts w:eastAsia="Times New Roman" w:cs="Times New Roman"/>
            </w:rPr>
            <w:delText>us</w:delText>
          </w:r>
          <w:r w:rsidR="0014065F" w:rsidDel="00EE561B">
            <w:rPr>
              <w:rFonts w:eastAsia="Times New Roman" w:cs="Times New Roman"/>
            </w:rPr>
            <w:delText>ing</w:delText>
          </w:r>
          <w:r w:rsidR="0014065F" w:rsidRPr="005105C0" w:rsidDel="00EE561B">
            <w:rPr>
              <w:rFonts w:eastAsia="Times New Roman" w:cs="Times New Roman"/>
            </w:rPr>
            <w:delText xml:space="preserve"> </w:delText>
          </w:r>
        </w:del>
      </w:ins>
      <w:del w:id="254" w:author="Hannah Drake" w:date="2014-04-07T10:48:00Z">
        <w:r w:rsidRPr="005105C0" w:rsidDel="00EE561B">
          <w:rPr>
            <w:rFonts w:eastAsia="Times New Roman" w:cs="Times New Roman"/>
          </w:rPr>
          <w:delText>positive displacement instead of pressurized bottles</w:delText>
        </w:r>
      </w:del>
      <w:ins w:id="255" w:author="Ira Sabran" w:date="2014-04-04T11:20:00Z">
        <w:del w:id="256" w:author="Hannah Drake" w:date="2014-04-07T10:48:00Z">
          <w:r w:rsidR="0014065F" w:rsidDel="00EE561B">
            <w:rPr>
              <w:rFonts w:eastAsia="Times New Roman" w:cs="Times New Roman"/>
            </w:rPr>
            <w:delText>, calibration is unnecessary and pipetting volumes are highly reproducible</w:delText>
          </w:r>
        </w:del>
      </w:ins>
      <w:del w:id="257" w:author="Hannah Drake" w:date="2014-04-07T10:48:00Z">
        <w:r w:rsidRPr="005105C0" w:rsidDel="00EE561B">
          <w:rPr>
            <w:rFonts w:eastAsia="Times New Roman" w:cs="Times New Roman"/>
          </w:rPr>
          <w:delText xml:space="preserve">. </w:delText>
        </w:r>
      </w:del>
    </w:p>
    <w:p w14:paraId="0A076B49" w14:textId="77777777" w:rsidR="00143C59" w:rsidRPr="005105C0" w:rsidRDefault="00143C59"/>
    <w:sectPr w:rsidR="00143C59" w:rsidRPr="00510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Hannah Drake" w:date="2014-04-07T10:49:00Z" w:initials="HD">
    <w:p w14:paraId="59EAAE7F" w14:textId="28E95782" w:rsidR="00EE561B" w:rsidRDefault="00EE561B">
      <w:pPr>
        <w:pStyle w:val="CommentText"/>
      </w:pPr>
      <w:r>
        <w:rPr>
          <w:rStyle w:val="CommentReference"/>
        </w:rPr>
        <w:annotationRef/>
      </w:r>
      <w:r>
        <w:t>Reorganized the list based on importance</w:t>
      </w:r>
    </w:p>
  </w:comment>
  <w:comment w:id="6" w:author="Ira Sabran" w:date="2014-04-07T10:49:00Z" w:initials="IS">
    <w:p w14:paraId="5C1CD8F4" w14:textId="77777777" w:rsidR="00EE561B" w:rsidRDefault="00EE561B" w:rsidP="00EE561B">
      <w:pPr>
        <w:pStyle w:val="CommentText"/>
      </w:pPr>
      <w:r>
        <w:rPr>
          <w:rStyle w:val="CommentReference"/>
        </w:rPr>
        <w:annotationRef/>
      </w:r>
      <w:r>
        <w:t>Capitalize “art”?</w:t>
      </w:r>
    </w:p>
  </w:comment>
  <w:comment w:id="30" w:author="Hannah Drake" w:date="2014-04-07T10:49:00Z" w:initials="HD">
    <w:p w14:paraId="67407547" w14:textId="6EC57EB4" w:rsidR="00EE561B" w:rsidRDefault="00EE561B">
      <w:pPr>
        <w:pStyle w:val="CommentText"/>
      </w:pPr>
      <w:r>
        <w:rPr>
          <w:rStyle w:val="CommentReference"/>
        </w:rPr>
        <w:annotationRef/>
      </w:r>
      <w:r>
        <w:t>Little is used when it’s an indeterminable amt.</w:t>
      </w:r>
    </w:p>
  </w:comment>
  <w:comment w:id="38" w:author="Hannah Drake" w:date="2014-04-07T10:49:00Z" w:initials="HD">
    <w:p w14:paraId="2EA5983B" w14:textId="0E06BB28" w:rsidR="00EE561B" w:rsidRDefault="00EE561B">
      <w:pPr>
        <w:pStyle w:val="CommentText"/>
      </w:pPr>
      <w:r>
        <w:rPr>
          <w:rStyle w:val="CommentReference"/>
        </w:rPr>
        <w:annotationRef/>
      </w:r>
      <w:r>
        <w:t>We need data here. Talk to T</w:t>
      </w:r>
      <w:r w:rsidR="00C809F8">
        <w:t>om.</w:t>
      </w:r>
    </w:p>
  </w:comment>
  <w:comment w:id="46" w:author="Hannah Drake" w:date="2014-04-07T10:49:00Z" w:initials="HD">
    <w:p w14:paraId="5EDB4CE7" w14:textId="77777777" w:rsidR="00EE561B" w:rsidRDefault="00EE561B" w:rsidP="00EE561B">
      <w:pPr>
        <w:pStyle w:val="CommentText"/>
      </w:pPr>
      <w:r>
        <w:rPr>
          <w:rStyle w:val="CommentReference"/>
        </w:rPr>
        <w:annotationRef/>
      </w:r>
      <w:r>
        <w:t>Little is used when it’s an indeterminable amt.</w:t>
      </w:r>
    </w:p>
  </w:comment>
  <w:comment w:id="152" w:author="Hannah Drake" w:date="2014-04-07T10:49:00Z" w:initials="HD">
    <w:p w14:paraId="381DCF52" w14:textId="0BF1C190" w:rsidR="00EE561B" w:rsidRDefault="00EE561B">
      <w:pPr>
        <w:pStyle w:val="CommentText"/>
      </w:pPr>
      <w:r>
        <w:rPr>
          <w:rStyle w:val="CommentReference"/>
        </w:rPr>
        <w:annotationRef/>
      </w:r>
      <w:r>
        <w:t>Not sure if</w:t>
      </w:r>
      <w:r w:rsidR="00C809F8">
        <w:t xml:space="preserve"> this is really a key feature</w:t>
      </w:r>
      <w:r w:rsidR="00C809F8">
        <w:t xml:space="preserve"> anymore, removing</w:t>
      </w:r>
      <w:r w:rsidR="00C809F8">
        <w:t xml:space="preserve"> -- but double check with PM.</w:t>
      </w:r>
    </w:p>
  </w:comment>
  <w:comment w:id="232" w:author="Ira Sabran" w:date="2014-04-07T10:49:00Z" w:initials="IS">
    <w:p w14:paraId="5C9DD5EC" w14:textId="77777777" w:rsidR="005105C0" w:rsidRDefault="005105C0">
      <w:pPr>
        <w:pStyle w:val="CommentText"/>
      </w:pPr>
      <w:r>
        <w:rPr>
          <w:rStyle w:val="CommentReference"/>
        </w:rPr>
        <w:annotationRef/>
      </w:r>
      <w:r>
        <w:t>Capitalize “art”?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9DD5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425E8"/>
    <w:multiLevelType w:val="hybridMultilevel"/>
    <w:tmpl w:val="AE687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86315AC"/>
    <w:multiLevelType w:val="hybridMultilevel"/>
    <w:tmpl w:val="5F326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5C0"/>
    <w:rsid w:val="00012094"/>
    <w:rsid w:val="000137C1"/>
    <w:rsid w:val="00036629"/>
    <w:rsid w:val="000A45B4"/>
    <w:rsid w:val="0010251C"/>
    <w:rsid w:val="001062B8"/>
    <w:rsid w:val="00132A61"/>
    <w:rsid w:val="0014065F"/>
    <w:rsid w:val="00143C59"/>
    <w:rsid w:val="00246E3B"/>
    <w:rsid w:val="002861D5"/>
    <w:rsid w:val="00352716"/>
    <w:rsid w:val="003D117A"/>
    <w:rsid w:val="00484D48"/>
    <w:rsid w:val="00485DA8"/>
    <w:rsid w:val="00492B0F"/>
    <w:rsid w:val="00504FE6"/>
    <w:rsid w:val="005105C0"/>
    <w:rsid w:val="00570905"/>
    <w:rsid w:val="00576354"/>
    <w:rsid w:val="00591E0B"/>
    <w:rsid w:val="00605E62"/>
    <w:rsid w:val="006270E8"/>
    <w:rsid w:val="0064429E"/>
    <w:rsid w:val="006E7B16"/>
    <w:rsid w:val="007165DF"/>
    <w:rsid w:val="00744CEC"/>
    <w:rsid w:val="00785385"/>
    <w:rsid w:val="007A75BC"/>
    <w:rsid w:val="0083731B"/>
    <w:rsid w:val="008750E0"/>
    <w:rsid w:val="008E10BE"/>
    <w:rsid w:val="00901F92"/>
    <w:rsid w:val="00973C76"/>
    <w:rsid w:val="009F77E0"/>
    <w:rsid w:val="00A5649E"/>
    <w:rsid w:val="00A8017D"/>
    <w:rsid w:val="00A80F7C"/>
    <w:rsid w:val="00AA62C1"/>
    <w:rsid w:val="00AA6C6C"/>
    <w:rsid w:val="00B01E11"/>
    <w:rsid w:val="00B46AFF"/>
    <w:rsid w:val="00B805C7"/>
    <w:rsid w:val="00BF4B57"/>
    <w:rsid w:val="00BF6075"/>
    <w:rsid w:val="00C0288D"/>
    <w:rsid w:val="00C77F2D"/>
    <w:rsid w:val="00C809F8"/>
    <w:rsid w:val="00D32F73"/>
    <w:rsid w:val="00DA23B8"/>
    <w:rsid w:val="00E027CE"/>
    <w:rsid w:val="00E12522"/>
    <w:rsid w:val="00E40501"/>
    <w:rsid w:val="00E91C5F"/>
    <w:rsid w:val="00EC2231"/>
    <w:rsid w:val="00EE561B"/>
    <w:rsid w:val="00F741FE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59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05C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5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C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105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5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5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5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5C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E561B"/>
    <w:pPr>
      <w:ind w:left="720"/>
      <w:contextualSpacing/>
    </w:pPr>
  </w:style>
  <w:style w:type="paragraph" w:styleId="Revision">
    <w:name w:val="Revision"/>
    <w:hidden/>
    <w:uiPriority w:val="99"/>
    <w:semiHidden/>
    <w:rsid w:val="00EE56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05C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5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C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105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5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5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5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5C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E561B"/>
    <w:pPr>
      <w:ind w:left="720"/>
      <w:contextualSpacing/>
    </w:pPr>
  </w:style>
  <w:style w:type="paragraph" w:styleId="Revision">
    <w:name w:val="Revision"/>
    <w:hidden/>
    <w:uiPriority w:val="99"/>
    <w:semiHidden/>
    <w:rsid w:val="00EE56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7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337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Hannah Drake</cp:lastModifiedBy>
  <cp:revision>2</cp:revision>
  <dcterms:created xsi:type="dcterms:W3CDTF">2014-04-04T14:59:00Z</dcterms:created>
  <dcterms:modified xsi:type="dcterms:W3CDTF">2014-04-07T14:49:00Z</dcterms:modified>
</cp:coreProperties>
</file>