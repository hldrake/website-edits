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F06E75">
      <w:r>
        <w:t>MUVIS Key Features</w:t>
      </w:r>
    </w:p>
    <w:p w:rsidR="00F06E75" w:rsidRDefault="00F06E75">
      <w:r w:rsidRPr="00F06E75">
        <w:t>http://www.formulatrix.com/demosite/protein-crystallization/products/muvis/index.html#tabbed-nav=tab2</w:t>
      </w:r>
    </w:p>
    <w:p w:rsidR="00F06E75" w:rsidRPr="00F06E75" w:rsidRDefault="00F06E75" w:rsidP="00F06E75">
      <w:pPr>
        <w:rPr>
          <w:b/>
          <w:bCs/>
        </w:rPr>
      </w:pPr>
      <w:r w:rsidRPr="00F06E75">
        <w:rPr>
          <w:b/>
          <w:bCs/>
        </w:rPr>
        <w:t>Highlight Protein Crystals</w:t>
      </w:r>
    </w:p>
    <w:p w:rsidR="00F06E75" w:rsidRPr="00F06E75" w:rsidRDefault="00F06E75" w:rsidP="00F06E75">
      <w:r w:rsidRPr="00F06E75">
        <w:t>MUVIS uses a UV-sensitive, black-and-white 1.4 MP</w:t>
      </w:r>
      <w:del w:id="0" w:author="Ira Sabran" w:date="2014-04-21T11:59:00Z">
        <w:r w:rsidRPr="00F06E75" w:rsidDel="00F06E75">
          <w:delText>x</w:delText>
        </w:r>
      </w:del>
      <w:r w:rsidRPr="00F06E75">
        <w:t xml:space="preserve"> CCD camera with a short exposure time that detects </w:t>
      </w:r>
      <w:del w:id="1" w:author="Ira Sabran" w:date="2014-04-21T12:00:00Z">
        <w:r w:rsidRPr="00F06E75" w:rsidDel="00F06E75">
          <w:delText xml:space="preserve">the </w:delText>
        </w:r>
      </w:del>
      <w:r w:rsidRPr="00F06E75">
        <w:t xml:space="preserve">tryptophan </w:t>
      </w:r>
      <w:del w:id="2" w:author="Ira Sabran" w:date="2014-04-21T12:00:00Z">
        <w:r w:rsidRPr="00F06E75" w:rsidDel="00F06E75">
          <w:delText xml:space="preserve">illuminating </w:delText>
        </w:r>
      </w:del>
      <w:ins w:id="3" w:author="Ira Sabran" w:date="2014-04-21T12:00:00Z">
        <w:r w:rsidRPr="00F06E75">
          <w:t>illuminat</w:t>
        </w:r>
        <w:r>
          <w:t>ed</w:t>
        </w:r>
        <w:r w:rsidRPr="00F06E75">
          <w:t xml:space="preserve"> </w:t>
        </w:r>
      </w:ins>
      <w:r w:rsidRPr="00F06E75">
        <w:t>under UV light. This allows you to quickly distinguish between protein and salt crystals. The Overlay function overlays the UV image on top of the visible light image to help pinpoint which crystals are protein.</w:t>
      </w:r>
    </w:p>
    <w:p w:rsidR="00F06E75" w:rsidRPr="00F06E75" w:rsidRDefault="00F06E75" w:rsidP="00F06E75">
      <w:pPr>
        <w:rPr>
          <w:b/>
          <w:bCs/>
        </w:rPr>
      </w:pPr>
      <w:r w:rsidRPr="00F06E75">
        <w:rPr>
          <w:b/>
          <w:bCs/>
        </w:rPr>
        <w:t>Ease of Use</w:t>
      </w:r>
    </w:p>
    <w:p w:rsidR="00F06E75" w:rsidRPr="00F06E75" w:rsidRDefault="00F06E75" w:rsidP="00F06E75">
      <w:r w:rsidRPr="00F06E75">
        <w:t>With MUVIS, simply place your experiment on the plate, run the software, and turn on the camera. You're ready to start viewing and capturing your crystals in ultraviolet. With its small size, MUVIS can be easily taken into a cold room or stored away to save lab space. The software's simple interface allows you to view images side-by-side or superimposed, adjust camera settings</w:t>
      </w:r>
      <w:del w:id="4" w:author="Ira Sabran" w:date="2014-04-21T12:01:00Z">
        <w:r w:rsidRPr="00F06E75" w:rsidDel="00F06E75">
          <w:delText>,</w:delText>
        </w:r>
      </w:del>
      <w:r w:rsidRPr="00F06E75">
        <w:t xml:space="preserve"> and measure crystals.</w:t>
      </w:r>
    </w:p>
    <w:p w:rsidR="00F06E75" w:rsidRPr="00F06E75" w:rsidRDefault="00F06E75" w:rsidP="00F06E75">
      <w:pPr>
        <w:rPr>
          <w:b/>
          <w:bCs/>
        </w:rPr>
      </w:pPr>
      <w:r w:rsidRPr="00F06E75">
        <w:rPr>
          <w:b/>
          <w:bCs/>
        </w:rPr>
        <w:t xml:space="preserve">Fits Any Workspace </w:t>
      </w:r>
    </w:p>
    <w:p w:rsidR="00F06E75" w:rsidRDefault="00F06E75">
      <w:r w:rsidRPr="00F06E75">
        <w:t>MUVIS is the size of a coffee maker (about 11</w:t>
      </w:r>
      <w:del w:id="5" w:author="Ira Sabran" w:date="2014-04-21T12:01:00Z">
        <w:r w:rsidRPr="00F06E75" w:rsidDel="00F06E75">
          <w:delText xml:space="preserve">" </w:delText>
        </w:r>
      </w:del>
      <w:ins w:id="6" w:author="Ira Sabran" w:date="2014-04-21T12:01:00Z">
        <w:r>
          <w:t xml:space="preserve"> in.</w:t>
        </w:r>
        <w:r w:rsidRPr="00F06E75">
          <w:t xml:space="preserve"> </w:t>
        </w:r>
      </w:ins>
      <w:r w:rsidRPr="00F06E75">
        <w:t>x 11</w:t>
      </w:r>
      <w:del w:id="7" w:author="Ira Sabran" w:date="2014-04-21T12:01:00Z">
        <w:r w:rsidRPr="00F06E75" w:rsidDel="00F06E75">
          <w:delText xml:space="preserve">") </w:delText>
        </w:r>
      </w:del>
      <w:ins w:id="8" w:author="Ira Sabran" w:date="2014-04-21T12:01:00Z">
        <w:r>
          <w:t xml:space="preserve"> in.</w:t>
        </w:r>
        <w:r w:rsidRPr="00F06E75">
          <w:t xml:space="preserve">) </w:t>
        </w:r>
      </w:ins>
      <w:r w:rsidRPr="00F06E75">
        <w:t xml:space="preserve">and will fit in nearly any desktop setup. Weighing only 12 </w:t>
      </w:r>
      <w:proofErr w:type="spellStart"/>
      <w:r w:rsidRPr="00F06E75">
        <w:t>lb</w:t>
      </w:r>
      <w:proofErr w:type="spellEnd"/>
      <w:del w:id="9" w:author="Ira Sabran" w:date="2014-04-21T12:01:00Z">
        <w:r w:rsidRPr="00F06E75" w:rsidDel="00F06E75">
          <w:delText>s</w:delText>
        </w:r>
      </w:del>
      <w:r w:rsidRPr="00F06E75">
        <w:t>, the entire system is easy moved around the labs, and can be used in a cold room (4°C)</w:t>
      </w:r>
      <w:ins w:id="10" w:author="Ira Sabran" w:date="2014-04-21T12:02:00Z">
        <w:r>
          <w:t>.</w:t>
        </w:r>
      </w:ins>
      <w:bookmarkStart w:id="11" w:name="_GoBack"/>
      <w:bookmarkEnd w:id="11"/>
      <w:del w:id="12" w:author="Ira Sabran" w:date="2014-04-21T12:02:00Z">
        <w:r w:rsidRPr="00F06E75" w:rsidDel="00F06E75">
          <w:delText xml:space="preserve"> </w:delText>
        </w:r>
      </w:del>
    </w:p>
    <w:sectPr w:rsidR="00F0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E75"/>
    <w:rsid w:val="00012094"/>
    <w:rsid w:val="000137C1"/>
    <w:rsid w:val="00036629"/>
    <w:rsid w:val="0004770F"/>
    <w:rsid w:val="00053D40"/>
    <w:rsid w:val="00060215"/>
    <w:rsid w:val="00090C9E"/>
    <w:rsid w:val="000A45B4"/>
    <w:rsid w:val="000A7016"/>
    <w:rsid w:val="000B410B"/>
    <w:rsid w:val="000B4990"/>
    <w:rsid w:val="0010251C"/>
    <w:rsid w:val="001062B8"/>
    <w:rsid w:val="001133E1"/>
    <w:rsid w:val="00121412"/>
    <w:rsid w:val="00132A61"/>
    <w:rsid w:val="00143C59"/>
    <w:rsid w:val="0019222D"/>
    <w:rsid w:val="0019668F"/>
    <w:rsid w:val="001A04FE"/>
    <w:rsid w:val="001B7517"/>
    <w:rsid w:val="001D57A3"/>
    <w:rsid w:val="00224EC7"/>
    <w:rsid w:val="002467C1"/>
    <w:rsid w:val="00246E3B"/>
    <w:rsid w:val="00250E43"/>
    <w:rsid w:val="002541DC"/>
    <w:rsid w:val="002861D5"/>
    <w:rsid w:val="002C207B"/>
    <w:rsid w:val="002C5197"/>
    <w:rsid w:val="00314BF9"/>
    <w:rsid w:val="00352716"/>
    <w:rsid w:val="00377571"/>
    <w:rsid w:val="00381A5D"/>
    <w:rsid w:val="003858A7"/>
    <w:rsid w:val="0038637C"/>
    <w:rsid w:val="003B4901"/>
    <w:rsid w:val="003D117A"/>
    <w:rsid w:val="003D5233"/>
    <w:rsid w:val="003E4BDA"/>
    <w:rsid w:val="00461D52"/>
    <w:rsid w:val="00484D48"/>
    <w:rsid w:val="00485DA8"/>
    <w:rsid w:val="00492B0F"/>
    <w:rsid w:val="004D59AD"/>
    <w:rsid w:val="00504FE6"/>
    <w:rsid w:val="00550790"/>
    <w:rsid w:val="005515F4"/>
    <w:rsid w:val="00570905"/>
    <w:rsid w:val="00576354"/>
    <w:rsid w:val="00591E0B"/>
    <w:rsid w:val="005A5C13"/>
    <w:rsid w:val="005E7E13"/>
    <w:rsid w:val="005F2867"/>
    <w:rsid w:val="005F7CFD"/>
    <w:rsid w:val="00600EBC"/>
    <w:rsid w:val="00605E62"/>
    <w:rsid w:val="00626DAC"/>
    <w:rsid w:val="006270E8"/>
    <w:rsid w:val="0064429E"/>
    <w:rsid w:val="00660FEB"/>
    <w:rsid w:val="00661525"/>
    <w:rsid w:val="006949B3"/>
    <w:rsid w:val="006B4B58"/>
    <w:rsid w:val="006B6AEE"/>
    <w:rsid w:val="006C7A15"/>
    <w:rsid w:val="006E7B16"/>
    <w:rsid w:val="007165DF"/>
    <w:rsid w:val="007244E7"/>
    <w:rsid w:val="00744CEC"/>
    <w:rsid w:val="0077128D"/>
    <w:rsid w:val="00785385"/>
    <w:rsid w:val="007A75BC"/>
    <w:rsid w:val="00825703"/>
    <w:rsid w:val="00830217"/>
    <w:rsid w:val="0083731B"/>
    <w:rsid w:val="00837F6A"/>
    <w:rsid w:val="008506A4"/>
    <w:rsid w:val="00872F32"/>
    <w:rsid w:val="008750E0"/>
    <w:rsid w:val="008B0853"/>
    <w:rsid w:val="008E10BE"/>
    <w:rsid w:val="008E67C7"/>
    <w:rsid w:val="008F1BCB"/>
    <w:rsid w:val="00901F92"/>
    <w:rsid w:val="00973C76"/>
    <w:rsid w:val="00976C7C"/>
    <w:rsid w:val="009B003A"/>
    <w:rsid w:val="009B06F1"/>
    <w:rsid w:val="009C6083"/>
    <w:rsid w:val="009F77E0"/>
    <w:rsid w:val="00A0052E"/>
    <w:rsid w:val="00A314FC"/>
    <w:rsid w:val="00A41B3F"/>
    <w:rsid w:val="00A44847"/>
    <w:rsid w:val="00A5649E"/>
    <w:rsid w:val="00A8017D"/>
    <w:rsid w:val="00A80F7C"/>
    <w:rsid w:val="00AA62C1"/>
    <w:rsid w:val="00AA6C6C"/>
    <w:rsid w:val="00AC5093"/>
    <w:rsid w:val="00AE60F2"/>
    <w:rsid w:val="00B01E11"/>
    <w:rsid w:val="00B26FAC"/>
    <w:rsid w:val="00B46AFF"/>
    <w:rsid w:val="00B70F33"/>
    <w:rsid w:val="00B805C7"/>
    <w:rsid w:val="00B84136"/>
    <w:rsid w:val="00B873A1"/>
    <w:rsid w:val="00BA474B"/>
    <w:rsid w:val="00BB6B8F"/>
    <w:rsid w:val="00BC597C"/>
    <w:rsid w:val="00BD3A1B"/>
    <w:rsid w:val="00BF4B57"/>
    <w:rsid w:val="00BF6075"/>
    <w:rsid w:val="00BF7500"/>
    <w:rsid w:val="00C0288D"/>
    <w:rsid w:val="00C3291F"/>
    <w:rsid w:val="00C42DCC"/>
    <w:rsid w:val="00C6577B"/>
    <w:rsid w:val="00C77F2D"/>
    <w:rsid w:val="00CB635D"/>
    <w:rsid w:val="00CE19A2"/>
    <w:rsid w:val="00CF1A97"/>
    <w:rsid w:val="00D32F73"/>
    <w:rsid w:val="00D448F8"/>
    <w:rsid w:val="00DA23B8"/>
    <w:rsid w:val="00DC772F"/>
    <w:rsid w:val="00DD5403"/>
    <w:rsid w:val="00E027CE"/>
    <w:rsid w:val="00E02E12"/>
    <w:rsid w:val="00E12522"/>
    <w:rsid w:val="00E40501"/>
    <w:rsid w:val="00E91C5F"/>
    <w:rsid w:val="00EB3B3C"/>
    <w:rsid w:val="00EC2231"/>
    <w:rsid w:val="00F00AC4"/>
    <w:rsid w:val="00F06E75"/>
    <w:rsid w:val="00F741FE"/>
    <w:rsid w:val="00F96410"/>
    <w:rsid w:val="00F96859"/>
    <w:rsid w:val="00FB327D"/>
    <w:rsid w:val="00FC5ED3"/>
    <w:rsid w:val="00FE1154"/>
    <w:rsid w:val="00FE2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29D99-E4A9-495A-ABC2-96802CCF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919105">
      <w:bodyDiv w:val="1"/>
      <w:marLeft w:val="0"/>
      <w:marRight w:val="0"/>
      <w:marTop w:val="0"/>
      <w:marBottom w:val="0"/>
      <w:divBdr>
        <w:top w:val="none" w:sz="0" w:space="0" w:color="auto"/>
        <w:left w:val="none" w:sz="0" w:space="0" w:color="auto"/>
        <w:bottom w:val="none" w:sz="0" w:space="0" w:color="auto"/>
        <w:right w:val="none" w:sz="0" w:space="0" w:color="auto"/>
      </w:divBdr>
      <w:divsChild>
        <w:div w:id="1851987335">
          <w:marLeft w:val="0"/>
          <w:marRight w:val="0"/>
          <w:marTop w:val="0"/>
          <w:marBottom w:val="0"/>
          <w:divBdr>
            <w:top w:val="none" w:sz="0" w:space="0" w:color="auto"/>
            <w:left w:val="none" w:sz="0" w:space="0" w:color="auto"/>
            <w:bottom w:val="none" w:sz="0" w:space="0" w:color="auto"/>
            <w:right w:val="none" w:sz="0" w:space="0" w:color="auto"/>
          </w:divBdr>
        </w:div>
        <w:div w:id="1970932506">
          <w:marLeft w:val="0"/>
          <w:marRight w:val="0"/>
          <w:marTop w:val="0"/>
          <w:marBottom w:val="0"/>
          <w:divBdr>
            <w:top w:val="none" w:sz="0" w:space="0" w:color="auto"/>
            <w:left w:val="none" w:sz="0" w:space="0" w:color="auto"/>
            <w:bottom w:val="none" w:sz="0" w:space="0" w:color="auto"/>
            <w:right w:val="none" w:sz="0" w:space="0" w:color="auto"/>
          </w:divBdr>
        </w:div>
        <w:div w:id="1934589314">
          <w:marLeft w:val="0"/>
          <w:marRight w:val="0"/>
          <w:marTop w:val="0"/>
          <w:marBottom w:val="0"/>
          <w:divBdr>
            <w:top w:val="none" w:sz="0" w:space="0" w:color="auto"/>
            <w:left w:val="none" w:sz="0" w:space="0" w:color="auto"/>
            <w:bottom w:val="none" w:sz="0" w:space="0" w:color="auto"/>
            <w:right w:val="none" w:sz="0" w:space="0" w:color="auto"/>
          </w:divBdr>
        </w:div>
        <w:div w:id="389957604">
          <w:marLeft w:val="0"/>
          <w:marRight w:val="0"/>
          <w:marTop w:val="0"/>
          <w:marBottom w:val="0"/>
          <w:divBdr>
            <w:top w:val="none" w:sz="0" w:space="0" w:color="auto"/>
            <w:left w:val="none" w:sz="0" w:space="0" w:color="auto"/>
            <w:bottom w:val="none" w:sz="0" w:space="0" w:color="auto"/>
            <w:right w:val="none" w:sz="0" w:space="0" w:color="auto"/>
          </w:divBdr>
        </w:div>
        <w:div w:id="156263272">
          <w:marLeft w:val="0"/>
          <w:marRight w:val="0"/>
          <w:marTop w:val="0"/>
          <w:marBottom w:val="0"/>
          <w:divBdr>
            <w:top w:val="none" w:sz="0" w:space="0" w:color="auto"/>
            <w:left w:val="none" w:sz="0" w:space="0" w:color="auto"/>
            <w:bottom w:val="none" w:sz="0" w:space="0" w:color="auto"/>
            <w:right w:val="none" w:sz="0" w:space="0" w:color="auto"/>
          </w:divBdr>
        </w:div>
      </w:divsChild>
    </w:div>
    <w:div w:id="1091051585">
      <w:bodyDiv w:val="1"/>
      <w:marLeft w:val="0"/>
      <w:marRight w:val="0"/>
      <w:marTop w:val="0"/>
      <w:marBottom w:val="0"/>
      <w:divBdr>
        <w:top w:val="none" w:sz="0" w:space="0" w:color="auto"/>
        <w:left w:val="none" w:sz="0" w:space="0" w:color="auto"/>
        <w:bottom w:val="none" w:sz="0" w:space="0" w:color="auto"/>
        <w:right w:val="none" w:sz="0" w:space="0" w:color="auto"/>
      </w:divBdr>
      <w:divsChild>
        <w:div w:id="1766875738">
          <w:marLeft w:val="0"/>
          <w:marRight w:val="0"/>
          <w:marTop w:val="0"/>
          <w:marBottom w:val="0"/>
          <w:divBdr>
            <w:top w:val="none" w:sz="0" w:space="0" w:color="auto"/>
            <w:left w:val="none" w:sz="0" w:space="0" w:color="auto"/>
            <w:bottom w:val="none" w:sz="0" w:space="0" w:color="auto"/>
            <w:right w:val="none" w:sz="0" w:space="0" w:color="auto"/>
          </w:divBdr>
        </w:div>
        <w:div w:id="1025450102">
          <w:marLeft w:val="0"/>
          <w:marRight w:val="0"/>
          <w:marTop w:val="0"/>
          <w:marBottom w:val="0"/>
          <w:divBdr>
            <w:top w:val="none" w:sz="0" w:space="0" w:color="auto"/>
            <w:left w:val="none" w:sz="0" w:space="0" w:color="auto"/>
            <w:bottom w:val="none" w:sz="0" w:space="0" w:color="auto"/>
            <w:right w:val="none" w:sz="0" w:space="0" w:color="auto"/>
          </w:divBdr>
        </w:div>
        <w:div w:id="1717968630">
          <w:marLeft w:val="0"/>
          <w:marRight w:val="0"/>
          <w:marTop w:val="0"/>
          <w:marBottom w:val="0"/>
          <w:divBdr>
            <w:top w:val="none" w:sz="0" w:space="0" w:color="auto"/>
            <w:left w:val="none" w:sz="0" w:space="0" w:color="auto"/>
            <w:bottom w:val="none" w:sz="0" w:space="0" w:color="auto"/>
            <w:right w:val="none" w:sz="0" w:space="0" w:color="auto"/>
          </w:divBdr>
        </w:div>
        <w:div w:id="1160344390">
          <w:marLeft w:val="0"/>
          <w:marRight w:val="0"/>
          <w:marTop w:val="0"/>
          <w:marBottom w:val="0"/>
          <w:divBdr>
            <w:top w:val="none" w:sz="0" w:space="0" w:color="auto"/>
            <w:left w:val="none" w:sz="0" w:space="0" w:color="auto"/>
            <w:bottom w:val="none" w:sz="0" w:space="0" w:color="auto"/>
            <w:right w:val="none" w:sz="0" w:space="0" w:color="auto"/>
          </w:divBdr>
        </w:div>
        <w:div w:id="2071035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2014-04-21T15:58:00Z</dcterms:created>
  <dcterms:modified xsi:type="dcterms:W3CDTF">2014-04-21T16:02:00Z</dcterms:modified>
</cp:coreProperties>
</file>