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1B941" w14:textId="77777777" w:rsidR="00143C59" w:rsidRDefault="002A2F5E">
      <w:r>
        <w:t>Rock Imager 2 Software</w:t>
      </w:r>
    </w:p>
    <w:p w14:paraId="5EFCD6A4" w14:textId="77777777" w:rsidR="002A2F5E" w:rsidRDefault="002A2F5E">
      <w:r w:rsidRPr="002A2F5E">
        <w:t>http://www.formulatrix.com/demosite/protein-crystallization/products/rock-imager-2/index.html#tabbed-nav=tab8</w:t>
      </w:r>
    </w:p>
    <w:p w14:paraId="24C33E3A" w14:textId="77777777" w:rsidR="002A2F5E" w:rsidRPr="002A2F5E" w:rsidRDefault="002A2F5E" w:rsidP="002A2F5E">
      <w:r w:rsidRPr="002A2F5E">
        <w:t>Rock Imager control software provides a user-friendly way to assign imaging schedules, configure plate types, and capture multiple images of each drop. The control software creates image libraries of your drops that make viewing crystals simple. The software can automatically adjust focus and exposure for each image, compute EFI for the highest optical resolution, and identify plates in the system. Advanced controls allow you to adjust settings such as exposure, polarization</w:t>
      </w:r>
      <w:del w:id="0" w:author="Ira Sabran" w:date="2014-04-09T16:11:00Z">
        <w:r w:rsidRPr="002A2F5E" w:rsidDel="00DE2B60">
          <w:delText>,</w:delText>
        </w:r>
      </w:del>
      <w:r w:rsidRPr="002A2F5E">
        <w:t xml:space="preserve"> and condenser aperture, as well as auto-focus parameters.</w:t>
      </w:r>
    </w:p>
    <w:p w14:paraId="7136F914" w14:textId="77777777" w:rsidR="002A2F5E" w:rsidRPr="002A2F5E" w:rsidRDefault="002A2F5E" w:rsidP="002A2F5E">
      <w:r w:rsidRPr="002A2F5E">
        <w:t>The software is compatible with Windows XP, Windows Vista</w:t>
      </w:r>
      <w:ins w:id="1" w:author="Ira Sabran" w:date="2014-04-09T16:15:00Z">
        <w:r w:rsidR="00DE2B60">
          <w:t xml:space="preserve">, and Windows 7 (32 </w:t>
        </w:r>
        <w:commentRangeStart w:id="2"/>
        <w:r w:rsidR="00DE2B60">
          <w:t>bit</w:t>
        </w:r>
        <w:commentRangeEnd w:id="2"/>
        <w:r w:rsidR="00DE2B60">
          <w:rPr>
            <w:rStyle w:val="CommentReference"/>
          </w:rPr>
          <w:commentReference w:id="2"/>
        </w:r>
        <w:r w:rsidR="00DE2B60">
          <w:t>)</w:t>
        </w:r>
      </w:ins>
      <w:r w:rsidRPr="002A2F5E">
        <w:t>.</w:t>
      </w:r>
    </w:p>
    <w:p w14:paraId="64FE7571" w14:textId="77777777" w:rsidR="002A2F5E" w:rsidRPr="002A2F5E" w:rsidRDefault="002A2F5E" w:rsidP="002A2F5E"/>
    <w:p w14:paraId="10EC4F96" w14:textId="77777777" w:rsidR="002A2F5E" w:rsidRPr="002A2F5E" w:rsidRDefault="002A2F5E" w:rsidP="002A2F5E">
      <w:pPr>
        <w:rPr>
          <w:b/>
          <w:bCs/>
        </w:rPr>
      </w:pPr>
      <w:r w:rsidRPr="002A2F5E">
        <w:rPr>
          <w:b/>
          <w:bCs/>
        </w:rPr>
        <w:t>Store &amp; Search Plates</w:t>
      </w:r>
    </w:p>
    <w:p w14:paraId="54B5F7AC" w14:textId="77777777" w:rsidR="002A2F5E" w:rsidRPr="002A2F5E" w:rsidRDefault="002A2F5E" w:rsidP="002A2F5E">
      <w:pPr>
        <w:numPr>
          <w:ilvl w:val="0"/>
          <w:numId w:val="1"/>
        </w:numPr>
      </w:pPr>
      <w:r w:rsidRPr="002A2F5E">
        <w:t>Whether you have two plates or two hundred, filter and search your data with ease.</w:t>
      </w:r>
    </w:p>
    <w:p w14:paraId="63EB5494" w14:textId="77777777" w:rsidR="002A2F5E" w:rsidRPr="002A2F5E" w:rsidRDefault="002A2F5E" w:rsidP="002A2F5E">
      <w:pPr>
        <w:numPr>
          <w:ilvl w:val="0"/>
          <w:numId w:val="1"/>
        </w:numPr>
      </w:pPr>
      <w:del w:id="3" w:author="Ira Sabran" w:date="2014-04-09T16:16:00Z">
        <w:r w:rsidRPr="002A2F5E" w:rsidDel="00DE2B60">
          <w:delText xml:space="preserve">Load </w:delText>
        </w:r>
      </w:del>
      <w:ins w:id="4" w:author="Ira Sabran" w:date="2014-04-09T16:16:00Z">
        <w:r w:rsidR="00DE2B60">
          <w:t>Easily l</w:t>
        </w:r>
        <w:r w:rsidR="00DE2B60" w:rsidRPr="002A2F5E">
          <w:t xml:space="preserve">oad </w:t>
        </w:r>
      </w:ins>
      <w:r w:rsidRPr="002A2F5E">
        <w:t xml:space="preserve">plates into the system </w:t>
      </w:r>
      <w:del w:id="5" w:author="Ira Sabran" w:date="2014-04-09T16:17:00Z">
        <w:r w:rsidRPr="002A2F5E" w:rsidDel="00DE2B60">
          <w:delText xml:space="preserve">with ease </w:delText>
        </w:r>
      </w:del>
      <w:r w:rsidRPr="002A2F5E">
        <w:t>using the plate hand and automated bar code scanner.</w:t>
      </w:r>
    </w:p>
    <w:p w14:paraId="56189C76" w14:textId="77777777" w:rsidR="002A2F5E" w:rsidRPr="002A2F5E" w:rsidRDefault="002A2F5E" w:rsidP="002A2F5E">
      <w:pPr>
        <w:numPr>
          <w:ilvl w:val="0"/>
          <w:numId w:val="1"/>
        </w:numPr>
      </w:pPr>
      <w:r w:rsidRPr="002A2F5E">
        <w:t>View the contents of Rock Imager's storage hotels at a glance.</w:t>
      </w:r>
    </w:p>
    <w:p w14:paraId="09374DE3" w14:textId="77777777" w:rsidR="002A2F5E" w:rsidRPr="002A2F5E" w:rsidRDefault="002A2F5E" w:rsidP="002A2F5E">
      <w:pPr>
        <w:rPr>
          <w:b/>
          <w:bCs/>
        </w:rPr>
      </w:pPr>
      <w:r w:rsidRPr="002A2F5E">
        <w:rPr>
          <w:b/>
          <w:bCs/>
        </w:rPr>
        <w:t>Navigate Wells Manually</w:t>
      </w:r>
    </w:p>
    <w:p w14:paraId="29B3A9F9" w14:textId="77777777" w:rsidR="002A2F5E" w:rsidRPr="002A2F5E" w:rsidRDefault="002A2F5E" w:rsidP="002A2F5E">
      <w:pPr>
        <w:numPr>
          <w:ilvl w:val="0"/>
          <w:numId w:val="2"/>
        </w:numPr>
      </w:pPr>
      <w:r w:rsidRPr="002A2F5E">
        <w:t>Intuitive interface lets you move plates in three dimensions and even adjust the speed of the movement.</w:t>
      </w:r>
    </w:p>
    <w:p w14:paraId="6C8C8B3F" w14:textId="77777777" w:rsidR="002A2F5E" w:rsidRPr="002A2F5E" w:rsidRDefault="002A2F5E" w:rsidP="002A2F5E">
      <w:pPr>
        <w:numPr>
          <w:ilvl w:val="0"/>
          <w:numId w:val="2"/>
        </w:numPr>
      </w:pPr>
      <w:r w:rsidRPr="002A2F5E">
        <w:t>Control the camera, adjusting exposure length, resolution and other factors to get the image you want.</w:t>
      </w:r>
    </w:p>
    <w:p w14:paraId="66C6EF43" w14:textId="77777777" w:rsidR="002A2F5E" w:rsidRPr="002A2F5E" w:rsidRDefault="002A2F5E" w:rsidP="002A2F5E">
      <w:pPr>
        <w:numPr>
          <w:ilvl w:val="0"/>
          <w:numId w:val="2"/>
        </w:numPr>
      </w:pPr>
      <w:r w:rsidRPr="002A2F5E">
        <w:t>Adjust window leveling to improve image brightness and clarity in real-time.</w:t>
      </w:r>
    </w:p>
    <w:p w14:paraId="78D5D572" w14:textId="77777777" w:rsidR="002A2F5E" w:rsidRPr="002A2F5E" w:rsidRDefault="002A2F5E" w:rsidP="002A2F5E">
      <w:pPr>
        <w:rPr>
          <w:b/>
          <w:bCs/>
        </w:rPr>
      </w:pPr>
      <w:r w:rsidRPr="002A2F5E">
        <w:rPr>
          <w:b/>
          <w:bCs/>
        </w:rPr>
        <w:t>Image Automatically</w:t>
      </w:r>
    </w:p>
    <w:p w14:paraId="3E6A7D23" w14:textId="77777777" w:rsidR="002A2F5E" w:rsidRPr="002A2F5E" w:rsidRDefault="002A2F5E" w:rsidP="002A2F5E">
      <w:pPr>
        <w:numPr>
          <w:ilvl w:val="0"/>
          <w:numId w:val="3"/>
        </w:numPr>
      </w:pPr>
      <w:r w:rsidRPr="002A2F5E">
        <w:t>Use Rock Maker to schedule plate</w:t>
      </w:r>
      <w:del w:id="6" w:author="Ira Sabran" w:date="2014-04-09T16:19:00Z">
        <w:r w:rsidRPr="002A2F5E" w:rsidDel="00DE2B60">
          <w:delText>s</w:delText>
        </w:r>
      </w:del>
      <w:r w:rsidRPr="002A2F5E">
        <w:t xml:space="preserve"> </w:t>
      </w:r>
      <w:del w:id="7" w:author="Ira Sabran" w:date="2014-04-09T16:20:00Z">
        <w:r w:rsidRPr="002A2F5E" w:rsidDel="00DE2B60">
          <w:delText>to be imaged</w:delText>
        </w:r>
      </w:del>
      <w:ins w:id="8" w:author="Ira Sabran" w:date="2014-04-09T16:20:00Z">
        <w:r w:rsidR="00DE2B60" w:rsidRPr="002A2F5E">
          <w:t>imag</w:t>
        </w:r>
        <w:r w:rsidR="00DE2B60">
          <w:t>ing;</w:t>
        </w:r>
      </w:ins>
      <w:del w:id="9" w:author="Ira Sabran" w:date="2014-04-09T16:20:00Z">
        <w:r w:rsidRPr="002A2F5E" w:rsidDel="00DE2B60">
          <w:delText>,</w:delText>
        </w:r>
      </w:del>
      <w:r w:rsidRPr="002A2F5E">
        <w:t xml:space="preserve"> then view the upcoming schedule in chronological order in Rock Imager.</w:t>
      </w:r>
    </w:p>
    <w:p w14:paraId="164F71F9" w14:textId="77777777" w:rsidR="002A2F5E" w:rsidRPr="002A2F5E" w:rsidRDefault="002A2F5E" w:rsidP="002A2F5E">
      <w:pPr>
        <w:numPr>
          <w:ilvl w:val="0"/>
          <w:numId w:val="3"/>
        </w:numPr>
      </w:pPr>
      <w:r w:rsidRPr="002A2F5E">
        <w:t xml:space="preserve">Choose capture profiles for each of the types of </w:t>
      </w:r>
      <w:ins w:id="10" w:author="Ira Sabran" w:date="2014-04-09T16:20:00Z">
        <w:r w:rsidR="006F2055" w:rsidRPr="002A2F5E">
          <w:t>plate</w:t>
        </w:r>
        <w:r w:rsidR="006F2055" w:rsidRPr="002A2F5E">
          <w:t xml:space="preserve"> </w:t>
        </w:r>
      </w:ins>
      <w:r w:rsidRPr="002A2F5E">
        <w:t>imaging you wish to perform</w:t>
      </w:r>
      <w:bookmarkStart w:id="11" w:name="_GoBack"/>
      <w:bookmarkEnd w:id="11"/>
      <w:del w:id="12" w:author="Ira Sabran" w:date="2014-04-09T16:20:00Z">
        <w:r w:rsidRPr="002A2F5E" w:rsidDel="006F2055">
          <w:delText xml:space="preserve"> on your plate</w:delText>
        </w:r>
      </w:del>
      <w:r w:rsidRPr="002A2F5E">
        <w:t>.</w:t>
      </w:r>
    </w:p>
    <w:p w14:paraId="00D41129" w14:textId="77777777" w:rsidR="002A2F5E" w:rsidRPr="002A2F5E" w:rsidRDefault="002A2F5E" w:rsidP="002A2F5E">
      <w:pPr>
        <w:numPr>
          <w:ilvl w:val="0"/>
          <w:numId w:val="3"/>
        </w:numPr>
      </w:pPr>
      <w:r w:rsidRPr="002A2F5E">
        <w:t>The drop location algorithm automatically locates your drop and then stores its position for subsequent imaging.</w:t>
      </w:r>
    </w:p>
    <w:p w14:paraId="62A3121B" w14:textId="77777777" w:rsidR="002A2F5E" w:rsidRDefault="002A2F5E"/>
    <w:sectPr w:rsidR="002A2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ra Sabran" w:date="2014-04-09T16:15:00Z" w:initials="IS">
    <w:p w14:paraId="33CF64F1" w14:textId="77777777" w:rsidR="00DE2B60" w:rsidRDefault="00DE2B60">
      <w:pPr>
        <w:pStyle w:val="CommentText"/>
      </w:pPr>
      <w:r>
        <w:rPr>
          <w:rStyle w:val="CommentReference"/>
        </w:rPr>
        <w:annotationRef/>
      </w:r>
      <w:r>
        <w:t>Check with Ellen re: Windows 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CF64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682"/>
    <w:multiLevelType w:val="multilevel"/>
    <w:tmpl w:val="6D9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83D6C"/>
    <w:multiLevelType w:val="multilevel"/>
    <w:tmpl w:val="3EB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84805"/>
    <w:multiLevelType w:val="multilevel"/>
    <w:tmpl w:val="6D7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5E"/>
    <w:rsid w:val="00012094"/>
    <w:rsid w:val="000137C1"/>
    <w:rsid w:val="00036629"/>
    <w:rsid w:val="00060215"/>
    <w:rsid w:val="000A45B4"/>
    <w:rsid w:val="000A7016"/>
    <w:rsid w:val="0010251C"/>
    <w:rsid w:val="001062B8"/>
    <w:rsid w:val="00132A61"/>
    <w:rsid w:val="00143C59"/>
    <w:rsid w:val="0019222D"/>
    <w:rsid w:val="0019668F"/>
    <w:rsid w:val="002467C1"/>
    <w:rsid w:val="00246E3B"/>
    <w:rsid w:val="00250E43"/>
    <w:rsid w:val="002861D5"/>
    <w:rsid w:val="002A2F5E"/>
    <w:rsid w:val="002C207B"/>
    <w:rsid w:val="002C5197"/>
    <w:rsid w:val="00352716"/>
    <w:rsid w:val="003D117A"/>
    <w:rsid w:val="003D5233"/>
    <w:rsid w:val="00461D52"/>
    <w:rsid w:val="00484D48"/>
    <w:rsid w:val="00485DA8"/>
    <w:rsid w:val="00492B0F"/>
    <w:rsid w:val="00504FE6"/>
    <w:rsid w:val="00570905"/>
    <w:rsid w:val="00576354"/>
    <w:rsid w:val="00591E0B"/>
    <w:rsid w:val="005A5C13"/>
    <w:rsid w:val="005F2867"/>
    <w:rsid w:val="005F7CFD"/>
    <w:rsid w:val="00605E62"/>
    <w:rsid w:val="006270E8"/>
    <w:rsid w:val="0064429E"/>
    <w:rsid w:val="00660FEB"/>
    <w:rsid w:val="006949B3"/>
    <w:rsid w:val="006B4B58"/>
    <w:rsid w:val="006B6AEE"/>
    <w:rsid w:val="006C7A15"/>
    <w:rsid w:val="006E7B16"/>
    <w:rsid w:val="006F2055"/>
    <w:rsid w:val="007165DF"/>
    <w:rsid w:val="007244E7"/>
    <w:rsid w:val="00744CEC"/>
    <w:rsid w:val="00785385"/>
    <w:rsid w:val="007A75BC"/>
    <w:rsid w:val="00830217"/>
    <w:rsid w:val="0083731B"/>
    <w:rsid w:val="00837F6A"/>
    <w:rsid w:val="00872F32"/>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A474B"/>
    <w:rsid w:val="00BB6B8F"/>
    <w:rsid w:val="00BF4B57"/>
    <w:rsid w:val="00BF6075"/>
    <w:rsid w:val="00C0288D"/>
    <w:rsid w:val="00C42DCC"/>
    <w:rsid w:val="00C77F2D"/>
    <w:rsid w:val="00CB635D"/>
    <w:rsid w:val="00CF1A97"/>
    <w:rsid w:val="00D32F73"/>
    <w:rsid w:val="00DA23B8"/>
    <w:rsid w:val="00DE2B60"/>
    <w:rsid w:val="00E027CE"/>
    <w:rsid w:val="00E12522"/>
    <w:rsid w:val="00E40501"/>
    <w:rsid w:val="00E91C5F"/>
    <w:rsid w:val="00EC2231"/>
    <w:rsid w:val="00F741FE"/>
    <w:rsid w:val="00F96410"/>
    <w:rsid w:val="00F96859"/>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034E"/>
  <w15:chartTrackingRefBased/>
  <w15:docId w15:val="{EF033BB6-D28F-42ED-B284-31AF635C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E2B60"/>
    <w:rPr>
      <w:sz w:val="16"/>
      <w:szCs w:val="16"/>
    </w:rPr>
  </w:style>
  <w:style w:type="paragraph" w:styleId="CommentText">
    <w:name w:val="annotation text"/>
    <w:basedOn w:val="Normal"/>
    <w:link w:val="CommentTextChar"/>
    <w:uiPriority w:val="99"/>
    <w:semiHidden/>
    <w:unhideWhenUsed/>
    <w:rsid w:val="00DE2B60"/>
    <w:pPr>
      <w:spacing w:line="240" w:lineRule="auto"/>
    </w:pPr>
    <w:rPr>
      <w:sz w:val="20"/>
      <w:szCs w:val="20"/>
    </w:rPr>
  </w:style>
  <w:style w:type="character" w:customStyle="1" w:styleId="CommentTextChar">
    <w:name w:val="Comment Text Char"/>
    <w:basedOn w:val="DefaultParagraphFont"/>
    <w:link w:val="CommentText"/>
    <w:uiPriority w:val="99"/>
    <w:semiHidden/>
    <w:rsid w:val="00DE2B60"/>
    <w:rPr>
      <w:sz w:val="20"/>
      <w:szCs w:val="20"/>
    </w:rPr>
  </w:style>
  <w:style w:type="paragraph" w:styleId="CommentSubject">
    <w:name w:val="annotation subject"/>
    <w:basedOn w:val="CommentText"/>
    <w:next w:val="CommentText"/>
    <w:link w:val="CommentSubjectChar"/>
    <w:uiPriority w:val="99"/>
    <w:semiHidden/>
    <w:unhideWhenUsed/>
    <w:rsid w:val="00DE2B60"/>
    <w:rPr>
      <w:b/>
      <w:bCs/>
    </w:rPr>
  </w:style>
  <w:style w:type="character" w:customStyle="1" w:styleId="CommentSubjectChar">
    <w:name w:val="Comment Subject Char"/>
    <w:basedOn w:val="CommentTextChar"/>
    <w:link w:val="CommentSubject"/>
    <w:uiPriority w:val="99"/>
    <w:semiHidden/>
    <w:rsid w:val="00DE2B60"/>
    <w:rPr>
      <w:b/>
      <w:bCs/>
      <w:sz w:val="20"/>
      <w:szCs w:val="20"/>
    </w:rPr>
  </w:style>
  <w:style w:type="paragraph" w:styleId="BalloonText">
    <w:name w:val="Balloon Text"/>
    <w:basedOn w:val="Normal"/>
    <w:link w:val="BalloonTextChar"/>
    <w:uiPriority w:val="99"/>
    <w:semiHidden/>
    <w:unhideWhenUsed/>
    <w:rsid w:val="00DE2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8751">
      <w:bodyDiv w:val="1"/>
      <w:marLeft w:val="0"/>
      <w:marRight w:val="0"/>
      <w:marTop w:val="0"/>
      <w:marBottom w:val="0"/>
      <w:divBdr>
        <w:top w:val="none" w:sz="0" w:space="0" w:color="auto"/>
        <w:left w:val="none" w:sz="0" w:space="0" w:color="auto"/>
        <w:bottom w:val="none" w:sz="0" w:space="0" w:color="auto"/>
        <w:right w:val="none" w:sz="0" w:space="0" w:color="auto"/>
      </w:divBdr>
      <w:divsChild>
        <w:div w:id="522283915">
          <w:marLeft w:val="0"/>
          <w:marRight w:val="0"/>
          <w:marTop w:val="0"/>
          <w:marBottom w:val="0"/>
          <w:divBdr>
            <w:top w:val="none" w:sz="0" w:space="0" w:color="auto"/>
            <w:left w:val="none" w:sz="0" w:space="0" w:color="auto"/>
            <w:bottom w:val="none" w:sz="0" w:space="0" w:color="auto"/>
            <w:right w:val="none" w:sz="0" w:space="0" w:color="auto"/>
          </w:divBdr>
        </w:div>
        <w:div w:id="1216309919">
          <w:marLeft w:val="0"/>
          <w:marRight w:val="0"/>
          <w:marTop w:val="0"/>
          <w:marBottom w:val="0"/>
          <w:divBdr>
            <w:top w:val="none" w:sz="0" w:space="0" w:color="auto"/>
            <w:left w:val="none" w:sz="0" w:space="0" w:color="auto"/>
            <w:bottom w:val="none" w:sz="0" w:space="0" w:color="auto"/>
            <w:right w:val="none" w:sz="0" w:space="0" w:color="auto"/>
          </w:divBdr>
          <w:divsChild>
            <w:div w:id="122386472">
              <w:marLeft w:val="0"/>
              <w:marRight w:val="0"/>
              <w:marTop w:val="0"/>
              <w:marBottom w:val="0"/>
              <w:divBdr>
                <w:top w:val="none" w:sz="0" w:space="0" w:color="auto"/>
                <w:left w:val="none" w:sz="0" w:space="0" w:color="auto"/>
                <w:bottom w:val="none" w:sz="0" w:space="0" w:color="auto"/>
                <w:right w:val="none" w:sz="0" w:space="0" w:color="auto"/>
              </w:divBdr>
            </w:div>
            <w:div w:id="951782209">
              <w:marLeft w:val="0"/>
              <w:marRight w:val="0"/>
              <w:marTop w:val="0"/>
              <w:marBottom w:val="0"/>
              <w:divBdr>
                <w:top w:val="none" w:sz="0" w:space="0" w:color="auto"/>
                <w:left w:val="none" w:sz="0" w:space="0" w:color="auto"/>
                <w:bottom w:val="none" w:sz="0" w:space="0" w:color="auto"/>
                <w:right w:val="none" w:sz="0" w:space="0" w:color="auto"/>
              </w:divBdr>
            </w:div>
            <w:div w:id="1666784939">
              <w:marLeft w:val="0"/>
              <w:marRight w:val="0"/>
              <w:marTop w:val="0"/>
              <w:marBottom w:val="0"/>
              <w:divBdr>
                <w:top w:val="none" w:sz="0" w:space="0" w:color="auto"/>
                <w:left w:val="none" w:sz="0" w:space="0" w:color="auto"/>
                <w:bottom w:val="none" w:sz="0" w:space="0" w:color="auto"/>
                <w:right w:val="none" w:sz="0" w:space="0" w:color="auto"/>
              </w:divBdr>
            </w:div>
            <w:div w:id="649483230">
              <w:marLeft w:val="0"/>
              <w:marRight w:val="0"/>
              <w:marTop w:val="0"/>
              <w:marBottom w:val="0"/>
              <w:divBdr>
                <w:top w:val="none" w:sz="0" w:space="0" w:color="auto"/>
                <w:left w:val="none" w:sz="0" w:space="0" w:color="auto"/>
                <w:bottom w:val="none" w:sz="0" w:space="0" w:color="auto"/>
                <w:right w:val="none" w:sz="0" w:space="0" w:color="auto"/>
              </w:divBdr>
            </w:div>
            <w:div w:id="5990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6764">
      <w:bodyDiv w:val="1"/>
      <w:marLeft w:val="0"/>
      <w:marRight w:val="0"/>
      <w:marTop w:val="0"/>
      <w:marBottom w:val="0"/>
      <w:divBdr>
        <w:top w:val="none" w:sz="0" w:space="0" w:color="auto"/>
        <w:left w:val="none" w:sz="0" w:space="0" w:color="auto"/>
        <w:bottom w:val="none" w:sz="0" w:space="0" w:color="auto"/>
        <w:right w:val="none" w:sz="0" w:space="0" w:color="auto"/>
      </w:divBdr>
      <w:divsChild>
        <w:div w:id="795100277">
          <w:marLeft w:val="0"/>
          <w:marRight w:val="0"/>
          <w:marTop w:val="0"/>
          <w:marBottom w:val="0"/>
          <w:divBdr>
            <w:top w:val="none" w:sz="0" w:space="0" w:color="auto"/>
            <w:left w:val="none" w:sz="0" w:space="0" w:color="auto"/>
            <w:bottom w:val="none" w:sz="0" w:space="0" w:color="auto"/>
            <w:right w:val="none" w:sz="0" w:space="0" w:color="auto"/>
          </w:divBdr>
        </w:div>
        <w:div w:id="2098673507">
          <w:marLeft w:val="0"/>
          <w:marRight w:val="0"/>
          <w:marTop w:val="0"/>
          <w:marBottom w:val="0"/>
          <w:divBdr>
            <w:top w:val="none" w:sz="0" w:space="0" w:color="auto"/>
            <w:left w:val="none" w:sz="0" w:space="0" w:color="auto"/>
            <w:bottom w:val="none" w:sz="0" w:space="0" w:color="auto"/>
            <w:right w:val="none" w:sz="0" w:space="0" w:color="auto"/>
          </w:divBdr>
          <w:divsChild>
            <w:div w:id="465899566">
              <w:marLeft w:val="0"/>
              <w:marRight w:val="0"/>
              <w:marTop w:val="0"/>
              <w:marBottom w:val="0"/>
              <w:divBdr>
                <w:top w:val="none" w:sz="0" w:space="0" w:color="auto"/>
                <w:left w:val="none" w:sz="0" w:space="0" w:color="auto"/>
                <w:bottom w:val="none" w:sz="0" w:space="0" w:color="auto"/>
                <w:right w:val="none" w:sz="0" w:space="0" w:color="auto"/>
              </w:divBdr>
            </w:div>
            <w:div w:id="1225874644">
              <w:marLeft w:val="0"/>
              <w:marRight w:val="0"/>
              <w:marTop w:val="0"/>
              <w:marBottom w:val="0"/>
              <w:divBdr>
                <w:top w:val="none" w:sz="0" w:space="0" w:color="auto"/>
                <w:left w:val="none" w:sz="0" w:space="0" w:color="auto"/>
                <w:bottom w:val="none" w:sz="0" w:space="0" w:color="auto"/>
                <w:right w:val="none" w:sz="0" w:space="0" w:color="auto"/>
              </w:divBdr>
            </w:div>
            <w:div w:id="676999173">
              <w:marLeft w:val="0"/>
              <w:marRight w:val="0"/>
              <w:marTop w:val="0"/>
              <w:marBottom w:val="0"/>
              <w:divBdr>
                <w:top w:val="none" w:sz="0" w:space="0" w:color="auto"/>
                <w:left w:val="none" w:sz="0" w:space="0" w:color="auto"/>
                <w:bottom w:val="none" w:sz="0" w:space="0" w:color="auto"/>
                <w:right w:val="none" w:sz="0" w:space="0" w:color="auto"/>
              </w:divBdr>
            </w:div>
            <w:div w:id="986936689">
              <w:marLeft w:val="0"/>
              <w:marRight w:val="0"/>
              <w:marTop w:val="0"/>
              <w:marBottom w:val="0"/>
              <w:divBdr>
                <w:top w:val="none" w:sz="0" w:space="0" w:color="auto"/>
                <w:left w:val="none" w:sz="0" w:space="0" w:color="auto"/>
                <w:bottom w:val="none" w:sz="0" w:space="0" w:color="auto"/>
                <w:right w:val="none" w:sz="0" w:space="0" w:color="auto"/>
              </w:divBdr>
            </w:div>
            <w:div w:id="7846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235</Words>
  <Characters>1460</Characters>
  <Application>Microsoft Office Word</Application>
  <DocSecurity>0</DocSecurity>
  <Lines>31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2014-04-09T20:09:00Z</dcterms:created>
  <dcterms:modified xsi:type="dcterms:W3CDTF">2014-04-09T20:21:00Z</dcterms:modified>
</cp:coreProperties>
</file>