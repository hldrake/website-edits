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2A7A13" w14:textId="77777777" w:rsidR="00143C59" w:rsidRDefault="00E34068">
      <w:r>
        <w:t>NT8 LCP</w:t>
      </w:r>
    </w:p>
    <w:p w14:paraId="349A0D49" w14:textId="77777777" w:rsidR="00E34068" w:rsidRDefault="00F8420D">
      <w:hyperlink r:id="rId4" w:anchor="tabbed-nav=tab3" w:history="1">
        <w:r w:rsidR="00E34068" w:rsidRPr="007D412B">
          <w:rPr>
            <w:rStyle w:val="Hyperlink"/>
          </w:rPr>
          <w:t>http://www.formulatrix.com/demosite/liquid-handling/products/nt8/index.html#tabbed-nav=tab3</w:t>
        </w:r>
      </w:hyperlink>
    </w:p>
    <w:p w14:paraId="14FC7008" w14:textId="77777777" w:rsidR="00E34068" w:rsidRPr="00E34068" w:rsidRDefault="00E34068"/>
    <w:p w14:paraId="33629376" w14:textId="77777777" w:rsidR="00E34068" w:rsidRPr="00E34068" w:rsidRDefault="00E34068" w:rsidP="00E34068">
      <w:pPr>
        <w:spacing w:before="100" w:beforeAutospacing="1" w:after="100" w:afterAutospacing="1" w:line="240" w:lineRule="auto"/>
        <w:outlineLvl w:val="2"/>
        <w:rPr>
          <w:rFonts w:eastAsia="Times New Roman" w:cs="Times New Roman"/>
          <w:b/>
          <w:bCs/>
          <w:sz w:val="27"/>
          <w:szCs w:val="27"/>
        </w:rPr>
      </w:pPr>
      <w:r w:rsidRPr="00E34068">
        <w:rPr>
          <w:rFonts w:eastAsia="Times New Roman" w:cs="Times New Roman"/>
          <w:b/>
          <w:bCs/>
          <w:sz w:val="27"/>
          <w:szCs w:val="27"/>
        </w:rPr>
        <w:t>LCP (</w:t>
      </w:r>
      <w:proofErr w:type="spellStart"/>
      <w:r w:rsidRPr="00E34068">
        <w:rPr>
          <w:rFonts w:eastAsia="Times New Roman" w:cs="Times New Roman"/>
          <w:b/>
          <w:bCs/>
          <w:sz w:val="27"/>
          <w:szCs w:val="27"/>
        </w:rPr>
        <w:t>Lipidic</w:t>
      </w:r>
      <w:proofErr w:type="spellEnd"/>
      <w:r w:rsidRPr="00E34068">
        <w:rPr>
          <w:rFonts w:eastAsia="Times New Roman" w:cs="Times New Roman"/>
          <w:b/>
          <w:bCs/>
          <w:sz w:val="27"/>
          <w:szCs w:val="27"/>
        </w:rPr>
        <w:t xml:space="preserve"> Cubic Phase) Head Attachment</w:t>
      </w:r>
    </w:p>
    <w:p w14:paraId="67BFE451" w14:textId="77777777" w:rsidR="00E34068" w:rsidRPr="00E34068" w:rsidRDefault="00E34068" w:rsidP="00E34068">
      <w:pPr>
        <w:spacing w:before="100" w:beforeAutospacing="1" w:after="100" w:afterAutospacing="1" w:line="240" w:lineRule="auto"/>
        <w:rPr>
          <w:rFonts w:eastAsia="Times New Roman" w:cs="Times New Roman"/>
          <w:sz w:val="24"/>
          <w:szCs w:val="24"/>
        </w:rPr>
      </w:pPr>
      <w:del w:id="0" w:author="Ira Sabran" w:date="2014-04-04T09:11:00Z">
        <w:r w:rsidRPr="00E34068" w:rsidDel="00E34068">
          <w:rPr>
            <w:rFonts w:eastAsia="Times New Roman" w:cs="Times New Roman"/>
            <w:sz w:val="24"/>
            <w:szCs w:val="24"/>
          </w:rPr>
          <w:delText xml:space="preserve">An </w:delText>
        </w:r>
      </w:del>
      <w:ins w:id="1" w:author="Ira Sabran" w:date="2014-04-04T09:11:00Z">
        <w:r>
          <w:rPr>
            <w:rFonts w:eastAsia="Times New Roman" w:cs="Times New Roman"/>
            <w:sz w:val="24"/>
            <w:szCs w:val="24"/>
          </w:rPr>
          <w:t>The optional</w:t>
        </w:r>
        <w:r w:rsidRPr="00E34068">
          <w:rPr>
            <w:rFonts w:eastAsia="Times New Roman" w:cs="Times New Roman"/>
            <w:sz w:val="24"/>
            <w:szCs w:val="24"/>
          </w:rPr>
          <w:t xml:space="preserve"> </w:t>
        </w:r>
      </w:ins>
      <w:r w:rsidRPr="00E34068">
        <w:rPr>
          <w:rFonts w:eastAsia="Times New Roman" w:cs="Times New Roman"/>
          <w:sz w:val="24"/>
          <w:szCs w:val="24"/>
        </w:rPr>
        <w:t xml:space="preserve">LCP dispensing attachment </w:t>
      </w:r>
      <w:del w:id="2" w:author="Ira Sabran" w:date="2014-04-04T09:11:00Z">
        <w:r w:rsidRPr="00E34068" w:rsidDel="00E34068">
          <w:rPr>
            <w:rFonts w:eastAsia="Times New Roman" w:cs="Times New Roman"/>
            <w:sz w:val="24"/>
            <w:szCs w:val="24"/>
          </w:rPr>
          <w:delText xml:space="preserve">is available for the NT8, and </w:delText>
        </w:r>
      </w:del>
      <w:r w:rsidRPr="00E34068">
        <w:rPr>
          <w:rFonts w:eastAsia="Times New Roman" w:cs="Times New Roman"/>
          <w:sz w:val="24"/>
          <w:szCs w:val="24"/>
        </w:rPr>
        <w:t xml:space="preserve">is able to dispense LCP drops of 25-200 </w:t>
      </w:r>
      <w:proofErr w:type="gramStart"/>
      <w:r w:rsidRPr="00E34068">
        <w:rPr>
          <w:rFonts w:eastAsia="Times New Roman" w:cs="Times New Roman"/>
          <w:sz w:val="24"/>
          <w:szCs w:val="24"/>
        </w:rPr>
        <w:t>nL</w:t>
      </w:r>
      <w:proofErr w:type="gramEnd"/>
      <w:r w:rsidRPr="00E34068">
        <w:rPr>
          <w:rFonts w:eastAsia="Times New Roman" w:cs="Times New Roman"/>
          <w:sz w:val="24"/>
          <w:szCs w:val="24"/>
        </w:rPr>
        <w:t xml:space="preserve">. The dispenser </w:t>
      </w:r>
      <w:del w:id="3" w:author="Ira Sabran" w:date="2014-04-04T09:12:00Z">
        <w:r w:rsidRPr="00E34068" w:rsidDel="00E34068">
          <w:rPr>
            <w:rFonts w:eastAsia="Times New Roman" w:cs="Times New Roman"/>
            <w:sz w:val="24"/>
            <w:szCs w:val="24"/>
          </w:rPr>
          <w:delText xml:space="preserve">takes </w:delText>
        </w:r>
      </w:del>
      <w:ins w:id="4" w:author="Ira Sabran" w:date="2014-04-04T09:12:00Z">
        <w:r>
          <w:rPr>
            <w:rFonts w:eastAsia="Times New Roman" w:cs="Times New Roman"/>
            <w:sz w:val="24"/>
            <w:szCs w:val="24"/>
          </w:rPr>
          <w:t>holds</w:t>
        </w:r>
        <w:r w:rsidRPr="00E34068">
          <w:rPr>
            <w:rFonts w:eastAsia="Times New Roman" w:cs="Times New Roman"/>
            <w:sz w:val="24"/>
            <w:szCs w:val="24"/>
          </w:rPr>
          <w:t xml:space="preserve"> </w:t>
        </w:r>
      </w:ins>
      <w:r w:rsidRPr="00E34068">
        <w:rPr>
          <w:rFonts w:eastAsia="Times New Roman" w:cs="Times New Roman"/>
          <w:sz w:val="24"/>
          <w:szCs w:val="24"/>
        </w:rPr>
        <w:t>an 8mm barrel syringe</w:t>
      </w:r>
      <w:del w:id="5" w:author="Ira Sabran" w:date="2014-04-04T09:13:00Z">
        <w:r w:rsidRPr="00E34068" w:rsidDel="00E34068">
          <w:rPr>
            <w:rFonts w:eastAsia="Times New Roman" w:cs="Times New Roman"/>
            <w:sz w:val="24"/>
            <w:szCs w:val="24"/>
          </w:rPr>
          <w:delText>, and</w:delText>
        </w:r>
      </w:del>
      <w:ins w:id="6" w:author="Ira Sabran" w:date="2014-04-04T09:13:00Z">
        <w:r>
          <w:rPr>
            <w:rFonts w:eastAsia="Times New Roman" w:cs="Times New Roman"/>
            <w:sz w:val="24"/>
            <w:szCs w:val="24"/>
          </w:rPr>
          <w:t xml:space="preserve"> while</w:t>
        </w:r>
      </w:ins>
      <w:r w:rsidRPr="00E34068">
        <w:rPr>
          <w:rFonts w:eastAsia="Times New Roman" w:cs="Times New Roman"/>
          <w:sz w:val="24"/>
          <w:szCs w:val="24"/>
        </w:rPr>
        <w:t xml:space="preserve"> a sensor ensures the syringe is properly mounted before dispensing. </w:t>
      </w:r>
      <w:del w:id="7" w:author="Ira Sabran" w:date="2014-04-04T09:13:00Z">
        <w:r w:rsidRPr="00E34068" w:rsidDel="00E34068">
          <w:rPr>
            <w:rFonts w:eastAsia="Times New Roman" w:cs="Times New Roman"/>
            <w:sz w:val="24"/>
            <w:szCs w:val="24"/>
          </w:rPr>
          <w:delText>It dispenses a</w:delText>
        </w:r>
      </w:del>
      <w:ins w:id="8" w:author="Ira Sabran" w:date="2014-04-04T09:13:00Z">
        <w:r>
          <w:rPr>
            <w:rFonts w:eastAsia="Times New Roman" w:cs="Times New Roman"/>
            <w:sz w:val="24"/>
            <w:szCs w:val="24"/>
          </w:rPr>
          <w:t>A</w:t>
        </w:r>
      </w:ins>
      <w:r w:rsidRPr="00E34068">
        <w:rPr>
          <w:rFonts w:eastAsia="Times New Roman" w:cs="Times New Roman"/>
          <w:sz w:val="24"/>
          <w:szCs w:val="24"/>
        </w:rPr>
        <w:t xml:space="preserve"> full, 96-drop LCP plate</w:t>
      </w:r>
      <w:ins w:id="9" w:author="Ira Sabran" w:date="2014-04-04T09:13:00Z">
        <w:r>
          <w:rPr>
            <w:rFonts w:eastAsia="Times New Roman" w:cs="Times New Roman"/>
            <w:sz w:val="24"/>
            <w:szCs w:val="24"/>
          </w:rPr>
          <w:t xml:space="preserve"> is dispensed</w:t>
        </w:r>
      </w:ins>
      <w:r w:rsidRPr="00E34068">
        <w:rPr>
          <w:rFonts w:eastAsia="Times New Roman" w:cs="Times New Roman"/>
          <w:sz w:val="24"/>
          <w:szCs w:val="24"/>
        </w:rPr>
        <w:t xml:space="preserve"> in less than 5 minutes, including </w:t>
      </w:r>
      <w:ins w:id="10" w:author="Ira Sabran" w:date="2014-04-04T09:14:00Z">
        <w:r w:rsidRPr="00E34068">
          <w:rPr>
            <w:rFonts w:eastAsia="Times New Roman" w:cs="Times New Roman"/>
            <w:sz w:val="24"/>
            <w:szCs w:val="24"/>
          </w:rPr>
          <w:t xml:space="preserve">drop setting </w:t>
        </w:r>
      </w:ins>
      <w:r w:rsidRPr="00E34068">
        <w:rPr>
          <w:rFonts w:eastAsia="Times New Roman" w:cs="Times New Roman"/>
          <w:sz w:val="24"/>
          <w:szCs w:val="24"/>
        </w:rPr>
        <w:t xml:space="preserve">both the lipid </w:t>
      </w:r>
      <w:del w:id="11" w:author="Ira Sabran" w:date="2014-04-04T09:14:00Z">
        <w:r w:rsidRPr="00E34068" w:rsidDel="00E34068">
          <w:rPr>
            <w:rFonts w:eastAsia="Times New Roman" w:cs="Times New Roman"/>
            <w:sz w:val="24"/>
            <w:szCs w:val="24"/>
          </w:rPr>
          <w:delText xml:space="preserve">drop setting </w:delText>
        </w:r>
      </w:del>
      <w:r w:rsidRPr="00E34068">
        <w:rPr>
          <w:rFonts w:eastAsia="Times New Roman" w:cs="Times New Roman"/>
          <w:sz w:val="24"/>
          <w:szCs w:val="24"/>
        </w:rPr>
        <w:t>and the well solution</w:t>
      </w:r>
      <w:del w:id="12" w:author="Ira Sabran" w:date="2014-04-04T09:14:00Z">
        <w:r w:rsidRPr="00E34068" w:rsidDel="00E34068">
          <w:rPr>
            <w:rFonts w:eastAsia="Times New Roman" w:cs="Times New Roman"/>
            <w:sz w:val="24"/>
            <w:szCs w:val="24"/>
          </w:rPr>
          <w:delText xml:space="preserve"> drop setting</w:delText>
        </w:r>
      </w:del>
      <w:r w:rsidRPr="00E34068">
        <w:rPr>
          <w:rFonts w:eastAsia="Times New Roman" w:cs="Times New Roman"/>
          <w:sz w:val="24"/>
          <w:szCs w:val="24"/>
        </w:rPr>
        <w:t>.</w:t>
      </w:r>
    </w:p>
    <w:p w14:paraId="47A6D815" w14:textId="77777777" w:rsidR="00E34068" w:rsidRPr="00E34068" w:rsidRDefault="00E34068" w:rsidP="00E34068">
      <w:pPr>
        <w:spacing w:before="100" w:beforeAutospacing="1" w:after="100" w:afterAutospacing="1" w:line="240" w:lineRule="auto"/>
        <w:outlineLvl w:val="2"/>
        <w:rPr>
          <w:rFonts w:eastAsia="Times New Roman" w:cs="Times New Roman"/>
          <w:b/>
          <w:bCs/>
          <w:sz w:val="27"/>
          <w:szCs w:val="27"/>
        </w:rPr>
      </w:pPr>
      <w:r w:rsidRPr="00E34068">
        <w:rPr>
          <w:rFonts w:eastAsia="Times New Roman" w:cs="Times New Roman"/>
          <w:b/>
          <w:bCs/>
          <w:sz w:val="27"/>
          <w:szCs w:val="27"/>
        </w:rPr>
        <w:t>LCP Mixer</w:t>
      </w:r>
    </w:p>
    <w:p w14:paraId="66BC839B" w14:textId="77777777" w:rsidR="00E34068" w:rsidRPr="00E34068" w:rsidRDefault="00E34068" w:rsidP="00E34068">
      <w:pPr>
        <w:spacing w:before="100" w:beforeAutospacing="1" w:after="100" w:afterAutospacing="1" w:line="240" w:lineRule="auto"/>
        <w:rPr>
          <w:rFonts w:eastAsia="Times New Roman" w:cs="Times New Roman"/>
          <w:sz w:val="24"/>
          <w:szCs w:val="24"/>
        </w:rPr>
      </w:pPr>
      <w:r w:rsidRPr="00E34068">
        <w:rPr>
          <w:rFonts w:eastAsia="Times New Roman" w:cs="Times New Roman"/>
          <w:sz w:val="24"/>
          <w:szCs w:val="24"/>
        </w:rPr>
        <w:t>The LCP dispensing option also includes a lipid mixer which attaches to the deck of the system. The mixer is controlled by software to guarantee that the right number of mixing cycles are applied to the lipid syringe.</w:t>
      </w:r>
    </w:p>
    <w:p w14:paraId="6911B350" w14:textId="77777777" w:rsidR="00E34068" w:rsidRPr="00E34068" w:rsidRDefault="00E34068" w:rsidP="00E34068">
      <w:pPr>
        <w:spacing w:before="100" w:beforeAutospacing="1" w:after="100" w:afterAutospacing="1" w:line="240" w:lineRule="auto"/>
        <w:outlineLvl w:val="2"/>
        <w:rPr>
          <w:rFonts w:eastAsia="Times New Roman" w:cs="Times New Roman"/>
          <w:b/>
          <w:bCs/>
          <w:sz w:val="27"/>
          <w:szCs w:val="27"/>
        </w:rPr>
      </w:pPr>
      <w:r w:rsidRPr="00E34068">
        <w:rPr>
          <w:rFonts w:eastAsia="Times New Roman" w:cs="Times New Roman"/>
          <w:b/>
          <w:bCs/>
          <w:sz w:val="27"/>
          <w:szCs w:val="27"/>
        </w:rPr>
        <w:t>LCP Auto</w:t>
      </w:r>
      <w:commentRangeStart w:id="13"/>
      <w:r w:rsidRPr="00E34068">
        <w:rPr>
          <w:rFonts w:eastAsia="Times New Roman" w:cs="Times New Roman"/>
          <w:b/>
          <w:bCs/>
          <w:sz w:val="27"/>
          <w:szCs w:val="27"/>
        </w:rPr>
        <w:t xml:space="preserve"> </w:t>
      </w:r>
      <w:commentRangeEnd w:id="13"/>
      <w:r w:rsidR="00CF46D6">
        <w:rPr>
          <w:rStyle w:val="CommentReference"/>
        </w:rPr>
        <w:commentReference w:id="13"/>
      </w:r>
      <w:r w:rsidRPr="00E34068">
        <w:rPr>
          <w:rFonts w:eastAsia="Times New Roman" w:cs="Times New Roman"/>
          <w:b/>
          <w:bCs/>
          <w:sz w:val="27"/>
          <w:szCs w:val="27"/>
        </w:rPr>
        <w:t>Calibration</w:t>
      </w:r>
    </w:p>
    <w:p w14:paraId="6718F461" w14:textId="318D98F4" w:rsidR="00E34068" w:rsidRPr="00E34068" w:rsidRDefault="00E34068" w:rsidP="00E34068">
      <w:pPr>
        <w:spacing w:before="100" w:beforeAutospacing="1" w:after="100" w:afterAutospacing="1" w:line="240" w:lineRule="auto"/>
        <w:rPr>
          <w:rFonts w:eastAsia="Times New Roman" w:cs="Times New Roman"/>
          <w:sz w:val="24"/>
          <w:szCs w:val="24"/>
        </w:rPr>
      </w:pPr>
      <w:r w:rsidRPr="00E34068">
        <w:rPr>
          <w:rFonts w:eastAsia="Times New Roman" w:cs="Times New Roman"/>
          <w:sz w:val="24"/>
          <w:szCs w:val="24"/>
        </w:rPr>
        <w:t>The LCP option includes a fully</w:t>
      </w:r>
      <w:commentRangeStart w:id="14"/>
      <w:r w:rsidRPr="00E34068">
        <w:rPr>
          <w:rFonts w:eastAsia="Times New Roman" w:cs="Times New Roman"/>
          <w:sz w:val="24"/>
          <w:szCs w:val="24"/>
        </w:rPr>
        <w:t xml:space="preserve"> </w:t>
      </w:r>
      <w:commentRangeEnd w:id="14"/>
      <w:r>
        <w:rPr>
          <w:rStyle w:val="CommentReference"/>
        </w:rPr>
        <w:commentReference w:id="14"/>
      </w:r>
      <w:r w:rsidRPr="00E34068">
        <w:rPr>
          <w:rFonts w:eastAsia="Times New Roman" w:cs="Times New Roman"/>
          <w:sz w:val="24"/>
          <w:szCs w:val="24"/>
        </w:rPr>
        <w:t>automat</w:t>
      </w:r>
      <w:commentRangeStart w:id="15"/>
      <w:r w:rsidRPr="00E34068">
        <w:rPr>
          <w:rFonts w:eastAsia="Times New Roman" w:cs="Times New Roman"/>
          <w:sz w:val="24"/>
          <w:szCs w:val="24"/>
        </w:rPr>
        <w:t>ic</w:t>
      </w:r>
      <w:commentRangeEnd w:id="15"/>
      <w:r w:rsidR="00CF46D6">
        <w:rPr>
          <w:rStyle w:val="CommentReference"/>
        </w:rPr>
        <w:commentReference w:id="15"/>
      </w:r>
      <w:r w:rsidRPr="00E34068">
        <w:rPr>
          <w:rFonts w:eastAsia="Times New Roman" w:cs="Times New Roman"/>
          <w:sz w:val="24"/>
          <w:szCs w:val="24"/>
        </w:rPr>
        <w:t xml:space="preserve"> </w:t>
      </w:r>
      <w:del w:id="16" w:author="Ira Sabran" w:date="2014-04-04T09:17:00Z">
        <w:r w:rsidRPr="00E34068" w:rsidDel="00E34068">
          <w:rPr>
            <w:rFonts w:eastAsia="Times New Roman" w:cs="Times New Roman"/>
            <w:sz w:val="24"/>
            <w:szCs w:val="24"/>
          </w:rPr>
          <w:delText xml:space="preserve">calibration </w:delText>
        </w:r>
      </w:del>
      <w:r w:rsidRPr="00E34068">
        <w:rPr>
          <w:rFonts w:eastAsia="Times New Roman" w:cs="Times New Roman"/>
          <w:sz w:val="24"/>
          <w:szCs w:val="24"/>
        </w:rPr>
        <w:t xml:space="preserve">system for </w:t>
      </w:r>
      <w:ins w:id="17" w:author="Ira Sabran" w:date="2014-04-04T09:17:00Z">
        <w:r>
          <w:rPr>
            <w:rFonts w:eastAsia="Times New Roman" w:cs="Times New Roman"/>
            <w:sz w:val="24"/>
            <w:szCs w:val="24"/>
          </w:rPr>
          <w:t>calibrating</w:t>
        </w:r>
        <w:r w:rsidRPr="00E34068">
          <w:rPr>
            <w:rFonts w:eastAsia="Times New Roman" w:cs="Times New Roman"/>
            <w:sz w:val="24"/>
            <w:szCs w:val="24"/>
          </w:rPr>
          <w:t xml:space="preserve"> </w:t>
        </w:r>
      </w:ins>
      <w:r w:rsidRPr="00E34068">
        <w:rPr>
          <w:rFonts w:eastAsia="Times New Roman" w:cs="Times New Roman"/>
          <w:sz w:val="24"/>
          <w:szCs w:val="24"/>
        </w:rPr>
        <w:t xml:space="preserve">the lipid syringe. </w:t>
      </w:r>
      <w:del w:id="18" w:author="Ira Sabran" w:date="2014-04-04T09:18:00Z">
        <w:r w:rsidRPr="00E34068" w:rsidDel="00CF46D6">
          <w:rPr>
            <w:rFonts w:eastAsia="Times New Roman" w:cs="Times New Roman"/>
            <w:sz w:val="24"/>
            <w:szCs w:val="24"/>
          </w:rPr>
          <w:delText xml:space="preserve">It </w:delText>
        </w:r>
      </w:del>
      <w:ins w:id="19" w:author="Ira Sabran" w:date="2014-04-04T09:18:00Z">
        <w:r w:rsidR="00CF46D6">
          <w:rPr>
            <w:rFonts w:eastAsia="Times New Roman" w:cs="Times New Roman"/>
            <w:sz w:val="24"/>
            <w:szCs w:val="24"/>
          </w:rPr>
          <w:t>This</w:t>
        </w:r>
        <w:r w:rsidR="00CF46D6" w:rsidRPr="00E34068">
          <w:rPr>
            <w:rFonts w:eastAsia="Times New Roman" w:cs="Times New Roman"/>
            <w:sz w:val="24"/>
            <w:szCs w:val="24"/>
          </w:rPr>
          <w:t xml:space="preserve"> </w:t>
        </w:r>
      </w:ins>
      <w:r w:rsidRPr="00E34068">
        <w:rPr>
          <w:rFonts w:eastAsia="Times New Roman" w:cs="Times New Roman"/>
          <w:sz w:val="24"/>
          <w:szCs w:val="24"/>
        </w:rPr>
        <w:t xml:space="preserve">ensures </w:t>
      </w:r>
      <w:ins w:id="20" w:author="Ira Sabran" w:date="2014-04-04T09:18:00Z">
        <w:r w:rsidR="00CF46D6">
          <w:rPr>
            <w:rFonts w:eastAsia="Times New Roman" w:cs="Times New Roman"/>
            <w:sz w:val="24"/>
            <w:szCs w:val="24"/>
          </w:rPr>
          <w:t xml:space="preserve">that </w:t>
        </w:r>
      </w:ins>
      <w:r w:rsidRPr="00E34068">
        <w:rPr>
          <w:rFonts w:eastAsia="Times New Roman" w:cs="Times New Roman"/>
          <w:sz w:val="24"/>
          <w:szCs w:val="24"/>
        </w:rPr>
        <w:t xml:space="preserve">the syringe tip is centered to within 50 </w:t>
      </w:r>
      <w:del w:id="21" w:author="Ira Sabran" w:date="2014-04-04T15:02:00Z">
        <w:r w:rsidRPr="00E34068" w:rsidDel="00F8420D">
          <w:rPr>
            <w:rFonts w:eastAsia="Times New Roman" w:cs="Times New Roman"/>
            <w:sz w:val="24"/>
            <w:szCs w:val="24"/>
          </w:rPr>
          <w:delText xml:space="preserve">µm </w:delText>
        </w:r>
      </w:del>
      <w:ins w:id="22" w:author="Ira Sabran" w:date="2014-04-04T15:02:00Z">
        <w:r w:rsidR="00F8420D" w:rsidRPr="00E34068">
          <w:rPr>
            <w:rFonts w:eastAsia="Times New Roman" w:cs="Times New Roman"/>
            <w:sz w:val="24"/>
            <w:szCs w:val="24"/>
          </w:rPr>
          <w:t>µ</w:t>
        </w:r>
        <w:r w:rsidR="00F8420D">
          <w:rPr>
            <w:rFonts w:eastAsia="Times New Roman" w:cs="Times New Roman"/>
            <w:sz w:val="24"/>
            <w:szCs w:val="24"/>
          </w:rPr>
          <w:t>M</w:t>
        </w:r>
        <w:bookmarkStart w:id="23" w:name="_GoBack"/>
        <w:bookmarkEnd w:id="23"/>
        <w:r w:rsidR="00F8420D" w:rsidRPr="00E34068">
          <w:rPr>
            <w:rFonts w:eastAsia="Times New Roman" w:cs="Times New Roman"/>
            <w:sz w:val="24"/>
            <w:szCs w:val="24"/>
          </w:rPr>
          <w:t xml:space="preserve"> </w:t>
        </w:r>
      </w:ins>
      <w:r w:rsidRPr="00E34068">
        <w:rPr>
          <w:rFonts w:eastAsia="Times New Roman" w:cs="Times New Roman"/>
          <w:sz w:val="24"/>
          <w:szCs w:val="24"/>
        </w:rPr>
        <w:t>or less.</w:t>
      </w:r>
    </w:p>
    <w:p w14:paraId="436411CB" w14:textId="77777777" w:rsidR="00E34068" w:rsidRDefault="00E34068"/>
    <w:sectPr w:rsidR="00E340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Ira Sabran" w:date="2014-04-04T09:20:00Z" w:initials="IS">
    <w:p w14:paraId="05E86F61" w14:textId="77777777" w:rsidR="00CF46D6" w:rsidRDefault="00CF46D6">
      <w:pPr>
        <w:pStyle w:val="CommentText"/>
      </w:pPr>
      <w:r>
        <w:rPr>
          <w:rStyle w:val="CommentReference"/>
        </w:rPr>
        <w:annotationRef/>
      </w:r>
      <w:r>
        <w:t>Hyphen?</w:t>
      </w:r>
    </w:p>
  </w:comment>
  <w:comment w:id="14" w:author="Ira Sabran" w:date="2014-04-04T09:15:00Z" w:initials="IS">
    <w:p w14:paraId="41059363" w14:textId="77777777" w:rsidR="00E34068" w:rsidRDefault="00E34068">
      <w:pPr>
        <w:pStyle w:val="CommentText"/>
      </w:pPr>
      <w:r>
        <w:rPr>
          <w:rStyle w:val="CommentReference"/>
        </w:rPr>
        <w:annotationRef/>
      </w:r>
      <w:r>
        <w:t>Hyphen?</w:t>
      </w:r>
    </w:p>
  </w:comment>
  <w:comment w:id="15" w:author="Ira Sabran" w:date="2014-04-04T09:19:00Z" w:initials="IS">
    <w:p w14:paraId="0DF40AD2" w14:textId="77777777" w:rsidR="00CF46D6" w:rsidRDefault="00CF46D6">
      <w:pPr>
        <w:pStyle w:val="CommentText"/>
      </w:pPr>
      <w:r>
        <w:rPr>
          <w:rStyle w:val="CommentReference"/>
        </w:rPr>
        <w:annotationRef/>
      </w:r>
      <w:proofErr w:type="gramStart"/>
      <w:r>
        <w:t>automated</w:t>
      </w:r>
      <w:proofErr w:type="gram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E86F61" w15:done="0"/>
  <w15:commentEx w15:paraId="41059363" w15:done="0"/>
  <w15:commentEx w15:paraId="0DF40AD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068"/>
    <w:rsid w:val="00012094"/>
    <w:rsid w:val="000137C1"/>
    <w:rsid w:val="00036629"/>
    <w:rsid w:val="000A45B4"/>
    <w:rsid w:val="0010251C"/>
    <w:rsid w:val="001062B8"/>
    <w:rsid w:val="00132A61"/>
    <w:rsid w:val="00143C59"/>
    <w:rsid w:val="00246E3B"/>
    <w:rsid w:val="002861D5"/>
    <w:rsid w:val="00352716"/>
    <w:rsid w:val="003D117A"/>
    <w:rsid w:val="00484D48"/>
    <w:rsid w:val="00504FE6"/>
    <w:rsid w:val="00576354"/>
    <w:rsid w:val="00591E0B"/>
    <w:rsid w:val="00605E62"/>
    <w:rsid w:val="006270E8"/>
    <w:rsid w:val="0064429E"/>
    <w:rsid w:val="006E7B16"/>
    <w:rsid w:val="007165DF"/>
    <w:rsid w:val="00744CEC"/>
    <w:rsid w:val="007A75BC"/>
    <w:rsid w:val="0083731B"/>
    <w:rsid w:val="008E10BE"/>
    <w:rsid w:val="00901F92"/>
    <w:rsid w:val="00973C76"/>
    <w:rsid w:val="009F77E0"/>
    <w:rsid w:val="00A5649E"/>
    <w:rsid w:val="00A8017D"/>
    <w:rsid w:val="00A80F7C"/>
    <w:rsid w:val="00AA62C1"/>
    <w:rsid w:val="00AA6C6C"/>
    <w:rsid w:val="00B01E11"/>
    <w:rsid w:val="00B46AFF"/>
    <w:rsid w:val="00B805C7"/>
    <w:rsid w:val="00BF4B57"/>
    <w:rsid w:val="00C0288D"/>
    <w:rsid w:val="00C77F2D"/>
    <w:rsid w:val="00CF46D6"/>
    <w:rsid w:val="00D32F73"/>
    <w:rsid w:val="00DA23B8"/>
    <w:rsid w:val="00E027CE"/>
    <w:rsid w:val="00E12522"/>
    <w:rsid w:val="00E34068"/>
    <w:rsid w:val="00E40501"/>
    <w:rsid w:val="00E91C5F"/>
    <w:rsid w:val="00EC2231"/>
    <w:rsid w:val="00F8420D"/>
    <w:rsid w:val="00F9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A7D2F"/>
  <w15:chartTrackingRefBased/>
  <w15:docId w15:val="{268FDDE8-5C21-4AFD-BBF2-94E1842B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340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4068"/>
    <w:rPr>
      <w:color w:val="0563C1" w:themeColor="hyperlink"/>
      <w:u w:val="single"/>
    </w:rPr>
  </w:style>
  <w:style w:type="character" w:customStyle="1" w:styleId="Heading3Char">
    <w:name w:val="Heading 3 Char"/>
    <w:basedOn w:val="DefaultParagraphFont"/>
    <w:link w:val="Heading3"/>
    <w:uiPriority w:val="9"/>
    <w:rsid w:val="00E3406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34068"/>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34068"/>
    <w:rPr>
      <w:sz w:val="16"/>
      <w:szCs w:val="16"/>
    </w:rPr>
  </w:style>
  <w:style w:type="paragraph" w:styleId="CommentText">
    <w:name w:val="annotation text"/>
    <w:basedOn w:val="Normal"/>
    <w:link w:val="CommentTextChar"/>
    <w:uiPriority w:val="99"/>
    <w:semiHidden/>
    <w:unhideWhenUsed/>
    <w:rsid w:val="00E34068"/>
    <w:pPr>
      <w:spacing w:line="240" w:lineRule="auto"/>
    </w:pPr>
    <w:rPr>
      <w:sz w:val="20"/>
      <w:szCs w:val="20"/>
    </w:rPr>
  </w:style>
  <w:style w:type="character" w:customStyle="1" w:styleId="CommentTextChar">
    <w:name w:val="Comment Text Char"/>
    <w:basedOn w:val="DefaultParagraphFont"/>
    <w:link w:val="CommentText"/>
    <w:uiPriority w:val="99"/>
    <w:semiHidden/>
    <w:rsid w:val="00E34068"/>
    <w:rPr>
      <w:sz w:val="20"/>
      <w:szCs w:val="20"/>
    </w:rPr>
  </w:style>
  <w:style w:type="paragraph" w:styleId="CommentSubject">
    <w:name w:val="annotation subject"/>
    <w:basedOn w:val="CommentText"/>
    <w:next w:val="CommentText"/>
    <w:link w:val="CommentSubjectChar"/>
    <w:uiPriority w:val="99"/>
    <w:semiHidden/>
    <w:unhideWhenUsed/>
    <w:rsid w:val="00E34068"/>
    <w:rPr>
      <w:b/>
      <w:bCs/>
    </w:rPr>
  </w:style>
  <w:style w:type="character" w:customStyle="1" w:styleId="CommentSubjectChar">
    <w:name w:val="Comment Subject Char"/>
    <w:basedOn w:val="CommentTextChar"/>
    <w:link w:val="CommentSubject"/>
    <w:uiPriority w:val="99"/>
    <w:semiHidden/>
    <w:rsid w:val="00E34068"/>
    <w:rPr>
      <w:b/>
      <w:bCs/>
      <w:sz w:val="20"/>
      <w:szCs w:val="20"/>
    </w:rPr>
  </w:style>
  <w:style w:type="paragraph" w:styleId="BalloonText">
    <w:name w:val="Balloon Text"/>
    <w:basedOn w:val="Normal"/>
    <w:link w:val="BalloonTextChar"/>
    <w:uiPriority w:val="99"/>
    <w:semiHidden/>
    <w:unhideWhenUsed/>
    <w:rsid w:val="00E340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40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398343">
      <w:bodyDiv w:val="1"/>
      <w:marLeft w:val="0"/>
      <w:marRight w:val="0"/>
      <w:marTop w:val="0"/>
      <w:marBottom w:val="0"/>
      <w:divBdr>
        <w:top w:val="none" w:sz="0" w:space="0" w:color="auto"/>
        <w:left w:val="none" w:sz="0" w:space="0" w:color="auto"/>
        <w:bottom w:val="none" w:sz="0" w:space="0" w:color="auto"/>
        <w:right w:val="none" w:sz="0" w:space="0" w:color="auto"/>
      </w:divBdr>
      <w:divsChild>
        <w:div w:id="851265406">
          <w:marLeft w:val="0"/>
          <w:marRight w:val="0"/>
          <w:marTop w:val="0"/>
          <w:marBottom w:val="0"/>
          <w:divBdr>
            <w:top w:val="none" w:sz="0" w:space="0" w:color="auto"/>
            <w:left w:val="none" w:sz="0" w:space="0" w:color="auto"/>
            <w:bottom w:val="none" w:sz="0" w:space="0" w:color="auto"/>
            <w:right w:val="none" w:sz="0" w:space="0" w:color="auto"/>
          </w:divBdr>
        </w:div>
        <w:div w:id="1125536806">
          <w:marLeft w:val="0"/>
          <w:marRight w:val="0"/>
          <w:marTop w:val="0"/>
          <w:marBottom w:val="0"/>
          <w:divBdr>
            <w:top w:val="none" w:sz="0" w:space="0" w:color="auto"/>
            <w:left w:val="none" w:sz="0" w:space="0" w:color="auto"/>
            <w:bottom w:val="none" w:sz="0" w:space="0" w:color="auto"/>
            <w:right w:val="none" w:sz="0" w:space="0" w:color="auto"/>
          </w:divBdr>
        </w:div>
        <w:div w:id="1678653133">
          <w:marLeft w:val="0"/>
          <w:marRight w:val="0"/>
          <w:marTop w:val="0"/>
          <w:marBottom w:val="0"/>
          <w:divBdr>
            <w:top w:val="none" w:sz="0" w:space="0" w:color="auto"/>
            <w:left w:val="none" w:sz="0" w:space="0" w:color="auto"/>
            <w:bottom w:val="none" w:sz="0" w:space="0" w:color="auto"/>
            <w:right w:val="none" w:sz="0" w:space="0" w:color="auto"/>
          </w:divBdr>
        </w:div>
        <w:div w:id="2063165095">
          <w:marLeft w:val="0"/>
          <w:marRight w:val="0"/>
          <w:marTop w:val="0"/>
          <w:marBottom w:val="0"/>
          <w:divBdr>
            <w:top w:val="none" w:sz="0" w:space="0" w:color="auto"/>
            <w:left w:val="none" w:sz="0" w:space="0" w:color="auto"/>
            <w:bottom w:val="none" w:sz="0" w:space="0" w:color="auto"/>
            <w:right w:val="none" w:sz="0" w:space="0" w:color="auto"/>
          </w:divBdr>
        </w:div>
        <w:div w:id="1012335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http://www.formulatrix.com/demosite/liquid-handling/products/nt8/index.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2</cp:revision>
  <dcterms:created xsi:type="dcterms:W3CDTF">2014-04-04T13:04:00Z</dcterms:created>
  <dcterms:modified xsi:type="dcterms:W3CDTF">2014-04-04T19:02:00Z</dcterms:modified>
</cp:coreProperties>
</file>