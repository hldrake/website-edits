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B4AA6B" w14:textId="77777777" w:rsidR="00143C59" w:rsidRPr="007359E9" w:rsidRDefault="007359E9">
      <w:r w:rsidRPr="007359E9">
        <w:t>Formulator</w:t>
      </w:r>
      <w:r w:rsidR="008F4284">
        <w:t xml:space="preserve"> Key Features</w:t>
      </w:r>
    </w:p>
    <w:p w14:paraId="21FA8C6F" w14:textId="77777777" w:rsidR="007359E9" w:rsidRPr="007359E9" w:rsidRDefault="007359E9">
      <w:r w:rsidRPr="007359E9">
        <w:t>http://www.formulatrix.com/demosite/liquid-handling/products/formulator/index.html#tabbed-nav=tab2</w:t>
      </w:r>
    </w:p>
    <w:p w14:paraId="23EA55B1" w14:textId="77777777" w:rsidR="007359E9" w:rsidRPr="007359E9" w:rsidRDefault="007359E9" w:rsidP="007359E9">
      <w:pPr>
        <w:spacing w:before="100" w:beforeAutospacing="1" w:after="100" w:afterAutospacing="1" w:line="240" w:lineRule="auto"/>
        <w:outlineLvl w:val="2"/>
        <w:rPr>
          <w:rFonts w:eastAsia="Times New Roman" w:cs="Times New Roman"/>
          <w:b/>
          <w:bCs/>
        </w:rPr>
      </w:pPr>
      <w:r w:rsidRPr="007359E9">
        <w:rPr>
          <w:rFonts w:eastAsia="Times New Roman" w:cs="Times New Roman"/>
          <w:b/>
          <w:bCs/>
        </w:rPr>
        <w:t>Discrete Parallel Metering Technology</w:t>
      </w:r>
    </w:p>
    <w:p w14:paraId="6FE63932" w14:textId="61BAC329" w:rsidR="007359E9" w:rsidRPr="007359E9" w:rsidRDefault="007359E9" w:rsidP="007359E9">
      <w:pPr>
        <w:spacing w:before="100" w:beforeAutospacing="1" w:after="100" w:afterAutospacing="1" w:line="240" w:lineRule="auto"/>
        <w:rPr>
          <w:rFonts w:eastAsia="Times New Roman" w:cs="Times New Roman"/>
        </w:rPr>
      </w:pPr>
      <w:r w:rsidRPr="007359E9">
        <w:rPr>
          <w:rFonts w:eastAsia="Times New Roman" w:cs="Times New Roman"/>
        </w:rPr>
        <w:t xml:space="preserve">At the core of the Formulator is a patented microfluidic chip that </w:t>
      </w:r>
      <w:del w:id="0" w:author="Ira Sabran" w:date="2014-04-04T11:33:00Z">
        <w:r w:rsidRPr="007359E9" w:rsidDel="007359E9">
          <w:rPr>
            <w:rFonts w:eastAsia="Times New Roman" w:cs="Times New Roman"/>
          </w:rPr>
          <w:delText xml:space="preserve">can </w:delText>
        </w:r>
      </w:del>
      <w:r w:rsidRPr="007359E9">
        <w:rPr>
          <w:rFonts w:eastAsia="Times New Roman" w:cs="Times New Roman"/>
        </w:rPr>
        <w:t>measure</w:t>
      </w:r>
      <w:ins w:id="1" w:author="Ira Sabran" w:date="2014-04-04T11:33:00Z">
        <w:r>
          <w:rPr>
            <w:rFonts w:eastAsia="Times New Roman" w:cs="Times New Roman"/>
          </w:rPr>
          <w:t>s</w:t>
        </w:r>
      </w:ins>
      <w:r w:rsidRPr="007359E9">
        <w:rPr>
          <w:rFonts w:eastAsia="Times New Roman" w:cs="Times New Roman"/>
        </w:rPr>
        <w:t xml:space="preserve"> and dispense</w:t>
      </w:r>
      <w:ins w:id="2" w:author="Ira Sabran" w:date="2014-04-04T11:33:00Z">
        <w:r>
          <w:rPr>
            <w:rFonts w:eastAsia="Times New Roman" w:cs="Times New Roman"/>
          </w:rPr>
          <w:t>s</w:t>
        </w:r>
      </w:ins>
      <w:r w:rsidRPr="007359E9">
        <w:rPr>
          <w:rFonts w:eastAsia="Times New Roman" w:cs="Times New Roman"/>
        </w:rPr>
        <w:t xml:space="preserve"> discrete volumes of liquid. The chip has 96 outputs</w:t>
      </w:r>
      <w:ins w:id="3" w:author="Ira Sabran" w:date="2014-04-04T11:33:00Z">
        <w:r>
          <w:rPr>
            <w:rFonts w:eastAsia="Times New Roman" w:cs="Times New Roman"/>
          </w:rPr>
          <w:t>,</w:t>
        </w:r>
      </w:ins>
      <w:r w:rsidRPr="007359E9">
        <w:rPr>
          <w:rFonts w:eastAsia="Times New Roman" w:cs="Times New Roman"/>
        </w:rPr>
        <w:t xml:space="preserve"> each with its own microfluidic valve cluster. Each valve cluster has two micro-diaphragms (200</w:t>
      </w:r>
      <w:ins w:id="4" w:author="Ira Sabran" w:date="2014-04-04T11:33:00Z">
        <w:r>
          <w:rPr>
            <w:rFonts w:eastAsia="Times New Roman" w:cs="Times New Roman"/>
          </w:rPr>
          <w:t xml:space="preserve"> </w:t>
        </w:r>
      </w:ins>
      <w:del w:id="5" w:author="Ira Sabran" w:date="2014-04-04T12:32:00Z">
        <w:r w:rsidRPr="007359E9" w:rsidDel="001660A8">
          <w:rPr>
            <w:rFonts w:eastAsia="Times New Roman" w:cs="Times New Roman"/>
          </w:rPr>
          <w:delText xml:space="preserve">nL </w:delText>
        </w:r>
      </w:del>
      <w:proofErr w:type="gramStart"/>
      <w:ins w:id="6" w:author="Ira Sabran" w:date="2014-04-04T14:42:00Z">
        <w:r w:rsidR="00DB4591">
          <w:rPr>
            <w:rFonts w:eastAsia="Times New Roman" w:cs="Times New Roman"/>
          </w:rPr>
          <w:t>nL</w:t>
        </w:r>
      </w:ins>
      <w:proofErr w:type="gramEnd"/>
      <w:ins w:id="7" w:author="Ira Sabran" w:date="2014-04-04T12:32:00Z">
        <w:r w:rsidR="001660A8" w:rsidRPr="007359E9">
          <w:rPr>
            <w:rFonts w:eastAsia="Times New Roman" w:cs="Times New Roman"/>
          </w:rPr>
          <w:t xml:space="preserve"> </w:t>
        </w:r>
      </w:ins>
      <w:r w:rsidRPr="007359E9">
        <w:rPr>
          <w:rFonts w:eastAsia="Times New Roman" w:cs="Times New Roman"/>
        </w:rPr>
        <w:t>and 2.5</w:t>
      </w:r>
      <w:ins w:id="8" w:author="Ira Sabran" w:date="2014-04-04T11:33:00Z">
        <w:r>
          <w:rPr>
            <w:rFonts w:eastAsia="Times New Roman" w:cs="Times New Roman"/>
          </w:rPr>
          <w:t xml:space="preserve"> </w:t>
        </w:r>
      </w:ins>
      <w:r w:rsidRPr="007359E9">
        <w:rPr>
          <w:rFonts w:eastAsia="Times New Roman" w:cs="Times New Roman"/>
        </w:rPr>
        <w:t xml:space="preserve">mL) that </w:t>
      </w:r>
      <w:del w:id="9" w:author="Ira Sabran" w:date="2014-04-04T11:34:00Z">
        <w:r w:rsidRPr="007359E9" w:rsidDel="007359E9">
          <w:rPr>
            <w:rFonts w:eastAsia="Times New Roman" w:cs="Times New Roman"/>
          </w:rPr>
          <w:delText xml:space="preserve">can </w:delText>
        </w:r>
      </w:del>
      <w:r w:rsidRPr="007359E9">
        <w:rPr>
          <w:rFonts w:eastAsia="Times New Roman" w:cs="Times New Roman"/>
        </w:rPr>
        <w:t xml:space="preserve">fill and dispense </w:t>
      </w:r>
      <w:del w:id="10" w:author="Ira Sabran" w:date="2014-04-04T11:34:00Z">
        <w:r w:rsidRPr="007359E9" w:rsidDel="007359E9">
          <w:rPr>
            <w:rFonts w:eastAsia="Times New Roman" w:cs="Times New Roman"/>
          </w:rPr>
          <w:delText>as fast as</w:delText>
        </w:r>
      </w:del>
      <w:ins w:id="11" w:author="Ira Sabran" w:date="2014-04-04T11:34:00Z">
        <w:r>
          <w:rPr>
            <w:rFonts w:eastAsia="Times New Roman" w:cs="Times New Roman"/>
          </w:rPr>
          <w:t>up to</w:t>
        </w:r>
      </w:ins>
      <w:r w:rsidRPr="007359E9">
        <w:rPr>
          <w:rFonts w:eastAsia="Times New Roman" w:cs="Times New Roman"/>
        </w:rPr>
        <w:t xml:space="preserve"> three times per second. </w:t>
      </w:r>
      <w:del w:id="12" w:author="Ira Sabran" w:date="2014-04-04T11:35:00Z">
        <w:r w:rsidRPr="007359E9" w:rsidDel="007359E9">
          <w:rPr>
            <w:rFonts w:eastAsia="Times New Roman" w:cs="Times New Roman"/>
          </w:rPr>
          <w:delText xml:space="preserve">Combining </w:delText>
        </w:r>
      </w:del>
      <w:ins w:id="13" w:author="Ira Sabran" w:date="2014-04-04T11:35:00Z">
        <w:r>
          <w:rPr>
            <w:rFonts w:eastAsia="Times New Roman" w:cs="Times New Roman"/>
          </w:rPr>
          <w:t>By c</w:t>
        </w:r>
        <w:r w:rsidRPr="007359E9">
          <w:rPr>
            <w:rFonts w:eastAsia="Times New Roman" w:cs="Times New Roman"/>
          </w:rPr>
          <w:t xml:space="preserve">ombining </w:t>
        </w:r>
      </w:ins>
      <w:r w:rsidRPr="007359E9">
        <w:rPr>
          <w:rFonts w:eastAsia="Times New Roman" w:cs="Times New Roman"/>
        </w:rPr>
        <w:t xml:space="preserve">multiple </w:t>
      </w:r>
      <w:del w:id="14" w:author="Ira Sabran" w:date="2014-04-04T11:35:00Z">
        <w:r w:rsidRPr="007359E9" w:rsidDel="007359E9">
          <w:rPr>
            <w:rFonts w:eastAsia="Times New Roman" w:cs="Times New Roman"/>
          </w:rPr>
          <w:delText xml:space="preserve">dispenses </w:delText>
        </w:r>
      </w:del>
      <w:ins w:id="15" w:author="Ira Sabran" w:date="2014-04-04T11:35:00Z">
        <w:r w:rsidRPr="007359E9">
          <w:rPr>
            <w:rFonts w:eastAsia="Times New Roman" w:cs="Times New Roman"/>
          </w:rPr>
          <w:t>dispens</w:t>
        </w:r>
        <w:r>
          <w:rPr>
            <w:rFonts w:eastAsia="Times New Roman" w:cs="Times New Roman"/>
          </w:rPr>
          <w:t>ing</w:t>
        </w:r>
        <w:r w:rsidRPr="007359E9">
          <w:rPr>
            <w:rFonts w:eastAsia="Times New Roman" w:cs="Times New Roman"/>
          </w:rPr>
          <w:t xml:space="preserve"> </w:t>
        </w:r>
      </w:ins>
      <w:r w:rsidRPr="007359E9">
        <w:rPr>
          <w:rFonts w:eastAsia="Times New Roman" w:cs="Times New Roman"/>
        </w:rPr>
        <w:t>of each micro-diaphragm</w:t>
      </w:r>
      <w:ins w:id="16" w:author="Ira Sabran" w:date="2014-04-04T11:36:00Z">
        <w:r>
          <w:rPr>
            <w:rFonts w:eastAsia="Times New Roman" w:cs="Times New Roman"/>
          </w:rPr>
          <w:t xml:space="preserve">, </w:t>
        </w:r>
      </w:ins>
      <w:ins w:id="17" w:author="Ira Sabran" w:date="2014-04-04T12:53:00Z">
        <w:r w:rsidR="008F4284">
          <w:rPr>
            <w:rFonts w:eastAsia="Times New Roman" w:cs="Times New Roman"/>
          </w:rPr>
          <w:t>the Formulator</w:t>
        </w:r>
      </w:ins>
      <w:ins w:id="18" w:author="Ira Sabran" w:date="2014-04-04T11:36:00Z">
        <w:r>
          <w:rPr>
            <w:rFonts w:eastAsia="Times New Roman" w:cs="Times New Roman"/>
          </w:rPr>
          <w:t xml:space="preserve"> can dispense</w:t>
        </w:r>
      </w:ins>
      <w:r w:rsidRPr="007359E9">
        <w:rPr>
          <w:rFonts w:eastAsia="Times New Roman" w:cs="Times New Roman"/>
        </w:rPr>
        <w:t xml:space="preserve"> </w:t>
      </w:r>
      <w:del w:id="19" w:author="Ira Sabran" w:date="2014-04-04T11:37:00Z">
        <w:r w:rsidRPr="007359E9" w:rsidDel="007359E9">
          <w:rPr>
            <w:rFonts w:eastAsia="Times New Roman" w:cs="Times New Roman"/>
          </w:rPr>
          <w:delText xml:space="preserve">allows </w:delText>
        </w:r>
      </w:del>
      <w:r w:rsidRPr="007359E9">
        <w:rPr>
          <w:rFonts w:eastAsia="Times New Roman" w:cs="Times New Roman"/>
        </w:rPr>
        <w:t>any volume down to 200</w:t>
      </w:r>
      <w:ins w:id="20" w:author="Ira Sabran" w:date="2014-04-04T11:37:00Z">
        <w:r>
          <w:rPr>
            <w:rFonts w:eastAsia="Times New Roman" w:cs="Times New Roman"/>
          </w:rPr>
          <w:t xml:space="preserve"> </w:t>
        </w:r>
      </w:ins>
      <w:del w:id="21" w:author="Ira Sabran" w:date="2014-04-04T12:32:00Z">
        <w:r w:rsidRPr="007359E9" w:rsidDel="001660A8">
          <w:rPr>
            <w:rFonts w:eastAsia="Times New Roman" w:cs="Times New Roman"/>
          </w:rPr>
          <w:delText xml:space="preserve">nL </w:delText>
        </w:r>
      </w:del>
      <w:proofErr w:type="gramStart"/>
      <w:ins w:id="22" w:author="Ira Sabran" w:date="2014-04-04T14:42:00Z">
        <w:r w:rsidR="00DB4591">
          <w:rPr>
            <w:rFonts w:eastAsia="Times New Roman" w:cs="Times New Roman"/>
          </w:rPr>
          <w:t>nL</w:t>
        </w:r>
      </w:ins>
      <w:proofErr w:type="gramEnd"/>
      <w:ins w:id="23" w:author="Ira Sabran" w:date="2014-04-04T12:32:00Z">
        <w:r w:rsidR="001660A8" w:rsidRPr="007359E9">
          <w:rPr>
            <w:rFonts w:eastAsia="Times New Roman" w:cs="Times New Roman"/>
          </w:rPr>
          <w:t xml:space="preserve"> </w:t>
        </w:r>
      </w:ins>
      <w:del w:id="24" w:author="Ira Sabran" w:date="2014-04-04T11:37:00Z">
        <w:r w:rsidRPr="007359E9" w:rsidDel="007359E9">
          <w:rPr>
            <w:rFonts w:eastAsia="Times New Roman" w:cs="Times New Roman"/>
          </w:rPr>
          <w:delText xml:space="preserve">to be dispensed </w:delText>
        </w:r>
      </w:del>
      <w:r w:rsidRPr="007359E9">
        <w:rPr>
          <w:rFonts w:eastAsia="Times New Roman" w:cs="Times New Roman"/>
        </w:rPr>
        <w:t>with a resolution of 200</w:t>
      </w:r>
      <w:ins w:id="25" w:author="Ira Sabran" w:date="2014-04-04T11:37:00Z">
        <w:r>
          <w:rPr>
            <w:rFonts w:eastAsia="Times New Roman" w:cs="Times New Roman"/>
          </w:rPr>
          <w:t xml:space="preserve"> </w:t>
        </w:r>
      </w:ins>
      <w:del w:id="26" w:author="Ira Sabran" w:date="2014-04-04T12:32:00Z">
        <w:r w:rsidRPr="007359E9" w:rsidDel="001660A8">
          <w:rPr>
            <w:rFonts w:eastAsia="Times New Roman" w:cs="Times New Roman"/>
          </w:rPr>
          <w:delText>nL</w:delText>
        </w:r>
      </w:del>
      <w:ins w:id="27" w:author="Ira Sabran" w:date="2014-04-04T12:32:00Z">
        <w:r w:rsidR="001660A8" w:rsidRPr="007359E9">
          <w:rPr>
            <w:rFonts w:eastAsia="Times New Roman" w:cs="Times New Roman"/>
          </w:rPr>
          <w:t>n</w:t>
        </w:r>
        <w:r w:rsidR="00DB4591">
          <w:rPr>
            <w:rFonts w:eastAsia="Times New Roman" w:cs="Times New Roman"/>
          </w:rPr>
          <w:t>L</w:t>
        </w:r>
      </w:ins>
      <w:bookmarkStart w:id="28" w:name="_GoBack"/>
      <w:bookmarkEnd w:id="28"/>
      <w:r w:rsidRPr="007359E9">
        <w:rPr>
          <w:rFonts w:eastAsia="Times New Roman" w:cs="Times New Roman"/>
        </w:rPr>
        <w:t>.</w:t>
      </w:r>
    </w:p>
    <w:p w14:paraId="6E2D2175" w14:textId="77777777" w:rsidR="007359E9" w:rsidRPr="007359E9" w:rsidRDefault="007359E9" w:rsidP="007359E9">
      <w:pPr>
        <w:spacing w:after="0" w:line="240" w:lineRule="auto"/>
        <w:rPr>
          <w:rFonts w:eastAsia="Times New Roman" w:cs="Times New Roman"/>
        </w:rPr>
      </w:pPr>
    </w:p>
    <w:p w14:paraId="54696DBA" w14:textId="77777777" w:rsidR="007359E9" w:rsidRPr="007359E9" w:rsidRDefault="007359E9" w:rsidP="007359E9">
      <w:pPr>
        <w:spacing w:before="100" w:beforeAutospacing="1" w:after="100" w:afterAutospacing="1" w:line="240" w:lineRule="auto"/>
        <w:outlineLvl w:val="2"/>
        <w:rPr>
          <w:rFonts w:eastAsia="Times New Roman" w:cs="Times New Roman"/>
          <w:b/>
          <w:bCs/>
        </w:rPr>
      </w:pPr>
      <w:r w:rsidRPr="007359E9">
        <w:rPr>
          <w:rFonts w:eastAsia="Times New Roman" w:cs="Times New Roman"/>
          <w:b/>
          <w:bCs/>
        </w:rPr>
        <w:t>Positive Displacement Micro-Diaphragms</w:t>
      </w:r>
    </w:p>
    <w:p w14:paraId="6BA36BE2" w14:textId="77777777" w:rsidR="007359E9" w:rsidRPr="007359E9" w:rsidRDefault="007359E9" w:rsidP="007359E9">
      <w:pPr>
        <w:spacing w:before="100" w:beforeAutospacing="1" w:after="100" w:afterAutospacing="1" w:line="240" w:lineRule="auto"/>
        <w:rPr>
          <w:rFonts w:eastAsia="Times New Roman" w:cs="Times New Roman"/>
        </w:rPr>
      </w:pPr>
      <w:r w:rsidRPr="007359E9">
        <w:rPr>
          <w:rFonts w:eastAsia="Times New Roman" w:cs="Times New Roman"/>
        </w:rPr>
        <w:t xml:space="preserve">The Formulator's positive displacement micro-diaphragms handle viscous and non-viscous liquids with ease and precision. No complicated liquid class settings are required. Simply select from four viscosity settings (normal, medium, high, and very high) to define the liquid class of your reagents. At a higher viscosity setting, the Formulator simply allows more time for the diaphragms to fill. Overestimating the viscosity of </w:t>
      </w:r>
      <w:proofErr w:type="gramStart"/>
      <w:r w:rsidRPr="007359E9">
        <w:rPr>
          <w:rFonts w:eastAsia="Times New Roman" w:cs="Times New Roman"/>
        </w:rPr>
        <w:t>an</w:t>
      </w:r>
      <w:proofErr w:type="gramEnd"/>
      <w:r w:rsidRPr="007359E9">
        <w:rPr>
          <w:rFonts w:eastAsia="Times New Roman" w:cs="Times New Roman"/>
        </w:rPr>
        <w:t xml:space="preserve"> </w:t>
      </w:r>
      <w:del w:id="29" w:author="Ira Sabran" w:date="2014-04-04T11:52:00Z">
        <w:r w:rsidRPr="007359E9" w:rsidDel="007359E9">
          <w:rPr>
            <w:rFonts w:eastAsia="Times New Roman" w:cs="Times New Roman"/>
          </w:rPr>
          <w:delText>ingredient</w:delText>
        </w:r>
      </w:del>
      <w:ins w:id="30" w:author="Ira Sabran" w:date="2014-04-04T11:52:00Z">
        <w:r>
          <w:rPr>
            <w:rFonts w:eastAsia="Times New Roman" w:cs="Times New Roman"/>
          </w:rPr>
          <w:t>reagent</w:t>
        </w:r>
      </w:ins>
      <w:r w:rsidRPr="007359E9">
        <w:rPr>
          <w:rFonts w:eastAsia="Times New Roman" w:cs="Times New Roman"/>
        </w:rPr>
        <w:t xml:space="preserve"> </w:t>
      </w:r>
      <w:del w:id="31" w:author="Ira Sabran" w:date="2014-04-04T11:42:00Z">
        <w:r w:rsidRPr="007359E9" w:rsidDel="007359E9">
          <w:rPr>
            <w:rFonts w:eastAsia="Times New Roman" w:cs="Times New Roman"/>
          </w:rPr>
          <w:delText>will have</w:delText>
        </w:r>
      </w:del>
      <w:ins w:id="32" w:author="Ira Sabran" w:date="2014-04-04T11:42:00Z">
        <w:r>
          <w:rPr>
            <w:rFonts w:eastAsia="Times New Roman" w:cs="Times New Roman"/>
          </w:rPr>
          <w:t>has</w:t>
        </w:r>
      </w:ins>
      <w:r w:rsidRPr="007359E9">
        <w:rPr>
          <w:rFonts w:eastAsia="Times New Roman" w:cs="Times New Roman"/>
        </w:rPr>
        <w:t xml:space="preserve"> no effect on dispens</w:t>
      </w:r>
      <w:commentRangeStart w:id="33"/>
      <w:r w:rsidRPr="007359E9">
        <w:rPr>
          <w:rFonts w:eastAsia="Times New Roman" w:cs="Times New Roman"/>
        </w:rPr>
        <w:t>e</w:t>
      </w:r>
      <w:commentRangeEnd w:id="33"/>
      <w:r>
        <w:rPr>
          <w:rStyle w:val="CommentReference"/>
        </w:rPr>
        <w:commentReference w:id="33"/>
      </w:r>
      <w:r w:rsidRPr="007359E9">
        <w:rPr>
          <w:rFonts w:eastAsia="Times New Roman" w:cs="Times New Roman"/>
        </w:rPr>
        <w:t xml:space="preserve"> precision.</w:t>
      </w:r>
    </w:p>
    <w:p w14:paraId="776EABD8" w14:textId="77777777" w:rsidR="007359E9" w:rsidRPr="007359E9" w:rsidRDefault="007359E9" w:rsidP="007359E9">
      <w:pPr>
        <w:spacing w:before="100" w:beforeAutospacing="1" w:after="100" w:afterAutospacing="1" w:line="240" w:lineRule="auto"/>
        <w:outlineLvl w:val="2"/>
        <w:rPr>
          <w:rFonts w:eastAsia="Times New Roman" w:cs="Times New Roman"/>
          <w:b/>
          <w:bCs/>
        </w:rPr>
      </w:pPr>
      <w:r w:rsidRPr="007359E9">
        <w:rPr>
          <w:rFonts w:eastAsia="Times New Roman" w:cs="Times New Roman"/>
          <w:b/>
          <w:bCs/>
        </w:rPr>
        <w:t>Quick Stock Swap</w:t>
      </w:r>
    </w:p>
    <w:p w14:paraId="6BC3694A" w14:textId="77777777" w:rsidR="007359E9" w:rsidRPr="007359E9" w:rsidRDefault="007359E9" w:rsidP="007359E9">
      <w:pPr>
        <w:spacing w:before="100" w:beforeAutospacing="1" w:after="100" w:afterAutospacing="1" w:line="240" w:lineRule="auto"/>
        <w:rPr>
          <w:rFonts w:eastAsia="Times New Roman" w:cs="Times New Roman"/>
        </w:rPr>
      </w:pPr>
      <w:r w:rsidRPr="007359E9">
        <w:rPr>
          <w:rFonts w:eastAsia="Times New Roman" w:cs="Times New Roman"/>
        </w:rPr>
        <w:t xml:space="preserve">Adding a stock </w:t>
      </w:r>
      <w:del w:id="34" w:author="Ira Sabran" w:date="2014-04-04T11:51:00Z">
        <w:r w:rsidRPr="007359E9" w:rsidDel="007359E9">
          <w:rPr>
            <w:rFonts w:eastAsia="Times New Roman" w:cs="Times New Roman"/>
          </w:rPr>
          <w:delText>ingredient</w:delText>
        </w:r>
      </w:del>
      <w:proofErr w:type="spellStart"/>
      <w:ins w:id="35" w:author="Ira Sabran" w:date="2014-04-04T11:52:00Z">
        <w:r>
          <w:rPr>
            <w:rFonts w:eastAsia="Times New Roman" w:cs="Times New Roman"/>
          </w:rPr>
          <w:t>reagent</w:t>
        </w:r>
      </w:ins>
      <w:del w:id="36" w:author="Ira Sabran" w:date="2014-04-04T11:51:00Z">
        <w:r w:rsidRPr="007359E9" w:rsidDel="007359E9">
          <w:rPr>
            <w:rFonts w:eastAsia="Times New Roman" w:cs="Times New Roman"/>
          </w:rPr>
          <w:delText xml:space="preserve"> </w:delText>
        </w:r>
      </w:del>
      <w:r w:rsidRPr="007359E9">
        <w:rPr>
          <w:rFonts w:eastAsia="Times New Roman" w:cs="Times New Roman"/>
        </w:rPr>
        <w:t>to</w:t>
      </w:r>
      <w:proofErr w:type="spellEnd"/>
      <w:r w:rsidRPr="007359E9">
        <w:rPr>
          <w:rFonts w:eastAsia="Times New Roman" w:cs="Times New Roman"/>
        </w:rPr>
        <w:t xml:space="preserve"> the Formulator is fast and easy</w:t>
      </w:r>
      <w:del w:id="37" w:author="Ira Sabran" w:date="2014-04-04T11:43:00Z">
        <w:r w:rsidRPr="007359E9" w:rsidDel="007359E9">
          <w:rPr>
            <w:rFonts w:eastAsia="Times New Roman" w:cs="Times New Roman"/>
          </w:rPr>
          <w:delText>: j</w:delText>
        </w:r>
      </w:del>
      <w:ins w:id="38" w:author="Ira Sabran" w:date="2014-04-04T11:43:00Z">
        <w:r>
          <w:rPr>
            <w:rFonts w:eastAsia="Times New Roman" w:cs="Times New Roman"/>
          </w:rPr>
          <w:t>. J</w:t>
        </w:r>
      </w:ins>
      <w:r w:rsidRPr="007359E9">
        <w:rPr>
          <w:rFonts w:eastAsia="Times New Roman" w:cs="Times New Roman"/>
        </w:rPr>
        <w:t xml:space="preserve">ust scan the </w:t>
      </w:r>
      <w:del w:id="39" w:author="Ira Sabran" w:date="2014-04-04T11:52:00Z">
        <w:r w:rsidRPr="007359E9" w:rsidDel="007359E9">
          <w:rPr>
            <w:rFonts w:eastAsia="Times New Roman" w:cs="Times New Roman"/>
          </w:rPr>
          <w:delText>ingredient</w:delText>
        </w:r>
      </w:del>
      <w:ins w:id="40" w:author="Ira Sabran" w:date="2014-04-04T11:52:00Z">
        <w:r>
          <w:rPr>
            <w:rFonts w:eastAsia="Times New Roman" w:cs="Times New Roman"/>
          </w:rPr>
          <w:t>reagent</w:t>
        </w:r>
      </w:ins>
      <w:r w:rsidRPr="007359E9">
        <w:rPr>
          <w:rFonts w:eastAsia="Times New Roman" w:cs="Times New Roman"/>
        </w:rPr>
        <w:t xml:space="preserve"> barcode, </w:t>
      </w:r>
      <w:del w:id="41" w:author="Ira Sabran" w:date="2014-04-04T11:43:00Z">
        <w:r w:rsidRPr="007359E9" w:rsidDel="007359E9">
          <w:rPr>
            <w:rFonts w:eastAsia="Times New Roman" w:cs="Times New Roman"/>
          </w:rPr>
          <w:delText xml:space="preserve">turn </w:delText>
        </w:r>
      </w:del>
      <w:ins w:id="42" w:author="Ira Sabran" w:date="2014-04-04T11:43:00Z">
        <w:r>
          <w:rPr>
            <w:rFonts w:eastAsia="Times New Roman" w:cs="Times New Roman"/>
          </w:rPr>
          <w:t>invert</w:t>
        </w:r>
        <w:r w:rsidRPr="007359E9">
          <w:rPr>
            <w:rFonts w:eastAsia="Times New Roman" w:cs="Times New Roman"/>
          </w:rPr>
          <w:t xml:space="preserve"> </w:t>
        </w:r>
      </w:ins>
      <w:r w:rsidRPr="007359E9">
        <w:rPr>
          <w:rFonts w:eastAsia="Times New Roman" w:cs="Times New Roman"/>
        </w:rPr>
        <w:t>the bottle</w:t>
      </w:r>
      <w:del w:id="43" w:author="Ira Sabran" w:date="2014-04-04T11:43:00Z">
        <w:r w:rsidRPr="007359E9" w:rsidDel="007359E9">
          <w:rPr>
            <w:rFonts w:eastAsia="Times New Roman" w:cs="Times New Roman"/>
          </w:rPr>
          <w:delText xml:space="preserve"> upside down</w:delText>
        </w:r>
      </w:del>
      <w:r w:rsidRPr="007359E9">
        <w:rPr>
          <w:rFonts w:eastAsia="Times New Roman" w:cs="Times New Roman"/>
        </w:rPr>
        <w:t xml:space="preserve">, and </w:t>
      </w:r>
      <w:del w:id="44" w:author="Ira Sabran" w:date="2014-04-04T11:44:00Z">
        <w:r w:rsidRPr="007359E9" w:rsidDel="007359E9">
          <w:rPr>
            <w:rFonts w:eastAsia="Times New Roman" w:cs="Times New Roman"/>
          </w:rPr>
          <w:delText xml:space="preserve">place </w:delText>
        </w:r>
      </w:del>
      <w:ins w:id="45" w:author="Ira Sabran" w:date="2014-04-04T11:44:00Z">
        <w:r>
          <w:rPr>
            <w:rFonts w:eastAsia="Times New Roman" w:cs="Times New Roman"/>
          </w:rPr>
          <w:t>insert</w:t>
        </w:r>
        <w:r w:rsidRPr="007359E9">
          <w:rPr>
            <w:rFonts w:eastAsia="Times New Roman" w:cs="Times New Roman"/>
          </w:rPr>
          <w:t xml:space="preserve"> </w:t>
        </w:r>
      </w:ins>
      <w:r w:rsidRPr="007359E9">
        <w:rPr>
          <w:rFonts w:eastAsia="Times New Roman" w:cs="Times New Roman"/>
        </w:rPr>
        <w:t xml:space="preserve">it in any of the </w:t>
      </w:r>
      <w:del w:id="46" w:author="Ira Sabran" w:date="2014-04-04T11:52:00Z">
        <w:r w:rsidRPr="007359E9" w:rsidDel="007359E9">
          <w:rPr>
            <w:rFonts w:eastAsia="Times New Roman" w:cs="Times New Roman"/>
          </w:rPr>
          <w:delText>ingredient</w:delText>
        </w:r>
      </w:del>
      <w:ins w:id="47" w:author="Ira Sabran" w:date="2014-04-04T11:52:00Z">
        <w:r>
          <w:rPr>
            <w:rFonts w:eastAsia="Times New Roman" w:cs="Times New Roman"/>
          </w:rPr>
          <w:t>reagent</w:t>
        </w:r>
      </w:ins>
      <w:r w:rsidRPr="007359E9">
        <w:rPr>
          <w:rFonts w:eastAsia="Times New Roman" w:cs="Times New Roman"/>
        </w:rPr>
        <w:t xml:space="preserve"> inputs on the top of the system. Bottle sensors tell the Formulator where you place</w:t>
      </w:r>
      <w:del w:id="48" w:author="Ira Sabran" w:date="2014-04-04T11:45:00Z">
        <w:r w:rsidRPr="007359E9" w:rsidDel="007359E9">
          <w:rPr>
            <w:rFonts w:eastAsia="Times New Roman" w:cs="Times New Roman"/>
          </w:rPr>
          <w:delText>d</w:delText>
        </w:r>
      </w:del>
      <w:r w:rsidRPr="007359E9">
        <w:rPr>
          <w:rFonts w:eastAsia="Times New Roman" w:cs="Times New Roman"/>
        </w:rPr>
        <w:t xml:space="preserve"> </w:t>
      </w:r>
      <w:del w:id="49" w:author="Ira Sabran" w:date="2014-04-04T11:45:00Z">
        <w:r w:rsidRPr="007359E9" w:rsidDel="007359E9">
          <w:rPr>
            <w:rFonts w:eastAsia="Times New Roman" w:cs="Times New Roman"/>
          </w:rPr>
          <w:delText xml:space="preserve">that </w:delText>
        </w:r>
      </w:del>
      <w:ins w:id="50" w:author="Ira Sabran" w:date="2014-04-04T11:45:00Z">
        <w:r>
          <w:rPr>
            <w:rFonts w:eastAsia="Times New Roman" w:cs="Times New Roman"/>
          </w:rPr>
          <w:t>each</w:t>
        </w:r>
        <w:r w:rsidRPr="007359E9">
          <w:rPr>
            <w:rFonts w:eastAsia="Times New Roman" w:cs="Times New Roman"/>
          </w:rPr>
          <w:t xml:space="preserve"> </w:t>
        </w:r>
      </w:ins>
      <w:del w:id="51" w:author="Ira Sabran" w:date="2014-04-04T11:52:00Z">
        <w:r w:rsidRPr="007359E9" w:rsidDel="007359E9">
          <w:rPr>
            <w:rFonts w:eastAsia="Times New Roman" w:cs="Times New Roman"/>
          </w:rPr>
          <w:delText>ingredient</w:delText>
        </w:r>
      </w:del>
      <w:ins w:id="52" w:author="Ira Sabran" w:date="2014-04-04T11:52:00Z">
        <w:r>
          <w:rPr>
            <w:rFonts w:eastAsia="Times New Roman" w:cs="Times New Roman"/>
          </w:rPr>
          <w:t>reagent</w:t>
        </w:r>
      </w:ins>
      <w:r w:rsidRPr="007359E9">
        <w:rPr>
          <w:rFonts w:eastAsia="Times New Roman" w:cs="Times New Roman"/>
        </w:rPr>
        <w:t>.</w:t>
      </w:r>
    </w:p>
    <w:p w14:paraId="42AB2468" w14:textId="77777777" w:rsidR="007359E9" w:rsidRPr="007359E9" w:rsidRDefault="007359E9" w:rsidP="007359E9">
      <w:pPr>
        <w:spacing w:before="100" w:beforeAutospacing="1" w:after="100" w:afterAutospacing="1" w:line="240" w:lineRule="auto"/>
        <w:rPr>
          <w:rFonts w:eastAsia="Times New Roman" w:cs="Times New Roman"/>
        </w:rPr>
      </w:pPr>
      <w:r w:rsidRPr="007359E9">
        <w:rPr>
          <w:rFonts w:eastAsia="Times New Roman" w:cs="Times New Roman"/>
        </w:rPr>
        <w:t xml:space="preserve">Switching stock </w:t>
      </w:r>
      <w:del w:id="53" w:author="Ira Sabran" w:date="2014-04-04T11:52:00Z">
        <w:r w:rsidRPr="007359E9" w:rsidDel="007359E9">
          <w:rPr>
            <w:rFonts w:eastAsia="Times New Roman" w:cs="Times New Roman"/>
          </w:rPr>
          <w:delText>ingredient</w:delText>
        </w:r>
      </w:del>
      <w:ins w:id="54" w:author="Ira Sabran" w:date="2014-04-04T11:52:00Z">
        <w:r>
          <w:rPr>
            <w:rFonts w:eastAsia="Times New Roman" w:cs="Times New Roman"/>
          </w:rPr>
          <w:t>reagent</w:t>
        </w:r>
      </w:ins>
      <w:r w:rsidRPr="007359E9">
        <w:rPr>
          <w:rFonts w:eastAsia="Times New Roman" w:cs="Times New Roman"/>
        </w:rPr>
        <w:t xml:space="preserve">s is </w:t>
      </w:r>
      <w:del w:id="55" w:author="Ira Sabran" w:date="2014-04-04T11:55:00Z">
        <w:r w:rsidRPr="007359E9" w:rsidDel="007359E9">
          <w:rPr>
            <w:rFonts w:eastAsia="Times New Roman" w:cs="Times New Roman"/>
          </w:rPr>
          <w:delText xml:space="preserve">also </w:delText>
        </w:r>
      </w:del>
      <w:ins w:id="56" w:author="Ira Sabran" w:date="2014-04-04T11:55:00Z">
        <w:r>
          <w:rPr>
            <w:rFonts w:eastAsia="Times New Roman" w:cs="Times New Roman"/>
          </w:rPr>
          <w:t>just as</w:t>
        </w:r>
        <w:r w:rsidRPr="007359E9">
          <w:rPr>
            <w:rFonts w:eastAsia="Times New Roman" w:cs="Times New Roman"/>
          </w:rPr>
          <w:t xml:space="preserve"> </w:t>
        </w:r>
      </w:ins>
      <w:r w:rsidRPr="007359E9">
        <w:rPr>
          <w:rFonts w:eastAsia="Times New Roman" w:cs="Times New Roman"/>
        </w:rPr>
        <w:t>easy</w:t>
      </w:r>
      <w:del w:id="57" w:author="Ira Sabran" w:date="2014-04-04T11:55:00Z">
        <w:r w:rsidRPr="007359E9" w:rsidDel="007359E9">
          <w:rPr>
            <w:rFonts w:eastAsia="Times New Roman" w:cs="Times New Roman"/>
          </w:rPr>
          <w:delText xml:space="preserve">: </w:delText>
        </w:r>
      </w:del>
      <w:ins w:id="58" w:author="Ira Sabran" w:date="2014-04-04T11:55:00Z">
        <w:r>
          <w:rPr>
            <w:rFonts w:eastAsia="Times New Roman" w:cs="Times New Roman"/>
          </w:rPr>
          <w:t>.</w:t>
        </w:r>
        <w:r w:rsidRPr="007359E9">
          <w:rPr>
            <w:rFonts w:eastAsia="Times New Roman" w:cs="Times New Roman"/>
          </w:rPr>
          <w:t xml:space="preserve"> </w:t>
        </w:r>
      </w:ins>
      <w:del w:id="59" w:author="Ira Sabran" w:date="2014-04-04T11:55:00Z">
        <w:r w:rsidRPr="007359E9" w:rsidDel="007359E9">
          <w:rPr>
            <w:rFonts w:eastAsia="Times New Roman" w:cs="Times New Roman"/>
          </w:rPr>
          <w:delText xml:space="preserve">simply </w:delText>
        </w:r>
      </w:del>
      <w:ins w:id="60" w:author="Ira Sabran" w:date="2014-04-04T11:55:00Z">
        <w:r>
          <w:rPr>
            <w:rFonts w:eastAsia="Times New Roman" w:cs="Times New Roman"/>
          </w:rPr>
          <w:t>S</w:t>
        </w:r>
        <w:r w:rsidRPr="007359E9">
          <w:rPr>
            <w:rFonts w:eastAsia="Times New Roman" w:cs="Times New Roman"/>
          </w:rPr>
          <w:t xml:space="preserve">imply </w:t>
        </w:r>
      </w:ins>
      <w:del w:id="61" w:author="Ira Sabran" w:date="2014-04-04T11:55:00Z">
        <w:r w:rsidRPr="007359E9" w:rsidDel="007359E9">
          <w:rPr>
            <w:rFonts w:eastAsia="Times New Roman" w:cs="Times New Roman"/>
          </w:rPr>
          <w:delText xml:space="preserve">ask </w:delText>
        </w:r>
      </w:del>
      <w:ins w:id="62" w:author="Ira Sabran" w:date="2014-04-04T11:55:00Z">
        <w:r>
          <w:rPr>
            <w:rFonts w:eastAsia="Times New Roman" w:cs="Times New Roman"/>
          </w:rPr>
          <w:t>tell</w:t>
        </w:r>
        <w:r w:rsidRPr="007359E9">
          <w:rPr>
            <w:rFonts w:eastAsia="Times New Roman" w:cs="Times New Roman"/>
          </w:rPr>
          <w:t xml:space="preserve"> </w:t>
        </w:r>
      </w:ins>
      <w:r w:rsidRPr="007359E9">
        <w:rPr>
          <w:rFonts w:eastAsia="Times New Roman" w:cs="Times New Roman"/>
        </w:rPr>
        <w:t xml:space="preserve">the Formulator to wash the supply line and </w:t>
      </w:r>
      <w:ins w:id="63" w:author="Ira Sabran" w:date="2014-04-04T11:56:00Z">
        <w:r>
          <w:rPr>
            <w:rFonts w:eastAsia="Times New Roman" w:cs="Times New Roman"/>
          </w:rPr>
          <w:t xml:space="preserve">to </w:t>
        </w:r>
      </w:ins>
      <w:r w:rsidRPr="007359E9">
        <w:rPr>
          <w:rFonts w:eastAsia="Times New Roman" w:cs="Times New Roman"/>
        </w:rPr>
        <w:t xml:space="preserve">pick </w:t>
      </w:r>
      <w:ins w:id="64" w:author="Ira Sabran" w:date="2014-04-04T11:56:00Z">
        <w:r w:rsidRPr="007359E9">
          <w:rPr>
            <w:rFonts w:eastAsia="Times New Roman" w:cs="Times New Roman"/>
          </w:rPr>
          <w:t xml:space="preserve">up </w:t>
        </w:r>
      </w:ins>
      <w:r w:rsidRPr="007359E9">
        <w:rPr>
          <w:rFonts w:eastAsia="Times New Roman" w:cs="Times New Roman"/>
        </w:rPr>
        <w:t>the bottle</w:t>
      </w:r>
      <w:del w:id="65" w:author="Ira Sabran" w:date="2014-04-04T11:55:00Z">
        <w:r w:rsidRPr="007359E9" w:rsidDel="007359E9">
          <w:rPr>
            <w:rFonts w:eastAsia="Times New Roman" w:cs="Times New Roman"/>
          </w:rPr>
          <w:delText xml:space="preserve"> up</w:delText>
        </w:r>
      </w:del>
      <w:r w:rsidRPr="007359E9">
        <w:rPr>
          <w:rFonts w:eastAsia="Times New Roman" w:cs="Times New Roman"/>
        </w:rPr>
        <w:t xml:space="preserve">. </w:t>
      </w:r>
      <w:del w:id="66" w:author="Ira Sabran" w:date="2014-04-04T11:57:00Z">
        <w:r w:rsidRPr="007359E9" w:rsidDel="007359E9">
          <w:rPr>
            <w:rFonts w:eastAsia="Times New Roman" w:cs="Times New Roman"/>
          </w:rPr>
          <w:delText xml:space="preserve">The dead volume </w:delText>
        </w:r>
      </w:del>
      <w:ins w:id="67" w:author="Ira Sabran" w:date="2014-04-04T11:57:00Z">
        <w:r>
          <w:rPr>
            <w:rFonts w:eastAsia="Times New Roman" w:cs="Times New Roman"/>
          </w:rPr>
          <w:t>W</w:t>
        </w:r>
      </w:ins>
      <w:del w:id="68" w:author="Ira Sabran" w:date="2014-04-04T11:57:00Z">
        <w:r w:rsidRPr="007359E9" w:rsidDel="007359E9">
          <w:rPr>
            <w:rFonts w:eastAsia="Times New Roman" w:cs="Times New Roman"/>
          </w:rPr>
          <w:delText>w</w:delText>
        </w:r>
      </w:del>
      <w:r w:rsidRPr="007359E9">
        <w:rPr>
          <w:rFonts w:eastAsia="Times New Roman" w:cs="Times New Roman"/>
        </w:rPr>
        <w:t>hen washing the supply line</w:t>
      </w:r>
      <w:ins w:id="69" w:author="Ira Sabran" w:date="2014-04-04T11:57:00Z">
        <w:r>
          <w:rPr>
            <w:rFonts w:eastAsia="Times New Roman" w:cs="Times New Roman"/>
          </w:rPr>
          <w:t xml:space="preserve"> </w:t>
        </w:r>
        <w:r w:rsidRPr="007359E9">
          <w:rPr>
            <w:rFonts w:eastAsia="Times New Roman" w:cs="Times New Roman"/>
          </w:rPr>
          <w:t>the dead volume</w:t>
        </w:r>
      </w:ins>
      <w:r w:rsidRPr="007359E9">
        <w:rPr>
          <w:rFonts w:eastAsia="Times New Roman" w:cs="Times New Roman"/>
        </w:rPr>
        <w:t xml:space="preserve"> is 7</w:t>
      </w:r>
      <w:ins w:id="70" w:author="Ira Sabran" w:date="2014-04-04T11:52:00Z">
        <w:r>
          <w:rPr>
            <w:rFonts w:eastAsia="Times New Roman" w:cs="Times New Roman"/>
          </w:rPr>
          <w:t xml:space="preserve"> </w:t>
        </w:r>
      </w:ins>
      <w:del w:id="71" w:author="Ira Sabran" w:date="2014-04-04T11:53:00Z">
        <w:r w:rsidRPr="007359E9" w:rsidDel="007359E9">
          <w:rPr>
            <w:rFonts w:eastAsia="Times New Roman" w:cs="Times New Roman"/>
          </w:rPr>
          <w:delText>mL</w:delText>
        </w:r>
      </w:del>
      <w:ins w:id="72" w:author="Ira Sabran" w:date="2014-04-04T11:53:00Z">
        <w:r w:rsidRPr="007359E9">
          <w:rPr>
            <w:rFonts w:eastAsia="Times New Roman" w:cs="Times New Roman"/>
          </w:rPr>
          <w:t>m</w:t>
        </w:r>
        <w:r>
          <w:rPr>
            <w:rFonts w:eastAsia="Times New Roman" w:cs="Times New Roman"/>
          </w:rPr>
          <w:t>l</w:t>
        </w:r>
      </w:ins>
      <w:r w:rsidRPr="007359E9">
        <w:rPr>
          <w:rFonts w:eastAsia="Times New Roman" w:cs="Times New Roman"/>
        </w:rPr>
        <w:t>.</w:t>
      </w:r>
    </w:p>
    <w:p w14:paraId="3AA0929B" w14:textId="282933EC" w:rsidR="007359E9" w:rsidRPr="007359E9" w:rsidRDefault="007359E9" w:rsidP="007359E9">
      <w:pPr>
        <w:spacing w:before="100" w:beforeAutospacing="1" w:after="100" w:afterAutospacing="1" w:line="240" w:lineRule="auto"/>
        <w:rPr>
          <w:rFonts w:eastAsia="Times New Roman" w:cs="Times New Roman"/>
        </w:rPr>
      </w:pPr>
      <w:r w:rsidRPr="007359E9">
        <w:rPr>
          <w:rFonts w:eastAsia="Times New Roman" w:cs="Times New Roman"/>
        </w:rPr>
        <w:t xml:space="preserve">This ease of use is achieved </w:t>
      </w:r>
      <w:del w:id="73" w:author="Ira Sabran" w:date="2014-04-04T12:21:00Z">
        <w:r w:rsidRPr="007359E9" w:rsidDel="001660A8">
          <w:rPr>
            <w:rFonts w:eastAsia="Times New Roman" w:cs="Times New Roman"/>
          </w:rPr>
          <w:delText xml:space="preserve">using </w:delText>
        </w:r>
      </w:del>
      <w:ins w:id="74" w:author="Ira Sabran" w:date="2014-04-04T12:21:00Z">
        <w:r w:rsidR="001660A8">
          <w:rPr>
            <w:rFonts w:eastAsia="Times New Roman" w:cs="Times New Roman"/>
          </w:rPr>
          <w:t>with</w:t>
        </w:r>
        <w:r w:rsidR="001660A8" w:rsidRPr="007359E9">
          <w:rPr>
            <w:rFonts w:eastAsia="Times New Roman" w:cs="Times New Roman"/>
          </w:rPr>
          <w:t xml:space="preserve"> </w:t>
        </w:r>
      </w:ins>
      <w:r w:rsidRPr="007359E9">
        <w:rPr>
          <w:rFonts w:eastAsia="Times New Roman" w:cs="Times New Roman"/>
        </w:rPr>
        <w:t xml:space="preserve">a specially designed lid insert </w:t>
      </w:r>
      <w:del w:id="75" w:author="Ira Sabran" w:date="2014-04-04T12:22:00Z">
        <w:r w:rsidRPr="007359E9" w:rsidDel="001660A8">
          <w:rPr>
            <w:rFonts w:eastAsia="Times New Roman" w:cs="Times New Roman"/>
          </w:rPr>
          <w:delText xml:space="preserve">with </w:delText>
        </w:r>
      </w:del>
      <w:ins w:id="76" w:author="Ira Sabran" w:date="2014-04-04T12:22:00Z">
        <w:r w:rsidR="001660A8">
          <w:rPr>
            <w:rFonts w:eastAsia="Times New Roman" w:cs="Times New Roman"/>
          </w:rPr>
          <w:t>and</w:t>
        </w:r>
        <w:r w:rsidR="001660A8" w:rsidRPr="007359E9">
          <w:rPr>
            <w:rFonts w:eastAsia="Times New Roman" w:cs="Times New Roman"/>
          </w:rPr>
          <w:t xml:space="preserve"> </w:t>
        </w:r>
      </w:ins>
      <w:r w:rsidRPr="007359E9">
        <w:rPr>
          <w:rFonts w:eastAsia="Times New Roman" w:cs="Times New Roman"/>
        </w:rPr>
        <w:t xml:space="preserve">integrated check valves to facilitate washing. </w:t>
      </w:r>
      <w:del w:id="77" w:author="Ira Sabran" w:date="2014-04-04T12:20:00Z">
        <w:r w:rsidRPr="007359E9" w:rsidDel="001660A8">
          <w:rPr>
            <w:rFonts w:eastAsia="Times New Roman" w:cs="Times New Roman"/>
          </w:rPr>
          <w:delText xml:space="preserve">The </w:delText>
        </w:r>
      </w:del>
      <w:ins w:id="78" w:author="Ira Sabran" w:date="2014-04-04T12:20:00Z">
        <w:r w:rsidR="001660A8">
          <w:rPr>
            <w:rFonts w:eastAsia="Times New Roman" w:cs="Times New Roman"/>
          </w:rPr>
          <w:t>Currently t</w:t>
        </w:r>
        <w:r w:rsidR="001660A8" w:rsidRPr="007359E9">
          <w:rPr>
            <w:rFonts w:eastAsia="Times New Roman" w:cs="Times New Roman"/>
          </w:rPr>
          <w:t xml:space="preserve">he </w:t>
        </w:r>
      </w:ins>
      <w:r w:rsidRPr="007359E9">
        <w:rPr>
          <w:rFonts w:eastAsia="Times New Roman" w:cs="Times New Roman"/>
        </w:rPr>
        <w:t xml:space="preserve">Formulator </w:t>
      </w:r>
      <w:del w:id="79" w:author="Ira Sabran" w:date="2014-04-04T12:20:00Z">
        <w:r w:rsidRPr="007359E9" w:rsidDel="001660A8">
          <w:rPr>
            <w:rFonts w:eastAsia="Times New Roman" w:cs="Times New Roman"/>
          </w:rPr>
          <w:delText xml:space="preserve">currently </w:delText>
        </w:r>
      </w:del>
      <w:r w:rsidRPr="007359E9">
        <w:rPr>
          <w:rFonts w:eastAsia="Times New Roman" w:cs="Times New Roman"/>
        </w:rPr>
        <w:t>supports 125</w:t>
      </w:r>
      <w:ins w:id="80" w:author="Ira Sabran" w:date="2014-04-04T12:20:00Z">
        <w:r w:rsidR="001660A8">
          <w:rPr>
            <w:rFonts w:eastAsia="Times New Roman" w:cs="Times New Roman"/>
          </w:rPr>
          <w:t xml:space="preserve"> </w:t>
        </w:r>
      </w:ins>
      <w:del w:id="81" w:author="Ira Sabran" w:date="2014-04-04T12:20:00Z">
        <w:r w:rsidRPr="007359E9" w:rsidDel="001660A8">
          <w:rPr>
            <w:rFonts w:eastAsia="Times New Roman" w:cs="Times New Roman"/>
          </w:rPr>
          <w:delText xml:space="preserve">mL </w:delText>
        </w:r>
      </w:del>
      <w:ins w:id="82" w:author="Ira Sabran" w:date="2014-04-04T14:42:00Z">
        <w:r w:rsidR="00DB4591">
          <w:rPr>
            <w:rFonts w:eastAsia="Times New Roman" w:cs="Times New Roman"/>
          </w:rPr>
          <w:t>mL</w:t>
        </w:r>
      </w:ins>
      <w:ins w:id="83" w:author="Ira Sabran" w:date="2014-04-04T12:20:00Z">
        <w:r w:rsidR="001660A8" w:rsidRPr="007359E9">
          <w:rPr>
            <w:rFonts w:eastAsia="Times New Roman" w:cs="Times New Roman"/>
          </w:rPr>
          <w:t xml:space="preserve"> </w:t>
        </w:r>
      </w:ins>
      <w:r w:rsidRPr="007359E9">
        <w:rPr>
          <w:rFonts w:eastAsia="Times New Roman" w:cs="Times New Roman"/>
        </w:rPr>
        <w:t>and 250</w:t>
      </w:r>
      <w:ins w:id="84" w:author="Ira Sabran" w:date="2014-04-04T12:20:00Z">
        <w:r w:rsidR="001660A8">
          <w:rPr>
            <w:rFonts w:eastAsia="Times New Roman" w:cs="Times New Roman"/>
          </w:rPr>
          <w:t xml:space="preserve"> </w:t>
        </w:r>
      </w:ins>
      <w:del w:id="85" w:author="Ira Sabran" w:date="2014-04-04T12:21:00Z">
        <w:r w:rsidRPr="007359E9" w:rsidDel="001660A8">
          <w:rPr>
            <w:rFonts w:eastAsia="Times New Roman" w:cs="Times New Roman"/>
          </w:rPr>
          <w:delText xml:space="preserve">mL </w:delText>
        </w:r>
      </w:del>
      <w:ins w:id="86" w:author="Ira Sabran" w:date="2014-04-04T14:42:00Z">
        <w:r w:rsidR="00DB4591">
          <w:rPr>
            <w:rFonts w:eastAsia="Times New Roman" w:cs="Times New Roman"/>
          </w:rPr>
          <w:t>mL</w:t>
        </w:r>
      </w:ins>
      <w:ins w:id="87" w:author="Ira Sabran" w:date="2014-04-04T12:21:00Z">
        <w:r w:rsidR="001660A8" w:rsidRPr="007359E9">
          <w:rPr>
            <w:rFonts w:eastAsia="Times New Roman" w:cs="Times New Roman"/>
          </w:rPr>
          <w:t xml:space="preserve"> </w:t>
        </w:r>
      </w:ins>
      <w:r w:rsidRPr="007359E9">
        <w:rPr>
          <w:rFonts w:eastAsia="Times New Roman" w:cs="Times New Roman"/>
        </w:rPr>
        <w:t xml:space="preserve">Nalgene </w:t>
      </w:r>
      <w:del w:id="88" w:author="Ira Sabran" w:date="2014-04-04T12:20:00Z">
        <w:r w:rsidRPr="007359E9" w:rsidDel="001660A8">
          <w:rPr>
            <w:rFonts w:eastAsia="Times New Roman" w:cs="Times New Roman"/>
          </w:rPr>
          <w:delText xml:space="preserve">Bottles </w:delText>
        </w:r>
      </w:del>
      <w:ins w:id="89" w:author="Ira Sabran" w:date="2014-04-04T12:20:00Z">
        <w:r w:rsidR="001660A8">
          <w:rPr>
            <w:rFonts w:eastAsia="Times New Roman" w:cs="Times New Roman"/>
          </w:rPr>
          <w:t>b</w:t>
        </w:r>
        <w:r w:rsidR="001660A8" w:rsidRPr="007359E9">
          <w:rPr>
            <w:rFonts w:eastAsia="Times New Roman" w:cs="Times New Roman"/>
          </w:rPr>
          <w:t xml:space="preserve">ottles </w:t>
        </w:r>
      </w:ins>
      <w:r w:rsidRPr="007359E9">
        <w:rPr>
          <w:rFonts w:eastAsia="Times New Roman" w:cs="Times New Roman"/>
        </w:rPr>
        <w:t xml:space="preserve">and </w:t>
      </w:r>
      <w:del w:id="90" w:author="Ira Sabran" w:date="2014-04-04T12:21:00Z">
        <w:r w:rsidRPr="007359E9" w:rsidDel="001660A8">
          <w:rPr>
            <w:rFonts w:eastAsia="Times New Roman" w:cs="Times New Roman"/>
          </w:rPr>
          <w:delText xml:space="preserve">50mL </w:delText>
        </w:r>
      </w:del>
      <w:ins w:id="91" w:author="Ira Sabran" w:date="2014-04-04T12:21:00Z">
        <w:r w:rsidR="001660A8" w:rsidRPr="007359E9">
          <w:rPr>
            <w:rFonts w:eastAsia="Times New Roman" w:cs="Times New Roman"/>
          </w:rPr>
          <w:t>50</w:t>
        </w:r>
        <w:r w:rsidR="001660A8">
          <w:rPr>
            <w:rFonts w:eastAsia="Times New Roman" w:cs="Times New Roman"/>
          </w:rPr>
          <w:t xml:space="preserve"> </w:t>
        </w:r>
      </w:ins>
      <w:ins w:id="92" w:author="Ira Sabran" w:date="2014-04-04T14:42:00Z">
        <w:r w:rsidR="00DB4591">
          <w:rPr>
            <w:rFonts w:eastAsia="Times New Roman" w:cs="Times New Roman"/>
          </w:rPr>
          <w:t>mL</w:t>
        </w:r>
      </w:ins>
      <w:ins w:id="93" w:author="Ira Sabran" w:date="2014-04-04T12:21:00Z">
        <w:r w:rsidR="001660A8" w:rsidRPr="007359E9">
          <w:rPr>
            <w:rFonts w:eastAsia="Times New Roman" w:cs="Times New Roman"/>
          </w:rPr>
          <w:t xml:space="preserve"> </w:t>
        </w:r>
      </w:ins>
      <w:r w:rsidRPr="007359E9">
        <w:rPr>
          <w:rFonts w:eastAsia="Times New Roman" w:cs="Times New Roman"/>
        </w:rPr>
        <w:t>Falcon tubes (others available upon request).</w:t>
      </w:r>
    </w:p>
    <w:p w14:paraId="3D252292" w14:textId="77777777" w:rsidR="007359E9" w:rsidRPr="007359E9" w:rsidRDefault="007359E9" w:rsidP="007359E9">
      <w:pPr>
        <w:spacing w:after="0" w:line="240" w:lineRule="auto"/>
        <w:rPr>
          <w:rFonts w:eastAsia="Times New Roman" w:cs="Times New Roman"/>
        </w:rPr>
      </w:pPr>
    </w:p>
    <w:p w14:paraId="54AC01D8" w14:textId="77777777" w:rsidR="007359E9" w:rsidRPr="007359E9" w:rsidRDefault="007359E9" w:rsidP="007359E9">
      <w:pPr>
        <w:spacing w:before="100" w:beforeAutospacing="1" w:after="100" w:afterAutospacing="1" w:line="240" w:lineRule="auto"/>
        <w:outlineLvl w:val="2"/>
        <w:rPr>
          <w:rFonts w:eastAsia="Times New Roman" w:cs="Times New Roman"/>
          <w:b/>
          <w:bCs/>
        </w:rPr>
      </w:pPr>
      <w:r w:rsidRPr="007359E9">
        <w:rPr>
          <w:rFonts w:eastAsia="Times New Roman" w:cs="Times New Roman"/>
          <w:b/>
          <w:bCs/>
        </w:rPr>
        <w:t xml:space="preserve">Formulator 10, 16, and 34 </w:t>
      </w:r>
      <w:del w:id="94" w:author="Ira Sabran" w:date="2014-04-04T11:52:00Z">
        <w:r w:rsidRPr="007359E9" w:rsidDel="007359E9">
          <w:rPr>
            <w:rFonts w:eastAsia="Times New Roman" w:cs="Times New Roman"/>
            <w:b/>
            <w:bCs/>
          </w:rPr>
          <w:delText>Ingredient</w:delText>
        </w:r>
      </w:del>
      <w:ins w:id="95" w:author="Ira Sabran" w:date="2014-04-04T11:52:00Z">
        <w:r>
          <w:rPr>
            <w:rFonts w:eastAsia="Times New Roman" w:cs="Times New Roman"/>
            <w:b/>
            <w:bCs/>
          </w:rPr>
          <w:t>Reagent</w:t>
        </w:r>
      </w:ins>
      <w:r w:rsidRPr="007359E9">
        <w:rPr>
          <w:rFonts w:eastAsia="Times New Roman" w:cs="Times New Roman"/>
          <w:b/>
          <w:bCs/>
        </w:rPr>
        <w:t xml:space="preserve"> Models</w:t>
      </w:r>
      <w:del w:id="96" w:author="Ira Sabran" w:date="2014-04-04T12:53:00Z">
        <w:r w:rsidRPr="007359E9" w:rsidDel="008F4284">
          <w:rPr>
            <w:rFonts w:eastAsia="Times New Roman" w:cs="Times New Roman"/>
            <w:b/>
            <w:bCs/>
          </w:rPr>
          <w:delText xml:space="preserve"> Available</w:delText>
        </w:r>
      </w:del>
    </w:p>
    <w:p w14:paraId="65CFAE42" w14:textId="77777777" w:rsidR="007359E9" w:rsidRPr="007359E9" w:rsidRDefault="007359E9" w:rsidP="007359E9">
      <w:pPr>
        <w:spacing w:before="100" w:beforeAutospacing="1" w:after="100" w:afterAutospacing="1" w:line="240" w:lineRule="auto"/>
        <w:rPr>
          <w:rFonts w:eastAsia="Times New Roman" w:cs="Times New Roman"/>
        </w:rPr>
      </w:pPr>
      <w:r w:rsidRPr="007359E9">
        <w:rPr>
          <w:rFonts w:eastAsia="Times New Roman" w:cs="Times New Roman"/>
        </w:rPr>
        <w:t xml:space="preserve">There are three </w:t>
      </w:r>
      <w:del w:id="97" w:author="Ira Sabran" w:date="2014-04-04T11:52:00Z">
        <w:r w:rsidRPr="007359E9" w:rsidDel="007359E9">
          <w:rPr>
            <w:rFonts w:eastAsia="Times New Roman" w:cs="Times New Roman"/>
          </w:rPr>
          <w:delText>ingredient</w:delText>
        </w:r>
      </w:del>
      <w:ins w:id="98" w:author="Ira Sabran" w:date="2014-04-04T11:52:00Z">
        <w:r>
          <w:rPr>
            <w:rFonts w:eastAsia="Times New Roman" w:cs="Times New Roman"/>
          </w:rPr>
          <w:t>reagent</w:t>
        </w:r>
      </w:ins>
      <w:r w:rsidRPr="007359E9">
        <w:rPr>
          <w:rFonts w:eastAsia="Times New Roman" w:cs="Times New Roman"/>
        </w:rPr>
        <w:t xml:space="preserve"> configurations, </w:t>
      </w:r>
      <w:del w:id="99" w:author="Ira Sabran" w:date="2014-04-04T12:23:00Z">
        <w:r w:rsidRPr="007359E9" w:rsidDel="001660A8">
          <w:rPr>
            <w:rFonts w:eastAsia="Times New Roman" w:cs="Times New Roman"/>
          </w:rPr>
          <w:delText xml:space="preserve">both </w:delText>
        </w:r>
      </w:del>
      <w:ins w:id="100" w:author="Ira Sabran" w:date="2014-04-04T12:23:00Z">
        <w:r w:rsidR="001660A8">
          <w:rPr>
            <w:rFonts w:eastAsia="Times New Roman" w:cs="Times New Roman"/>
          </w:rPr>
          <w:t>all</w:t>
        </w:r>
        <w:r w:rsidR="001660A8" w:rsidRPr="007359E9">
          <w:rPr>
            <w:rFonts w:eastAsia="Times New Roman" w:cs="Times New Roman"/>
          </w:rPr>
          <w:t xml:space="preserve"> </w:t>
        </w:r>
      </w:ins>
      <w:r w:rsidRPr="007359E9">
        <w:rPr>
          <w:rFonts w:eastAsia="Times New Roman" w:cs="Times New Roman"/>
        </w:rPr>
        <w:t>identical in size.</w:t>
      </w:r>
    </w:p>
    <w:p w14:paraId="6B5CFE4E" w14:textId="77777777" w:rsidR="007359E9" w:rsidRPr="007359E9" w:rsidRDefault="007359E9" w:rsidP="007359E9">
      <w:pPr>
        <w:spacing w:after="0" w:line="240" w:lineRule="auto"/>
        <w:ind w:left="720"/>
        <w:rPr>
          <w:rFonts w:eastAsia="Times New Roman" w:cs="Times New Roman"/>
        </w:rPr>
      </w:pPr>
      <w:r w:rsidRPr="007359E9">
        <w:rPr>
          <w:rFonts w:eastAsia="Times New Roman" w:cs="Times New Roman"/>
        </w:rPr>
        <w:t xml:space="preserve">Formulator 10 </w:t>
      </w:r>
      <w:del w:id="101" w:author="Ira Sabran" w:date="2014-04-04T11:52:00Z">
        <w:r w:rsidRPr="007359E9" w:rsidDel="007359E9">
          <w:rPr>
            <w:rFonts w:eastAsia="Times New Roman" w:cs="Times New Roman"/>
          </w:rPr>
          <w:delText>Ingredient</w:delText>
        </w:r>
      </w:del>
      <w:ins w:id="102" w:author="Ira Sabran" w:date="2014-04-04T11:52:00Z">
        <w:r>
          <w:rPr>
            <w:rFonts w:eastAsia="Times New Roman" w:cs="Times New Roman"/>
          </w:rPr>
          <w:t>Reagent</w:t>
        </w:r>
      </w:ins>
      <w:r w:rsidRPr="007359E9">
        <w:rPr>
          <w:rFonts w:eastAsia="Times New Roman" w:cs="Times New Roman"/>
        </w:rPr>
        <w:t xml:space="preserve"> </w:t>
      </w:r>
      <w:del w:id="103" w:author="Ira Sabran" w:date="2014-04-04T12:23:00Z">
        <w:r w:rsidRPr="007359E9" w:rsidDel="001660A8">
          <w:rPr>
            <w:rFonts w:eastAsia="Times New Roman" w:cs="Times New Roman"/>
          </w:rPr>
          <w:delText xml:space="preserve">Inputs </w:delText>
        </w:r>
      </w:del>
      <w:r w:rsidRPr="007359E9">
        <w:rPr>
          <w:rFonts w:eastAsia="Times New Roman" w:cs="Times New Roman"/>
        </w:rPr>
        <w:t>Model:</w:t>
      </w:r>
      <w:del w:id="104" w:author="Ira Sabran" w:date="2014-04-04T12:23:00Z">
        <w:r w:rsidRPr="007359E9" w:rsidDel="001660A8">
          <w:rPr>
            <w:rFonts w:eastAsia="Times New Roman" w:cs="Times New Roman"/>
          </w:rPr>
          <w:delText xml:space="preserve"> </w:delText>
        </w:r>
      </w:del>
    </w:p>
    <w:p w14:paraId="6994D87D" w14:textId="63C35AE0"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lastRenderedPageBreak/>
        <w:t>9 inputs for either 250</w:t>
      </w:r>
      <w:ins w:id="105" w:author="Ira Sabran" w:date="2014-04-04T12:23:00Z">
        <w:r w:rsidR="001660A8">
          <w:rPr>
            <w:rFonts w:eastAsia="Times New Roman" w:cs="Times New Roman"/>
          </w:rPr>
          <w:t xml:space="preserve"> </w:t>
        </w:r>
      </w:ins>
      <w:del w:id="106" w:author="Ira Sabran" w:date="2014-04-04T12:24:00Z">
        <w:r w:rsidRPr="007359E9" w:rsidDel="001660A8">
          <w:rPr>
            <w:rFonts w:eastAsia="Times New Roman" w:cs="Times New Roman"/>
          </w:rPr>
          <w:delText xml:space="preserve">mL </w:delText>
        </w:r>
      </w:del>
      <w:ins w:id="107" w:author="Ira Sabran" w:date="2014-04-04T14:42:00Z">
        <w:r w:rsidR="00DB4591">
          <w:rPr>
            <w:rFonts w:eastAsia="Times New Roman" w:cs="Times New Roman"/>
          </w:rPr>
          <w:t>mL</w:t>
        </w:r>
      </w:ins>
      <w:ins w:id="108" w:author="Ira Sabran" w:date="2014-04-04T12:24:00Z">
        <w:r w:rsidR="001660A8" w:rsidRPr="007359E9">
          <w:rPr>
            <w:rFonts w:eastAsia="Times New Roman" w:cs="Times New Roman"/>
          </w:rPr>
          <w:t xml:space="preserve"> </w:t>
        </w:r>
      </w:ins>
      <w:del w:id="109" w:author="Ira Sabran" w:date="2014-04-04T12:24:00Z">
        <w:r w:rsidRPr="007359E9" w:rsidDel="001660A8">
          <w:rPr>
            <w:rFonts w:eastAsia="Times New Roman" w:cs="Times New Roman"/>
          </w:rPr>
          <w:delText>Nalgene bottles,</w:delText>
        </w:r>
      </w:del>
      <w:ins w:id="110" w:author="Ira Sabran" w:date="2014-04-04T12:24:00Z">
        <w:r w:rsidR="001660A8">
          <w:rPr>
            <w:rFonts w:eastAsia="Times New Roman" w:cs="Times New Roman"/>
          </w:rPr>
          <w:t>or</w:t>
        </w:r>
      </w:ins>
      <w:r w:rsidRPr="007359E9">
        <w:rPr>
          <w:rFonts w:eastAsia="Times New Roman" w:cs="Times New Roman"/>
        </w:rPr>
        <w:t xml:space="preserve"> 125</w:t>
      </w:r>
      <w:ins w:id="111" w:author="Ira Sabran" w:date="2014-04-04T12:24:00Z">
        <w:r w:rsidR="001660A8">
          <w:rPr>
            <w:rFonts w:eastAsia="Times New Roman" w:cs="Times New Roman"/>
          </w:rPr>
          <w:t xml:space="preserve"> </w:t>
        </w:r>
      </w:ins>
      <w:r w:rsidRPr="007359E9">
        <w:rPr>
          <w:rFonts w:eastAsia="Times New Roman" w:cs="Times New Roman"/>
        </w:rPr>
        <w:t>mL Nalgene bottles, or 50</w:t>
      </w:r>
      <w:ins w:id="112" w:author="Ira Sabran" w:date="2014-04-04T12:24:00Z">
        <w:r w:rsidR="001660A8">
          <w:rPr>
            <w:rFonts w:eastAsia="Times New Roman" w:cs="Times New Roman"/>
          </w:rPr>
          <w:t xml:space="preserve"> </w:t>
        </w:r>
      </w:ins>
      <w:del w:id="113" w:author="Ira Sabran" w:date="2014-04-04T12:24:00Z">
        <w:r w:rsidRPr="007359E9" w:rsidDel="001660A8">
          <w:rPr>
            <w:rFonts w:eastAsia="Times New Roman" w:cs="Times New Roman"/>
          </w:rPr>
          <w:delText xml:space="preserve">mL </w:delText>
        </w:r>
      </w:del>
      <w:ins w:id="114" w:author="Ira Sabran" w:date="2014-04-04T14:42:00Z">
        <w:r w:rsidR="00DB4591">
          <w:rPr>
            <w:rFonts w:eastAsia="Times New Roman" w:cs="Times New Roman"/>
          </w:rPr>
          <w:t>mL</w:t>
        </w:r>
      </w:ins>
      <w:ins w:id="115" w:author="Ira Sabran" w:date="2014-04-04T12:24:00Z">
        <w:r w:rsidR="001660A8" w:rsidRPr="007359E9">
          <w:rPr>
            <w:rFonts w:eastAsia="Times New Roman" w:cs="Times New Roman"/>
          </w:rPr>
          <w:t xml:space="preserve"> </w:t>
        </w:r>
      </w:ins>
      <w:r w:rsidRPr="007359E9">
        <w:rPr>
          <w:rFonts w:eastAsia="Times New Roman" w:cs="Times New Roman"/>
        </w:rPr>
        <w:t>Falcon tubes</w:t>
      </w:r>
      <w:del w:id="116" w:author="Ira Sabran" w:date="2014-04-04T12:29:00Z">
        <w:r w:rsidRPr="007359E9" w:rsidDel="001660A8">
          <w:rPr>
            <w:rFonts w:eastAsia="Times New Roman" w:cs="Times New Roman"/>
          </w:rPr>
          <w:delText>.</w:delText>
        </w:r>
      </w:del>
    </w:p>
    <w:p w14:paraId="0E4231D1" w14:textId="77777777"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 xml:space="preserve">1 bulk wash input for pure water (can also be used as an </w:t>
      </w:r>
      <w:del w:id="117" w:author="Ira Sabran" w:date="2014-04-04T11:52:00Z">
        <w:r w:rsidRPr="007359E9" w:rsidDel="007359E9">
          <w:rPr>
            <w:rFonts w:eastAsia="Times New Roman" w:cs="Times New Roman"/>
          </w:rPr>
          <w:delText>ingredient</w:delText>
        </w:r>
      </w:del>
      <w:ins w:id="118" w:author="Ira Sabran" w:date="2014-04-04T11:52:00Z">
        <w:r>
          <w:rPr>
            <w:rFonts w:eastAsia="Times New Roman" w:cs="Times New Roman"/>
          </w:rPr>
          <w:t>reagent</w:t>
        </w:r>
      </w:ins>
      <w:r w:rsidRPr="007359E9">
        <w:rPr>
          <w:rFonts w:eastAsia="Times New Roman" w:cs="Times New Roman"/>
        </w:rPr>
        <w:t>)</w:t>
      </w:r>
    </w:p>
    <w:p w14:paraId="1C7DE2D0" w14:textId="77777777"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Optional secondary wash input for other wash solutions</w:t>
      </w:r>
    </w:p>
    <w:p w14:paraId="24730EC5" w14:textId="77777777" w:rsidR="007359E9" w:rsidRDefault="007359E9" w:rsidP="007359E9">
      <w:pPr>
        <w:spacing w:after="0" w:line="240" w:lineRule="auto"/>
        <w:ind w:left="720"/>
        <w:rPr>
          <w:ins w:id="119" w:author="Ira Sabran" w:date="2014-04-04T11:30:00Z"/>
          <w:rFonts w:eastAsia="Times New Roman" w:cs="Times New Roman"/>
        </w:rPr>
      </w:pPr>
      <w:del w:id="120" w:author="Ira Sabran" w:date="2014-04-04T11:30:00Z">
        <w:r w:rsidRPr="007359E9" w:rsidDel="007359E9">
          <w:rPr>
            <w:rFonts w:eastAsia="Times New Roman" w:cs="Times New Roman"/>
          </w:rPr>
          <w:br/>
        </w:r>
      </w:del>
    </w:p>
    <w:p w14:paraId="6D0A60CC" w14:textId="77777777" w:rsidR="007359E9" w:rsidRPr="007359E9" w:rsidRDefault="007359E9" w:rsidP="007359E9">
      <w:pPr>
        <w:spacing w:after="0" w:line="240" w:lineRule="auto"/>
        <w:ind w:left="720"/>
        <w:rPr>
          <w:rFonts w:eastAsia="Times New Roman" w:cs="Times New Roman"/>
        </w:rPr>
      </w:pPr>
      <w:r w:rsidRPr="007359E9">
        <w:rPr>
          <w:rFonts w:eastAsia="Times New Roman" w:cs="Times New Roman"/>
        </w:rPr>
        <w:t xml:space="preserve">Formulator 16 </w:t>
      </w:r>
      <w:del w:id="121" w:author="Ira Sabran" w:date="2014-04-04T11:52:00Z">
        <w:r w:rsidRPr="007359E9" w:rsidDel="007359E9">
          <w:rPr>
            <w:rFonts w:eastAsia="Times New Roman" w:cs="Times New Roman"/>
          </w:rPr>
          <w:delText>Ingredient</w:delText>
        </w:r>
      </w:del>
      <w:ins w:id="122" w:author="Ira Sabran" w:date="2014-04-04T11:52:00Z">
        <w:r>
          <w:rPr>
            <w:rFonts w:eastAsia="Times New Roman" w:cs="Times New Roman"/>
          </w:rPr>
          <w:t>Reagent</w:t>
        </w:r>
      </w:ins>
      <w:r w:rsidRPr="007359E9">
        <w:rPr>
          <w:rFonts w:eastAsia="Times New Roman" w:cs="Times New Roman"/>
        </w:rPr>
        <w:t xml:space="preserve"> </w:t>
      </w:r>
      <w:del w:id="123" w:author="Ira Sabran" w:date="2014-04-04T12:27:00Z">
        <w:r w:rsidRPr="007359E9" w:rsidDel="001660A8">
          <w:rPr>
            <w:rFonts w:eastAsia="Times New Roman" w:cs="Times New Roman"/>
          </w:rPr>
          <w:delText xml:space="preserve">Inputs </w:delText>
        </w:r>
      </w:del>
      <w:r w:rsidRPr="007359E9">
        <w:rPr>
          <w:rFonts w:eastAsia="Times New Roman" w:cs="Times New Roman"/>
        </w:rPr>
        <w:t xml:space="preserve">Model: </w:t>
      </w:r>
    </w:p>
    <w:p w14:paraId="42306C05" w14:textId="7FCD0D6B"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15 inputs for either 250</w:t>
      </w:r>
      <w:ins w:id="124" w:author="Ira Sabran" w:date="2014-04-04T12:28:00Z">
        <w:r w:rsidR="001660A8">
          <w:rPr>
            <w:rFonts w:eastAsia="Times New Roman" w:cs="Times New Roman"/>
          </w:rPr>
          <w:t xml:space="preserve"> </w:t>
        </w:r>
      </w:ins>
      <w:del w:id="125" w:author="Ira Sabran" w:date="2014-04-04T12:28:00Z">
        <w:r w:rsidRPr="007359E9" w:rsidDel="001660A8">
          <w:rPr>
            <w:rFonts w:eastAsia="Times New Roman" w:cs="Times New Roman"/>
          </w:rPr>
          <w:delText xml:space="preserve">mL </w:delText>
        </w:r>
      </w:del>
      <w:ins w:id="126" w:author="Ira Sabran" w:date="2014-04-04T14:42:00Z">
        <w:r w:rsidR="00DB4591">
          <w:rPr>
            <w:rFonts w:eastAsia="Times New Roman" w:cs="Times New Roman"/>
          </w:rPr>
          <w:t>mL</w:t>
        </w:r>
      </w:ins>
      <w:ins w:id="127" w:author="Ira Sabran" w:date="2014-04-04T12:28:00Z">
        <w:r w:rsidR="001660A8" w:rsidRPr="007359E9">
          <w:rPr>
            <w:rFonts w:eastAsia="Times New Roman" w:cs="Times New Roman"/>
          </w:rPr>
          <w:t xml:space="preserve"> </w:t>
        </w:r>
      </w:ins>
      <w:del w:id="128" w:author="Ira Sabran" w:date="2014-04-04T12:28:00Z">
        <w:r w:rsidRPr="007359E9" w:rsidDel="001660A8">
          <w:rPr>
            <w:rFonts w:eastAsia="Times New Roman" w:cs="Times New Roman"/>
          </w:rPr>
          <w:delText>Nalgene bottles</w:delText>
        </w:r>
      </w:del>
      <w:ins w:id="129" w:author="Ira Sabran" w:date="2014-04-04T12:28:00Z">
        <w:r w:rsidR="001660A8">
          <w:rPr>
            <w:rFonts w:eastAsia="Times New Roman" w:cs="Times New Roman"/>
          </w:rPr>
          <w:t>or</w:t>
        </w:r>
      </w:ins>
      <w:r w:rsidRPr="007359E9">
        <w:rPr>
          <w:rFonts w:eastAsia="Times New Roman" w:cs="Times New Roman"/>
        </w:rPr>
        <w:t>, 125</w:t>
      </w:r>
      <w:ins w:id="130" w:author="Ira Sabran" w:date="2014-04-04T12:28:00Z">
        <w:r w:rsidR="001660A8">
          <w:rPr>
            <w:rFonts w:eastAsia="Times New Roman" w:cs="Times New Roman"/>
          </w:rPr>
          <w:t xml:space="preserve"> </w:t>
        </w:r>
      </w:ins>
      <w:del w:id="131" w:author="Ira Sabran" w:date="2014-04-04T12:28:00Z">
        <w:r w:rsidRPr="007359E9" w:rsidDel="001660A8">
          <w:rPr>
            <w:rFonts w:eastAsia="Times New Roman" w:cs="Times New Roman"/>
          </w:rPr>
          <w:delText xml:space="preserve">mL </w:delText>
        </w:r>
      </w:del>
      <w:ins w:id="132" w:author="Ira Sabran" w:date="2014-04-04T14:42:00Z">
        <w:r w:rsidR="00DB4591">
          <w:rPr>
            <w:rFonts w:eastAsia="Times New Roman" w:cs="Times New Roman"/>
          </w:rPr>
          <w:t>mL</w:t>
        </w:r>
      </w:ins>
      <w:ins w:id="133" w:author="Ira Sabran" w:date="2014-04-04T12:28:00Z">
        <w:r w:rsidR="001660A8" w:rsidRPr="007359E9">
          <w:rPr>
            <w:rFonts w:eastAsia="Times New Roman" w:cs="Times New Roman"/>
          </w:rPr>
          <w:t xml:space="preserve"> </w:t>
        </w:r>
      </w:ins>
      <w:r w:rsidRPr="007359E9">
        <w:rPr>
          <w:rFonts w:eastAsia="Times New Roman" w:cs="Times New Roman"/>
        </w:rPr>
        <w:t>Nalgene bottles, or 50</w:t>
      </w:r>
      <w:ins w:id="134" w:author="Ira Sabran" w:date="2014-04-04T12:28:00Z">
        <w:r w:rsidR="001660A8">
          <w:rPr>
            <w:rFonts w:eastAsia="Times New Roman" w:cs="Times New Roman"/>
          </w:rPr>
          <w:t xml:space="preserve"> </w:t>
        </w:r>
      </w:ins>
      <w:del w:id="135" w:author="Ira Sabran" w:date="2014-04-04T12:28:00Z">
        <w:r w:rsidRPr="007359E9" w:rsidDel="001660A8">
          <w:rPr>
            <w:rFonts w:eastAsia="Times New Roman" w:cs="Times New Roman"/>
          </w:rPr>
          <w:delText xml:space="preserve">mL </w:delText>
        </w:r>
      </w:del>
      <w:ins w:id="136" w:author="Ira Sabran" w:date="2014-04-04T14:42:00Z">
        <w:r w:rsidR="00DB4591">
          <w:rPr>
            <w:rFonts w:eastAsia="Times New Roman" w:cs="Times New Roman"/>
          </w:rPr>
          <w:t>mL</w:t>
        </w:r>
      </w:ins>
      <w:ins w:id="137" w:author="Ira Sabran" w:date="2014-04-04T12:28:00Z">
        <w:r w:rsidR="001660A8" w:rsidRPr="007359E9">
          <w:rPr>
            <w:rFonts w:eastAsia="Times New Roman" w:cs="Times New Roman"/>
          </w:rPr>
          <w:t xml:space="preserve"> </w:t>
        </w:r>
      </w:ins>
      <w:r w:rsidRPr="007359E9">
        <w:rPr>
          <w:rFonts w:eastAsia="Times New Roman" w:cs="Times New Roman"/>
        </w:rPr>
        <w:t>Falcon tubes</w:t>
      </w:r>
      <w:del w:id="138" w:author="Ira Sabran" w:date="2014-04-04T12:29:00Z">
        <w:r w:rsidRPr="007359E9" w:rsidDel="001660A8">
          <w:rPr>
            <w:rFonts w:eastAsia="Times New Roman" w:cs="Times New Roman"/>
          </w:rPr>
          <w:delText>.</w:delText>
        </w:r>
      </w:del>
    </w:p>
    <w:p w14:paraId="56ACC3AC" w14:textId="77777777"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 xml:space="preserve">1 bulk wash input for pure water (can also be used as an </w:t>
      </w:r>
      <w:del w:id="139" w:author="Ira Sabran" w:date="2014-04-04T11:52:00Z">
        <w:r w:rsidRPr="007359E9" w:rsidDel="007359E9">
          <w:rPr>
            <w:rFonts w:eastAsia="Times New Roman" w:cs="Times New Roman"/>
          </w:rPr>
          <w:delText>ingredient</w:delText>
        </w:r>
      </w:del>
      <w:ins w:id="140" w:author="Ira Sabran" w:date="2014-04-04T11:52:00Z">
        <w:r>
          <w:rPr>
            <w:rFonts w:eastAsia="Times New Roman" w:cs="Times New Roman"/>
          </w:rPr>
          <w:t>reagent</w:t>
        </w:r>
      </w:ins>
      <w:r w:rsidRPr="007359E9">
        <w:rPr>
          <w:rFonts w:eastAsia="Times New Roman" w:cs="Times New Roman"/>
        </w:rPr>
        <w:t>)</w:t>
      </w:r>
    </w:p>
    <w:p w14:paraId="3CDB7EBE" w14:textId="77777777"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Optional secondary wash input for other wash solutions</w:t>
      </w:r>
    </w:p>
    <w:p w14:paraId="4B9A1005" w14:textId="77777777" w:rsidR="007359E9" w:rsidRDefault="007359E9" w:rsidP="007359E9">
      <w:pPr>
        <w:spacing w:after="0" w:line="240" w:lineRule="auto"/>
        <w:ind w:left="720"/>
        <w:rPr>
          <w:ins w:id="141" w:author="Ira Sabran" w:date="2014-04-04T11:30:00Z"/>
          <w:rFonts w:eastAsia="Times New Roman" w:cs="Times New Roman"/>
        </w:rPr>
      </w:pPr>
      <w:del w:id="142" w:author="Ira Sabran" w:date="2014-04-04T11:30:00Z">
        <w:r w:rsidRPr="007359E9" w:rsidDel="007359E9">
          <w:rPr>
            <w:rFonts w:eastAsia="Times New Roman" w:cs="Times New Roman"/>
          </w:rPr>
          <w:br/>
        </w:r>
      </w:del>
    </w:p>
    <w:p w14:paraId="70657737" w14:textId="77777777" w:rsidR="007359E9" w:rsidRPr="007359E9" w:rsidRDefault="007359E9" w:rsidP="007359E9">
      <w:pPr>
        <w:spacing w:after="0" w:line="240" w:lineRule="auto"/>
        <w:ind w:left="720"/>
        <w:rPr>
          <w:rFonts w:eastAsia="Times New Roman" w:cs="Times New Roman"/>
        </w:rPr>
      </w:pPr>
      <w:r w:rsidRPr="007359E9">
        <w:rPr>
          <w:rFonts w:eastAsia="Times New Roman" w:cs="Times New Roman"/>
        </w:rPr>
        <w:t xml:space="preserve">Formulator 34 </w:t>
      </w:r>
      <w:del w:id="143" w:author="Ira Sabran" w:date="2014-04-04T11:52:00Z">
        <w:r w:rsidRPr="007359E9" w:rsidDel="007359E9">
          <w:rPr>
            <w:rFonts w:eastAsia="Times New Roman" w:cs="Times New Roman"/>
          </w:rPr>
          <w:delText>Ingredient</w:delText>
        </w:r>
      </w:del>
      <w:ins w:id="144" w:author="Ira Sabran" w:date="2014-04-04T11:52:00Z">
        <w:r>
          <w:rPr>
            <w:rFonts w:eastAsia="Times New Roman" w:cs="Times New Roman"/>
          </w:rPr>
          <w:t>Reagent</w:t>
        </w:r>
      </w:ins>
      <w:r w:rsidRPr="007359E9">
        <w:rPr>
          <w:rFonts w:eastAsia="Times New Roman" w:cs="Times New Roman"/>
        </w:rPr>
        <w:t xml:space="preserve"> </w:t>
      </w:r>
      <w:del w:id="145" w:author="Ira Sabran" w:date="2014-04-04T12:30:00Z">
        <w:r w:rsidRPr="007359E9" w:rsidDel="001660A8">
          <w:rPr>
            <w:rFonts w:eastAsia="Times New Roman" w:cs="Times New Roman"/>
          </w:rPr>
          <w:delText xml:space="preserve">Inputs </w:delText>
        </w:r>
      </w:del>
      <w:r w:rsidRPr="007359E9">
        <w:rPr>
          <w:rFonts w:eastAsia="Times New Roman" w:cs="Times New Roman"/>
        </w:rPr>
        <w:t xml:space="preserve">Model: </w:t>
      </w:r>
    </w:p>
    <w:p w14:paraId="7F9B6C4B" w14:textId="38EEE056"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30 inputs for 50</w:t>
      </w:r>
      <w:ins w:id="146" w:author="Ira Sabran" w:date="2014-04-04T12:30:00Z">
        <w:r w:rsidR="001660A8">
          <w:rPr>
            <w:rFonts w:eastAsia="Times New Roman" w:cs="Times New Roman"/>
          </w:rPr>
          <w:t xml:space="preserve"> </w:t>
        </w:r>
      </w:ins>
      <w:del w:id="147" w:author="Ira Sabran" w:date="2014-04-04T12:30:00Z">
        <w:r w:rsidRPr="007359E9" w:rsidDel="001660A8">
          <w:rPr>
            <w:rFonts w:eastAsia="Times New Roman" w:cs="Times New Roman"/>
          </w:rPr>
          <w:delText xml:space="preserve">mL </w:delText>
        </w:r>
      </w:del>
      <w:ins w:id="148" w:author="Ira Sabran" w:date="2014-04-04T14:42:00Z">
        <w:r w:rsidR="00DB4591">
          <w:rPr>
            <w:rFonts w:eastAsia="Times New Roman" w:cs="Times New Roman"/>
          </w:rPr>
          <w:t>mL</w:t>
        </w:r>
      </w:ins>
      <w:ins w:id="149" w:author="Ira Sabran" w:date="2014-04-04T12:30:00Z">
        <w:r w:rsidR="001660A8" w:rsidRPr="007359E9">
          <w:rPr>
            <w:rFonts w:eastAsia="Times New Roman" w:cs="Times New Roman"/>
          </w:rPr>
          <w:t xml:space="preserve"> </w:t>
        </w:r>
      </w:ins>
      <w:r w:rsidRPr="007359E9">
        <w:rPr>
          <w:rFonts w:eastAsia="Times New Roman" w:cs="Times New Roman"/>
        </w:rPr>
        <w:t>Falcon tubes</w:t>
      </w:r>
      <w:del w:id="150" w:author="Ira Sabran" w:date="2014-04-04T12:30:00Z">
        <w:r w:rsidRPr="007359E9" w:rsidDel="001660A8">
          <w:rPr>
            <w:rFonts w:eastAsia="Times New Roman" w:cs="Times New Roman"/>
          </w:rPr>
          <w:delText>.</w:delText>
        </w:r>
      </w:del>
    </w:p>
    <w:p w14:paraId="08966812" w14:textId="4E87C10E"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3 inputs for either 250</w:t>
      </w:r>
      <w:ins w:id="151" w:author="Ira Sabran" w:date="2014-04-04T12:31:00Z">
        <w:r w:rsidR="001660A8">
          <w:rPr>
            <w:rFonts w:eastAsia="Times New Roman" w:cs="Times New Roman"/>
          </w:rPr>
          <w:t xml:space="preserve"> </w:t>
        </w:r>
      </w:ins>
      <w:del w:id="152" w:author="Ira Sabran" w:date="2014-04-04T12:31:00Z">
        <w:r w:rsidRPr="007359E9" w:rsidDel="001660A8">
          <w:rPr>
            <w:rFonts w:eastAsia="Times New Roman" w:cs="Times New Roman"/>
          </w:rPr>
          <w:delText>mL Nalgene bottles,</w:delText>
        </w:r>
      </w:del>
      <w:ins w:id="153" w:author="Ira Sabran" w:date="2014-04-04T12:31:00Z">
        <w:r w:rsidR="001660A8">
          <w:rPr>
            <w:rFonts w:eastAsia="Times New Roman" w:cs="Times New Roman"/>
          </w:rPr>
          <w:t>or</w:t>
        </w:r>
      </w:ins>
      <w:r w:rsidRPr="007359E9">
        <w:rPr>
          <w:rFonts w:eastAsia="Times New Roman" w:cs="Times New Roman"/>
        </w:rPr>
        <w:t xml:space="preserve"> 125</w:t>
      </w:r>
      <w:ins w:id="154" w:author="Ira Sabran" w:date="2014-04-04T12:31:00Z">
        <w:r w:rsidR="001660A8">
          <w:rPr>
            <w:rFonts w:eastAsia="Times New Roman" w:cs="Times New Roman"/>
          </w:rPr>
          <w:t xml:space="preserve"> </w:t>
        </w:r>
      </w:ins>
      <w:del w:id="155" w:author="Ira Sabran" w:date="2014-04-04T12:31:00Z">
        <w:r w:rsidRPr="007359E9" w:rsidDel="001660A8">
          <w:rPr>
            <w:rFonts w:eastAsia="Times New Roman" w:cs="Times New Roman"/>
          </w:rPr>
          <w:delText xml:space="preserve">mL </w:delText>
        </w:r>
      </w:del>
      <w:ins w:id="156" w:author="Ira Sabran" w:date="2014-04-04T14:42:00Z">
        <w:r w:rsidR="00DB4591">
          <w:rPr>
            <w:rFonts w:eastAsia="Times New Roman" w:cs="Times New Roman"/>
          </w:rPr>
          <w:t>mL</w:t>
        </w:r>
      </w:ins>
      <w:ins w:id="157" w:author="Ira Sabran" w:date="2014-04-04T12:31:00Z">
        <w:r w:rsidR="001660A8" w:rsidRPr="007359E9">
          <w:rPr>
            <w:rFonts w:eastAsia="Times New Roman" w:cs="Times New Roman"/>
          </w:rPr>
          <w:t xml:space="preserve"> </w:t>
        </w:r>
      </w:ins>
      <w:r w:rsidRPr="007359E9">
        <w:rPr>
          <w:rFonts w:eastAsia="Times New Roman" w:cs="Times New Roman"/>
        </w:rPr>
        <w:t>Nalgene bottles, or 50</w:t>
      </w:r>
      <w:ins w:id="158" w:author="Ira Sabran" w:date="2014-04-04T12:31:00Z">
        <w:r w:rsidR="001660A8">
          <w:rPr>
            <w:rFonts w:eastAsia="Times New Roman" w:cs="Times New Roman"/>
          </w:rPr>
          <w:t xml:space="preserve"> </w:t>
        </w:r>
      </w:ins>
      <w:del w:id="159" w:author="Ira Sabran" w:date="2014-04-04T12:31:00Z">
        <w:r w:rsidRPr="007359E9" w:rsidDel="001660A8">
          <w:rPr>
            <w:rFonts w:eastAsia="Times New Roman" w:cs="Times New Roman"/>
          </w:rPr>
          <w:delText xml:space="preserve">mL </w:delText>
        </w:r>
      </w:del>
      <w:ins w:id="160" w:author="Ira Sabran" w:date="2014-04-04T14:42:00Z">
        <w:r w:rsidR="00DB4591">
          <w:rPr>
            <w:rFonts w:eastAsia="Times New Roman" w:cs="Times New Roman"/>
          </w:rPr>
          <w:t>mL</w:t>
        </w:r>
      </w:ins>
      <w:ins w:id="161" w:author="Ira Sabran" w:date="2014-04-04T12:31:00Z">
        <w:r w:rsidR="001660A8" w:rsidRPr="007359E9">
          <w:rPr>
            <w:rFonts w:eastAsia="Times New Roman" w:cs="Times New Roman"/>
          </w:rPr>
          <w:t xml:space="preserve"> </w:t>
        </w:r>
      </w:ins>
      <w:r w:rsidRPr="007359E9">
        <w:rPr>
          <w:rFonts w:eastAsia="Times New Roman" w:cs="Times New Roman"/>
        </w:rPr>
        <w:t>Falcon tubes</w:t>
      </w:r>
      <w:del w:id="162" w:author="Ira Sabran" w:date="2014-04-04T12:30:00Z">
        <w:r w:rsidRPr="007359E9" w:rsidDel="001660A8">
          <w:rPr>
            <w:rFonts w:eastAsia="Times New Roman" w:cs="Times New Roman"/>
          </w:rPr>
          <w:delText>.</w:delText>
        </w:r>
      </w:del>
    </w:p>
    <w:p w14:paraId="0D232088" w14:textId="77777777"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 xml:space="preserve">1 bulk wash input for pure water (can also be used as an </w:t>
      </w:r>
      <w:del w:id="163" w:author="Ira Sabran" w:date="2014-04-04T11:52:00Z">
        <w:r w:rsidRPr="007359E9" w:rsidDel="007359E9">
          <w:rPr>
            <w:rFonts w:eastAsia="Times New Roman" w:cs="Times New Roman"/>
          </w:rPr>
          <w:delText>ingredient</w:delText>
        </w:r>
      </w:del>
      <w:ins w:id="164" w:author="Ira Sabran" w:date="2014-04-04T11:52:00Z">
        <w:r>
          <w:rPr>
            <w:rFonts w:eastAsia="Times New Roman" w:cs="Times New Roman"/>
          </w:rPr>
          <w:t>reagent</w:t>
        </w:r>
      </w:ins>
      <w:r w:rsidRPr="007359E9">
        <w:rPr>
          <w:rFonts w:eastAsia="Times New Roman" w:cs="Times New Roman"/>
        </w:rPr>
        <w:t>)</w:t>
      </w:r>
    </w:p>
    <w:p w14:paraId="17A3B868" w14:textId="77777777" w:rsidR="007359E9" w:rsidRPr="007359E9" w:rsidRDefault="007359E9" w:rsidP="007359E9">
      <w:pPr>
        <w:numPr>
          <w:ilvl w:val="0"/>
          <w:numId w:val="1"/>
        </w:numPr>
        <w:spacing w:before="100" w:beforeAutospacing="1" w:after="100" w:afterAutospacing="1" w:line="240" w:lineRule="auto"/>
        <w:rPr>
          <w:rFonts w:eastAsia="Times New Roman" w:cs="Times New Roman"/>
        </w:rPr>
      </w:pPr>
      <w:r w:rsidRPr="007359E9">
        <w:rPr>
          <w:rFonts w:eastAsia="Times New Roman" w:cs="Times New Roman"/>
        </w:rPr>
        <w:t>Optional secondary wash input for other wash solutions</w:t>
      </w:r>
    </w:p>
    <w:p w14:paraId="7EE62DB1" w14:textId="77777777" w:rsidR="007359E9" w:rsidRPr="007359E9" w:rsidRDefault="007359E9"/>
    <w:sectPr w:rsidR="007359E9" w:rsidRPr="007359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 w:author="Ira Sabran" w:date="2014-04-04T11:42:00Z" w:initials="IS">
    <w:p w14:paraId="681EF523" w14:textId="77777777" w:rsidR="007359E9" w:rsidRDefault="007359E9">
      <w:pPr>
        <w:pStyle w:val="CommentText"/>
      </w:pPr>
      <w:r>
        <w:rPr>
          <w:rStyle w:val="CommentReference"/>
        </w:rPr>
        <w:annotationRef/>
      </w:r>
      <w:proofErr w:type="spellStart"/>
      <w:proofErr w:type="gramStart"/>
      <w:r>
        <w:t>ing</w:t>
      </w:r>
      <w:proofErr w:type="spellEnd"/>
      <w:proofErr w:type="gram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1EF52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028E3"/>
    <w:multiLevelType w:val="multilevel"/>
    <w:tmpl w:val="731C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E9"/>
    <w:rsid w:val="00012094"/>
    <w:rsid w:val="000137C1"/>
    <w:rsid w:val="00036629"/>
    <w:rsid w:val="000A45B4"/>
    <w:rsid w:val="0010251C"/>
    <w:rsid w:val="001062B8"/>
    <w:rsid w:val="00132A61"/>
    <w:rsid w:val="00143C59"/>
    <w:rsid w:val="001660A8"/>
    <w:rsid w:val="00246E3B"/>
    <w:rsid w:val="002861D5"/>
    <w:rsid w:val="00352716"/>
    <w:rsid w:val="003D117A"/>
    <w:rsid w:val="00484D48"/>
    <w:rsid w:val="00485DA8"/>
    <w:rsid w:val="00492B0F"/>
    <w:rsid w:val="00504FE6"/>
    <w:rsid w:val="00570905"/>
    <w:rsid w:val="00576354"/>
    <w:rsid w:val="00591E0B"/>
    <w:rsid w:val="00605E62"/>
    <w:rsid w:val="006270E8"/>
    <w:rsid w:val="0064429E"/>
    <w:rsid w:val="006E7B16"/>
    <w:rsid w:val="007165DF"/>
    <w:rsid w:val="007359E9"/>
    <w:rsid w:val="00744CEC"/>
    <w:rsid w:val="00785385"/>
    <w:rsid w:val="007A75BC"/>
    <w:rsid w:val="0083731B"/>
    <w:rsid w:val="008750E0"/>
    <w:rsid w:val="008E10BE"/>
    <w:rsid w:val="008F4284"/>
    <w:rsid w:val="00901F92"/>
    <w:rsid w:val="00973C76"/>
    <w:rsid w:val="009F77E0"/>
    <w:rsid w:val="00A41B3F"/>
    <w:rsid w:val="00A5649E"/>
    <w:rsid w:val="00A8017D"/>
    <w:rsid w:val="00A80F7C"/>
    <w:rsid w:val="00AA62C1"/>
    <w:rsid w:val="00AA6C6C"/>
    <w:rsid w:val="00B01E11"/>
    <w:rsid w:val="00B46AFF"/>
    <w:rsid w:val="00B805C7"/>
    <w:rsid w:val="00BF4B57"/>
    <w:rsid w:val="00BF6075"/>
    <w:rsid w:val="00C0288D"/>
    <w:rsid w:val="00C77F2D"/>
    <w:rsid w:val="00CF1A97"/>
    <w:rsid w:val="00D32F73"/>
    <w:rsid w:val="00DA23B8"/>
    <w:rsid w:val="00DB4591"/>
    <w:rsid w:val="00E027CE"/>
    <w:rsid w:val="00E12522"/>
    <w:rsid w:val="00E40501"/>
    <w:rsid w:val="00E91C5F"/>
    <w:rsid w:val="00EC2231"/>
    <w:rsid w:val="00F741FE"/>
    <w:rsid w:val="00F96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43FE"/>
  <w15:chartTrackingRefBased/>
  <w15:docId w15:val="{CF370A14-61BE-42EB-A680-6EFE6090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359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359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59E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359E9"/>
    <w:rPr>
      <w:sz w:val="16"/>
      <w:szCs w:val="16"/>
    </w:rPr>
  </w:style>
  <w:style w:type="paragraph" w:styleId="CommentText">
    <w:name w:val="annotation text"/>
    <w:basedOn w:val="Normal"/>
    <w:link w:val="CommentTextChar"/>
    <w:uiPriority w:val="99"/>
    <w:semiHidden/>
    <w:unhideWhenUsed/>
    <w:rsid w:val="007359E9"/>
    <w:pPr>
      <w:spacing w:line="240" w:lineRule="auto"/>
    </w:pPr>
    <w:rPr>
      <w:sz w:val="20"/>
      <w:szCs w:val="20"/>
    </w:rPr>
  </w:style>
  <w:style w:type="character" w:customStyle="1" w:styleId="CommentTextChar">
    <w:name w:val="Comment Text Char"/>
    <w:basedOn w:val="DefaultParagraphFont"/>
    <w:link w:val="CommentText"/>
    <w:uiPriority w:val="99"/>
    <w:semiHidden/>
    <w:rsid w:val="007359E9"/>
    <w:rPr>
      <w:sz w:val="20"/>
      <w:szCs w:val="20"/>
    </w:rPr>
  </w:style>
  <w:style w:type="paragraph" w:styleId="CommentSubject">
    <w:name w:val="annotation subject"/>
    <w:basedOn w:val="CommentText"/>
    <w:next w:val="CommentText"/>
    <w:link w:val="CommentSubjectChar"/>
    <w:uiPriority w:val="99"/>
    <w:semiHidden/>
    <w:unhideWhenUsed/>
    <w:rsid w:val="007359E9"/>
    <w:rPr>
      <w:b/>
      <w:bCs/>
    </w:rPr>
  </w:style>
  <w:style w:type="character" w:customStyle="1" w:styleId="CommentSubjectChar">
    <w:name w:val="Comment Subject Char"/>
    <w:basedOn w:val="CommentTextChar"/>
    <w:link w:val="CommentSubject"/>
    <w:uiPriority w:val="99"/>
    <w:semiHidden/>
    <w:rsid w:val="007359E9"/>
    <w:rPr>
      <w:b/>
      <w:bCs/>
      <w:sz w:val="20"/>
      <w:szCs w:val="20"/>
    </w:rPr>
  </w:style>
  <w:style w:type="paragraph" w:styleId="BalloonText">
    <w:name w:val="Balloon Text"/>
    <w:basedOn w:val="Normal"/>
    <w:link w:val="BalloonTextChar"/>
    <w:uiPriority w:val="99"/>
    <w:semiHidden/>
    <w:unhideWhenUsed/>
    <w:rsid w:val="00735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9E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71342">
      <w:bodyDiv w:val="1"/>
      <w:marLeft w:val="0"/>
      <w:marRight w:val="0"/>
      <w:marTop w:val="0"/>
      <w:marBottom w:val="0"/>
      <w:divBdr>
        <w:top w:val="none" w:sz="0" w:space="0" w:color="auto"/>
        <w:left w:val="none" w:sz="0" w:space="0" w:color="auto"/>
        <w:bottom w:val="none" w:sz="0" w:space="0" w:color="auto"/>
        <w:right w:val="none" w:sz="0" w:space="0" w:color="auto"/>
      </w:divBdr>
      <w:divsChild>
        <w:div w:id="151720120">
          <w:marLeft w:val="0"/>
          <w:marRight w:val="0"/>
          <w:marTop w:val="0"/>
          <w:marBottom w:val="0"/>
          <w:divBdr>
            <w:top w:val="none" w:sz="0" w:space="0" w:color="auto"/>
            <w:left w:val="none" w:sz="0" w:space="0" w:color="auto"/>
            <w:bottom w:val="none" w:sz="0" w:space="0" w:color="auto"/>
            <w:right w:val="none" w:sz="0" w:space="0" w:color="auto"/>
          </w:divBdr>
        </w:div>
        <w:div w:id="1694726937">
          <w:marLeft w:val="0"/>
          <w:marRight w:val="0"/>
          <w:marTop w:val="0"/>
          <w:marBottom w:val="0"/>
          <w:divBdr>
            <w:top w:val="none" w:sz="0" w:space="0" w:color="auto"/>
            <w:left w:val="none" w:sz="0" w:space="0" w:color="auto"/>
            <w:bottom w:val="none" w:sz="0" w:space="0" w:color="auto"/>
            <w:right w:val="none" w:sz="0" w:space="0" w:color="auto"/>
          </w:divBdr>
        </w:div>
        <w:div w:id="398094006">
          <w:marLeft w:val="0"/>
          <w:marRight w:val="0"/>
          <w:marTop w:val="0"/>
          <w:marBottom w:val="0"/>
          <w:divBdr>
            <w:top w:val="none" w:sz="0" w:space="0" w:color="auto"/>
            <w:left w:val="none" w:sz="0" w:space="0" w:color="auto"/>
            <w:bottom w:val="none" w:sz="0" w:space="0" w:color="auto"/>
            <w:right w:val="none" w:sz="0" w:space="0" w:color="auto"/>
          </w:divBdr>
        </w:div>
        <w:div w:id="1971476407">
          <w:marLeft w:val="0"/>
          <w:marRight w:val="0"/>
          <w:marTop w:val="0"/>
          <w:marBottom w:val="0"/>
          <w:divBdr>
            <w:top w:val="none" w:sz="0" w:space="0" w:color="auto"/>
            <w:left w:val="none" w:sz="0" w:space="0" w:color="auto"/>
            <w:bottom w:val="none" w:sz="0" w:space="0" w:color="auto"/>
            <w:right w:val="none" w:sz="0" w:space="0" w:color="auto"/>
          </w:divBdr>
        </w:div>
        <w:div w:id="601032006">
          <w:marLeft w:val="0"/>
          <w:marRight w:val="0"/>
          <w:marTop w:val="0"/>
          <w:marBottom w:val="0"/>
          <w:divBdr>
            <w:top w:val="none" w:sz="0" w:space="0" w:color="auto"/>
            <w:left w:val="none" w:sz="0" w:space="0" w:color="auto"/>
            <w:bottom w:val="none" w:sz="0" w:space="0" w:color="auto"/>
            <w:right w:val="none" w:sz="0" w:space="0" w:color="auto"/>
          </w:divBdr>
        </w:div>
        <w:div w:id="1694333315">
          <w:marLeft w:val="0"/>
          <w:marRight w:val="0"/>
          <w:marTop w:val="0"/>
          <w:marBottom w:val="0"/>
          <w:divBdr>
            <w:top w:val="none" w:sz="0" w:space="0" w:color="auto"/>
            <w:left w:val="none" w:sz="0" w:space="0" w:color="auto"/>
            <w:bottom w:val="none" w:sz="0" w:space="0" w:color="auto"/>
            <w:right w:val="none" w:sz="0" w:space="0" w:color="auto"/>
          </w:divBdr>
        </w:div>
        <w:div w:id="1268853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2</cp:revision>
  <dcterms:created xsi:type="dcterms:W3CDTF">2014-04-04T15:27:00Z</dcterms:created>
  <dcterms:modified xsi:type="dcterms:W3CDTF">2014-04-04T18:44:00Z</dcterms:modified>
</cp:coreProperties>
</file>