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911D83">
      <w:r>
        <w:t>Rock Imager 1000 Application Notes</w:t>
      </w:r>
    </w:p>
    <w:p w:rsidR="00911D83" w:rsidRDefault="00911D83">
      <w:hyperlink r:id="rId4" w:history="1">
        <w:r w:rsidRPr="00AB1503">
          <w:rPr>
            <w:rStyle w:val="Hyperlink"/>
          </w:rPr>
          <w:t>http://www.formulatrix.com/demosite/protein-crystallization/products/rock-imager-1000/index.html#tabbed-nav=tab7&amp;tabbed-nav-sonicc=tab3</w:t>
        </w:r>
      </w:hyperlink>
    </w:p>
    <w:p w:rsidR="00911D83" w:rsidRDefault="00911D83"/>
    <w:p w:rsidR="00BA04B7" w:rsidRPr="00BA04B7" w:rsidRDefault="00BA04B7" w:rsidP="00BA04B7">
      <w:pPr>
        <w:rPr>
          <w:b/>
          <w:bCs/>
        </w:rPr>
      </w:pPr>
      <w:r w:rsidRPr="00BA04B7">
        <w:rPr>
          <w:b/>
          <w:bCs/>
        </w:rPr>
        <w:t xml:space="preserve">Automated </w:t>
      </w:r>
      <w:del w:id="0" w:author="Ira Sabran" w:date="2014-04-21T11:10:00Z">
        <w:r w:rsidRPr="00BA04B7" w:rsidDel="00A63167">
          <w:rPr>
            <w:b/>
            <w:bCs/>
          </w:rPr>
          <w:delText xml:space="preserve">solutions </w:delText>
        </w:r>
      </w:del>
      <w:ins w:id="1" w:author="Ira Sabran" w:date="2014-04-21T11:10:00Z">
        <w:r w:rsidR="00A63167">
          <w:rPr>
            <w:b/>
            <w:bCs/>
          </w:rPr>
          <w:t>S</w:t>
        </w:r>
        <w:r w:rsidR="00A63167" w:rsidRPr="00BA04B7">
          <w:rPr>
            <w:b/>
            <w:bCs/>
          </w:rPr>
          <w:t xml:space="preserve">olutions </w:t>
        </w:r>
      </w:ins>
      <w:del w:id="2" w:author="Ira Sabran" w:date="2014-04-21T11:10:00Z">
        <w:r w:rsidRPr="00BA04B7" w:rsidDel="00A63167">
          <w:rPr>
            <w:b/>
            <w:bCs/>
          </w:rPr>
          <w:delText>have m</w:delText>
        </w:r>
      </w:del>
      <w:ins w:id="3" w:author="Ira Sabran" w:date="2014-04-21T11:10:00Z">
        <w:r w:rsidR="00A63167">
          <w:rPr>
            <w:b/>
            <w:bCs/>
          </w:rPr>
          <w:t>M</w:t>
        </w:r>
      </w:ins>
      <w:r w:rsidRPr="00BA04B7">
        <w:rPr>
          <w:b/>
          <w:bCs/>
        </w:rPr>
        <w:t>a</w:t>
      </w:r>
      <w:del w:id="4" w:author="Ira Sabran" w:date="2014-04-21T11:10:00Z">
        <w:r w:rsidRPr="00BA04B7" w:rsidDel="00A63167">
          <w:rPr>
            <w:b/>
            <w:bCs/>
          </w:rPr>
          <w:delText>d</w:delText>
        </w:r>
      </w:del>
      <w:ins w:id="5" w:author="Ira Sabran" w:date="2014-04-21T11:10:00Z">
        <w:r w:rsidR="00A63167">
          <w:rPr>
            <w:b/>
            <w:bCs/>
          </w:rPr>
          <w:t>k</w:t>
        </w:r>
      </w:ins>
      <w:r w:rsidRPr="00BA04B7">
        <w:rPr>
          <w:b/>
          <w:bCs/>
        </w:rPr>
        <w:t xml:space="preserve">e LCP </w:t>
      </w:r>
      <w:del w:id="6" w:author="Ira Sabran" w:date="2014-04-21T11:11:00Z">
        <w:r w:rsidRPr="00BA04B7" w:rsidDel="00A63167">
          <w:rPr>
            <w:b/>
            <w:bCs/>
          </w:rPr>
          <w:delText xml:space="preserve">more </w:delText>
        </w:r>
      </w:del>
      <w:ins w:id="7" w:author="Ira Sabran" w:date="2014-04-21T11:11:00Z">
        <w:r w:rsidR="00A63167">
          <w:rPr>
            <w:b/>
            <w:bCs/>
          </w:rPr>
          <w:t>M</w:t>
        </w:r>
        <w:r w:rsidR="00A63167" w:rsidRPr="00BA04B7">
          <w:rPr>
            <w:b/>
            <w:bCs/>
          </w:rPr>
          <w:t xml:space="preserve">ore </w:t>
        </w:r>
      </w:ins>
      <w:del w:id="8" w:author="Ira Sabran" w:date="2014-04-21T11:11:00Z">
        <w:r w:rsidRPr="00BA04B7" w:rsidDel="00A63167">
          <w:rPr>
            <w:b/>
            <w:bCs/>
          </w:rPr>
          <w:delText xml:space="preserve">accessible </w:delText>
        </w:r>
      </w:del>
      <w:ins w:id="9" w:author="Ira Sabran" w:date="2014-04-21T11:11:00Z">
        <w:r w:rsidR="00A63167">
          <w:rPr>
            <w:b/>
            <w:bCs/>
          </w:rPr>
          <w:t>A</w:t>
        </w:r>
        <w:r w:rsidR="00A63167" w:rsidRPr="00BA04B7">
          <w:rPr>
            <w:b/>
            <w:bCs/>
          </w:rPr>
          <w:t xml:space="preserve">ccessible </w:t>
        </w:r>
      </w:ins>
      <w:r w:rsidRPr="00BA04B7">
        <w:rPr>
          <w:b/>
          <w:bCs/>
        </w:rPr>
        <w:t xml:space="preserve">to </w:t>
      </w:r>
      <w:del w:id="10" w:author="Ira Sabran" w:date="2014-04-21T11:11:00Z">
        <w:r w:rsidRPr="00BA04B7" w:rsidDel="00A63167">
          <w:rPr>
            <w:b/>
            <w:bCs/>
          </w:rPr>
          <w:delText xml:space="preserve">protein </w:delText>
        </w:r>
      </w:del>
      <w:ins w:id="11" w:author="Ira Sabran" w:date="2014-04-21T11:11:00Z">
        <w:r w:rsidR="00A63167">
          <w:rPr>
            <w:b/>
            <w:bCs/>
          </w:rPr>
          <w:t>P</w:t>
        </w:r>
        <w:r w:rsidR="00A63167" w:rsidRPr="00BA04B7">
          <w:rPr>
            <w:b/>
            <w:bCs/>
          </w:rPr>
          <w:t xml:space="preserve">rotein </w:t>
        </w:r>
      </w:ins>
      <w:del w:id="12" w:author="Ira Sabran" w:date="2014-04-21T11:11:00Z">
        <w:r w:rsidRPr="00BA04B7" w:rsidDel="00A63167">
          <w:rPr>
            <w:b/>
            <w:bCs/>
          </w:rPr>
          <w:delText>crystallographers</w:delText>
        </w:r>
      </w:del>
      <w:ins w:id="13" w:author="Ira Sabran" w:date="2014-04-21T11:11:00Z">
        <w:r w:rsidR="00A63167">
          <w:rPr>
            <w:b/>
            <w:bCs/>
          </w:rPr>
          <w:t>C</w:t>
        </w:r>
        <w:bookmarkStart w:id="14" w:name="_GoBack"/>
        <w:bookmarkEnd w:id="14"/>
        <w:r w:rsidR="00A63167" w:rsidRPr="00BA04B7">
          <w:rPr>
            <w:b/>
            <w:bCs/>
          </w:rPr>
          <w:t>rystallographers</w:t>
        </w:r>
      </w:ins>
    </w:p>
    <w:p w:rsidR="00911D83" w:rsidRDefault="00BA04B7" w:rsidP="00BA04B7">
      <w:r w:rsidRPr="00BA04B7">
        <w:t xml:space="preserve">Recent advances in automation technology for drop setting, condition screening, and imaging have made LCP crystallization considerably more accessible. This application note will discuss the three major steps of LCP crystallization and how automation technology is significantly facilitating the use of this powerful methodology. </w:t>
      </w:r>
      <w:r w:rsidRPr="00BA04B7">
        <w:br/>
      </w:r>
      <w:r w:rsidRPr="00BA04B7">
        <w:br/>
        <w:t xml:space="preserve">Click </w:t>
      </w:r>
      <w:hyperlink r:id="rId5" w:tgtFrame="_blank" w:history="1">
        <w:proofErr w:type="gramStart"/>
        <w:r w:rsidRPr="00BA04B7">
          <w:rPr>
            <w:rStyle w:val="Hyperlink"/>
          </w:rPr>
          <w:t>Here</w:t>
        </w:r>
        <w:proofErr w:type="gramEnd"/>
      </w:hyperlink>
      <w:r w:rsidRPr="00BA04B7">
        <w:t xml:space="preserve"> to download the PDF Application Note</w:t>
      </w:r>
    </w:p>
    <w:sectPr w:rsidR="0091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83"/>
    <w:rsid w:val="00012094"/>
    <w:rsid w:val="000137C1"/>
    <w:rsid w:val="00036629"/>
    <w:rsid w:val="0004770F"/>
    <w:rsid w:val="00053D40"/>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B7517"/>
    <w:rsid w:val="001D57A3"/>
    <w:rsid w:val="00224EC7"/>
    <w:rsid w:val="002467C1"/>
    <w:rsid w:val="00246E3B"/>
    <w:rsid w:val="00250E43"/>
    <w:rsid w:val="002541DC"/>
    <w:rsid w:val="002861D5"/>
    <w:rsid w:val="002C207B"/>
    <w:rsid w:val="002C5197"/>
    <w:rsid w:val="00352716"/>
    <w:rsid w:val="00377571"/>
    <w:rsid w:val="00381A5D"/>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7128D"/>
    <w:rsid w:val="00785385"/>
    <w:rsid w:val="007A75BC"/>
    <w:rsid w:val="00825703"/>
    <w:rsid w:val="00830217"/>
    <w:rsid w:val="0083731B"/>
    <w:rsid w:val="00837F6A"/>
    <w:rsid w:val="008506A4"/>
    <w:rsid w:val="00872F32"/>
    <w:rsid w:val="008750E0"/>
    <w:rsid w:val="008B0853"/>
    <w:rsid w:val="008E10BE"/>
    <w:rsid w:val="008E67C7"/>
    <w:rsid w:val="008F1BCB"/>
    <w:rsid w:val="00901F92"/>
    <w:rsid w:val="00911D83"/>
    <w:rsid w:val="00973C76"/>
    <w:rsid w:val="00976C7C"/>
    <w:rsid w:val="009B003A"/>
    <w:rsid w:val="009B06F1"/>
    <w:rsid w:val="009C6083"/>
    <w:rsid w:val="009F77E0"/>
    <w:rsid w:val="00A0052E"/>
    <w:rsid w:val="00A314FC"/>
    <w:rsid w:val="00A41B3F"/>
    <w:rsid w:val="00A44847"/>
    <w:rsid w:val="00A5649E"/>
    <w:rsid w:val="00A63167"/>
    <w:rsid w:val="00A8017D"/>
    <w:rsid w:val="00A80F7C"/>
    <w:rsid w:val="00AA62C1"/>
    <w:rsid w:val="00AA6C6C"/>
    <w:rsid w:val="00AC5093"/>
    <w:rsid w:val="00AE60F2"/>
    <w:rsid w:val="00B01E11"/>
    <w:rsid w:val="00B26FAC"/>
    <w:rsid w:val="00B46AFF"/>
    <w:rsid w:val="00B70F33"/>
    <w:rsid w:val="00B805C7"/>
    <w:rsid w:val="00B84136"/>
    <w:rsid w:val="00B873A1"/>
    <w:rsid w:val="00BA04B7"/>
    <w:rsid w:val="00BA474B"/>
    <w:rsid w:val="00BB6B8F"/>
    <w:rsid w:val="00BC597C"/>
    <w:rsid w:val="00BD3A1B"/>
    <w:rsid w:val="00BF4B57"/>
    <w:rsid w:val="00BF6075"/>
    <w:rsid w:val="00BF7500"/>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40501"/>
    <w:rsid w:val="00E91C5F"/>
    <w:rsid w:val="00EB3B3C"/>
    <w:rsid w:val="00EC2231"/>
    <w:rsid w:val="00F00AC4"/>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0D21-CEAC-4031-B304-0B9FEA59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0315">
      <w:bodyDiv w:val="1"/>
      <w:marLeft w:val="0"/>
      <w:marRight w:val="0"/>
      <w:marTop w:val="0"/>
      <w:marBottom w:val="0"/>
      <w:divBdr>
        <w:top w:val="none" w:sz="0" w:space="0" w:color="auto"/>
        <w:left w:val="none" w:sz="0" w:space="0" w:color="auto"/>
        <w:bottom w:val="none" w:sz="0" w:space="0" w:color="auto"/>
        <w:right w:val="none" w:sz="0" w:space="0" w:color="auto"/>
      </w:divBdr>
    </w:div>
    <w:div w:id="19073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ormulatrix.com/emails/docs/lcp-application-note.pdf" TargetMode="External"/><Relationship Id="rId4" Type="http://schemas.openxmlformats.org/officeDocument/2006/relationships/hyperlink" Target="http://www.formulatrix.com/demosite/protein-crystallization/products/rock-imager-1000/index.html#tabbed-nav=tab7&amp;tabbed-nav-sonicc=t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2014-04-21T14:59:00Z</dcterms:created>
  <dcterms:modified xsi:type="dcterms:W3CDTF">2014-04-21T15:11:00Z</dcterms:modified>
</cp:coreProperties>
</file>