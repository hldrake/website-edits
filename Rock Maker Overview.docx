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Default="000A78C8">
      <w:r>
        <w:t>Rock Maker Overview</w:t>
      </w:r>
    </w:p>
    <w:p w:rsidR="000A78C8" w:rsidRDefault="000A78C8">
      <w:hyperlink r:id="rId4" w:history="1">
        <w:r w:rsidRPr="00AB1503">
          <w:rPr>
            <w:rStyle w:val="Hyperlink"/>
          </w:rPr>
          <w:t>http://www.formulatrix.com/demosite/protein-crystallization/products/rock-maker/index.html</w:t>
        </w:r>
      </w:hyperlink>
    </w:p>
    <w:p w:rsidR="000A78C8" w:rsidRDefault="000A78C8">
      <w:r>
        <w:t>Rock Maker is a powerful yet easy-to-use solution that manages the entire protein crystallization process. From</w:t>
      </w:r>
      <w:r>
        <w:br/>
      </w:r>
      <w:del w:id="0" w:author="Ira Sabran" w:date="2014-04-21T08:22:00Z">
        <w:r w:rsidDel="000A78C8">
          <w:delText>a single place</w:delText>
        </w:r>
      </w:del>
      <w:ins w:id="1" w:author="Ira Sabran" w:date="2014-04-21T08:22:00Z">
        <w:r>
          <w:t>your computer</w:t>
        </w:r>
      </w:ins>
      <w:bookmarkStart w:id="2" w:name="_GoBack"/>
      <w:bookmarkEnd w:id="2"/>
      <w:r>
        <w:t xml:space="preserve"> you design, dispense, and review your </w:t>
      </w:r>
      <w:r>
        <w:br/>
        <w:t xml:space="preserve">screen experiments and then seamlessly optimize </w:t>
      </w:r>
      <w:r>
        <w:br/>
        <w:t xml:space="preserve">them. Share results with your colleagues and </w:t>
      </w:r>
      <w:r>
        <w:br/>
        <w:t xml:space="preserve">collaborate with them through annotations </w:t>
      </w:r>
      <w:r>
        <w:br/>
        <w:t>and scores. Analyze your data and find</w:t>
      </w:r>
      <w:r>
        <w:br/>
        <w:t xml:space="preserve">trends that could help you create the </w:t>
      </w:r>
      <w:r>
        <w:br/>
        <w:t>next blockbuster!</w:t>
      </w:r>
    </w:p>
    <w:sectPr w:rsidR="000A7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C8"/>
    <w:rsid w:val="00012094"/>
    <w:rsid w:val="000137C1"/>
    <w:rsid w:val="00036629"/>
    <w:rsid w:val="0004770F"/>
    <w:rsid w:val="00060215"/>
    <w:rsid w:val="00090C9E"/>
    <w:rsid w:val="000A45B4"/>
    <w:rsid w:val="000A7016"/>
    <w:rsid w:val="000A78C8"/>
    <w:rsid w:val="000B410B"/>
    <w:rsid w:val="000B4990"/>
    <w:rsid w:val="0010251C"/>
    <w:rsid w:val="001062B8"/>
    <w:rsid w:val="001133E1"/>
    <w:rsid w:val="00121412"/>
    <w:rsid w:val="00132A61"/>
    <w:rsid w:val="00143C59"/>
    <w:rsid w:val="0019222D"/>
    <w:rsid w:val="0019668F"/>
    <w:rsid w:val="001A04FE"/>
    <w:rsid w:val="001D57A3"/>
    <w:rsid w:val="00224EC7"/>
    <w:rsid w:val="002467C1"/>
    <w:rsid w:val="00246E3B"/>
    <w:rsid w:val="00250E43"/>
    <w:rsid w:val="002541DC"/>
    <w:rsid w:val="002861D5"/>
    <w:rsid w:val="002C207B"/>
    <w:rsid w:val="002C5197"/>
    <w:rsid w:val="00352716"/>
    <w:rsid w:val="00377571"/>
    <w:rsid w:val="0038637C"/>
    <w:rsid w:val="003B4901"/>
    <w:rsid w:val="003D117A"/>
    <w:rsid w:val="003D5233"/>
    <w:rsid w:val="003E4BDA"/>
    <w:rsid w:val="00461D52"/>
    <w:rsid w:val="00484D48"/>
    <w:rsid w:val="00485DA8"/>
    <w:rsid w:val="00492B0F"/>
    <w:rsid w:val="004D59AD"/>
    <w:rsid w:val="00504FE6"/>
    <w:rsid w:val="00550790"/>
    <w:rsid w:val="005515F4"/>
    <w:rsid w:val="00570905"/>
    <w:rsid w:val="00576354"/>
    <w:rsid w:val="00591E0B"/>
    <w:rsid w:val="005A5C13"/>
    <w:rsid w:val="005E7E13"/>
    <w:rsid w:val="005F2867"/>
    <w:rsid w:val="005F7CFD"/>
    <w:rsid w:val="00600EBC"/>
    <w:rsid w:val="00605E62"/>
    <w:rsid w:val="00626DAC"/>
    <w:rsid w:val="006270E8"/>
    <w:rsid w:val="0064429E"/>
    <w:rsid w:val="00660FEB"/>
    <w:rsid w:val="00661525"/>
    <w:rsid w:val="006949B3"/>
    <w:rsid w:val="006B4B58"/>
    <w:rsid w:val="006B6AEE"/>
    <w:rsid w:val="006C7A15"/>
    <w:rsid w:val="006E7B16"/>
    <w:rsid w:val="007165DF"/>
    <w:rsid w:val="007244E7"/>
    <w:rsid w:val="00744CEC"/>
    <w:rsid w:val="00785385"/>
    <w:rsid w:val="007A75BC"/>
    <w:rsid w:val="00830217"/>
    <w:rsid w:val="0083731B"/>
    <w:rsid w:val="00837F6A"/>
    <w:rsid w:val="008506A4"/>
    <w:rsid w:val="00872F32"/>
    <w:rsid w:val="008750E0"/>
    <w:rsid w:val="008B0853"/>
    <w:rsid w:val="008E10BE"/>
    <w:rsid w:val="008E67C7"/>
    <w:rsid w:val="008F1BCB"/>
    <w:rsid w:val="00901F92"/>
    <w:rsid w:val="00973C76"/>
    <w:rsid w:val="00976C7C"/>
    <w:rsid w:val="009B003A"/>
    <w:rsid w:val="009B06F1"/>
    <w:rsid w:val="009C6083"/>
    <w:rsid w:val="009F77E0"/>
    <w:rsid w:val="00A0052E"/>
    <w:rsid w:val="00A314FC"/>
    <w:rsid w:val="00A41B3F"/>
    <w:rsid w:val="00A5649E"/>
    <w:rsid w:val="00A8017D"/>
    <w:rsid w:val="00A80F7C"/>
    <w:rsid w:val="00AA62C1"/>
    <w:rsid w:val="00AA6C6C"/>
    <w:rsid w:val="00AC5093"/>
    <w:rsid w:val="00AE60F2"/>
    <w:rsid w:val="00B01E11"/>
    <w:rsid w:val="00B26FAC"/>
    <w:rsid w:val="00B46AFF"/>
    <w:rsid w:val="00B70F33"/>
    <w:rsid w:val="00B805C7"/>
    <w:rsid w:val="00B84136"/>
    <w:rsid w:val="00B873A1"/>
    <w:rsid w:val="00BA474B"/>
    <w:rsid w:val="00BB6B8F"/>
    <w:rsid w:val="00BC597C"/>
    <w:rsid w:val="00BD3A1B"/>
    <w:rsid w:val="00BF4B57"/>
    <w:rsid w:val="00BF6075"/>
    <w:rsid w:val="00C0288D"/>
    <w:rsid w:val="00C3291F"/>
    <w:rsid w:val="00C42DCC"/>
    <w:rsid w:val="00C6577B"/>
    <w:rsid w:val="00C77F2D"/>
    <w:rsid w:val="00CB635D"/>
    <w:rsid w:val="00CE19A2"/>
    <w:rsid w:val="00CF1A97"/>
    <w:rsid w:val="00D32F73"/>
    <w:rsid w:val="00D448F8"/>
    <w:rsid w:val="00DA23B8"/>
    <w:rsid w:val="00DC772F"/>
    <w:rsid w:val="00E027CE"/>
    <w:rsid w:val="00E02E12"/>
    <w:rsid w:val="00E12522"/>
    <w:rsid w:val="00E40501"/>
    <w:rsid w:val="00E91C5F"/>
    <w:rsid w:val="00EB3B3C"/>
    <w:rsid w:val="00EC2231"/>
    <w:rsid w:val="00F00AC4"/>
    <w:rsid w:val="00F741FE"/>
    <w:rsid w:val="00F96410"/>
    <w:rsid w:val="00F96859"/>
    <w:rsid w:val="00FB327D"/>
    <w:rsid w:val="00FE1154"/>
    <w:rsid w:val="00FE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B5750-7A95-460A-B433-5239B390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8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://www.formulatrix.com/demosite/protein-crystallization/products/rock-mak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2014-04-21T12:18:00Z</dcterms:created>
  <dcterms:modified xsi:type="dcterms:W3CDTF">2014-04-21T12:22:00Z</dcterms:modified>
</cp:coreProperties>
</file>