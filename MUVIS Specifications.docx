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Pr="00BB7281" w:rsidRDefault="00BB7281">
      <w:r w:rsidRPr="00BB7281">
        <w:t>MUVIS Specifications</w:t>
      </w:r>
    </w:p>
    <w:p w:rsidR="00BB7281" w:rsidRPr="00BB7281" w:rsidRDefault="00BB7281">
      <w:r w:rsidRPr="00BB7281">
        <w:t>http://www.formulatrix.com/demosite/protein-crystallization/products/muvis/index.html#tabbed-nav=tab4</w:t>
      </w:r>
    </w:p>
    <w:p w:rsidR="00BB7281" w:rsidRPr="00BB7281" w:rsidRDefault="00BB7281" w:rsidP="00BB7281">
      <w:pPr>
        <w:spacing w:after="0" w:line="240" w:lineRule="auto"/>
        <w:rPr>
          <w:rFonts w:eastAsia="Times New Roman" w:cs="Times New Roman"/>
        </w:rPr>
      </w:pPr>
    </w:p>
    <w:p w:rsidR="00BB7281" w:rsidRPr="00BB7281" w:rsidRDefault="00BB7281" w:rsidP="00BB72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7281">
        <w:rPr>
          <w:rFonts w:eastAsia="Times New Roman" w:cs="Times New Roman"/>
          <w:b/>
          <w:bCs/>
        </w:rPr>
        <w:t xml:space="preserve">Compatible </w:t>
      </w:r>
      <w:del w:id="0" w:author="Ira Sabran" w:date="2014-04-21T12:03:00Z">
        <w:r w:rsidRPr="00BB7281" w:rsidDel="00BB7281">
          <w:rPr>
            <w:rFonts w:eastAsia="Times New Roman" w:cs="Times New Roman"/>
            <w:b/>
            <w:bCs/>
          </w:rPr>
          <w:delText xml:space="preserve">plate </w:delText>
        </w:r>
      </w:del>
      <w:ins w:id="1" w:author="Ira Sabran" w:date="2014-04-21T12:03:00Z">
        <w:r>
          <w:rPr>
            <w:rFonts w:eastAsia="Times New Roman" w:cs="Times New Roman"/>
            <w:b/>
            <w:bCs/>
          </w:rPr>
          <w:t>P</w:t>
        </w:r>
        <w:r w:rsidRPr="00BB7281">
          <w:rPr>
            <w:rFonts w:eastAsia="Times New Roman" w:cs="Times New Roman"/>
            <w:b/>
            <w:bCs/>
          </w:rPr>
          <w:t xml:space="preserve">late </w:t>
        </w:r>
      </w:ins>
      <w:del w:id="2" w:author="Ira Sabran" w:date="2014-04-21T12:03:00Z">
        <w:r w:rsidRPr="00BB7281" w:rsidDel="00BB7281">
          <w:rPr>
            <w:rFonts w:eastAsia="Times New Roman" w:cs="Times New Roman"/>
            <w:b/>
            <w:bCs/>
          </w:rPr>
          <w:delText>types</w:delText>
        </w:r>
      </w:del>
      <w:ins w:id="3" w:author="Ira Sabran" w:date="2014-04-21T12:03:00Z">
        <w:r>
          <w:rPr>
            <w:rFonts w:eastAsia="Times New Roman" w:cs="Times New Roman"/>
            <w:b/>
            <w:bCs/>
          </w:rPr>
          <w:t>T</w:t>
        </w:r>
        <w:r w:rsidRPr="00BB7281">
          <w:rPr>
            <w:rFonts w:eastAsia="Times New Roman" w:cs="Times New Roman"/>
            <w:b/>
            <w:bCs/>
          </w:rPr>
          <w:t>ypes</w:t>
        </w:r>
      </w:ins>
      <w:del w:id="4" w:author="Ira Sabran" w:date="2014-04-21T12:06:00Z">
        <w:r w:rsidRPr="00BB7281" w:rsidDel="00BB7281">
          <w:rPr>
            <w:rFonts w:eastAsia="Times New Roman" w:cs="Times New Roman"/>
            <w:b/>
            <w:bCs/>
          </w:rPr>
          <w:delText>:</w:delText>
        </w:r>
      </w:del>
    </w:p>
    <w:p w:rsidR="00BB7281" w:rsidRPr="00BB7281" w:rsidRDefault="00BB7281" w:rsidP="00BB7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 xml:space="preserve">SBS standard micro plate </w:t>
      </w:r>
      <w:del w:id="5" w:author="Ira Sabran" w:date="2014-04-21T12:05:00Z">
        <w:r w:rsidRPr="00BB7281" w:rsidDel="00BB7281">
          <w:rPr>
            <w:rFonts w:eastAsia="Times New Roman" w:cs="Times New Roman"/>
          </w:rPr>
          <w:delText xml:space="preserve">size </w:delText>
        </w:r>
      </w:del>
      <w:r w:rsidRPr="00BB7281">
        <w:rPr>
          <w:rFonts w:eastAsia="Times New Roman" w:cs="Times New Roman"/>
        </w:rPr>
        <w:t xml:space="preserve">(127.8 </w:t>
      </w:r>
      <w:ins w:id="6" w:author="Ira Sabran" w:date="2014-04-21T12:04:00Z">
        <w:r>
          <w:rPr>
            <w:rFonts w:eastAsia="Times New Roman" w:cs="Times New Roman"/>
          </w:rPr>
          <w:t xml:space="preserve">mm </w:t>
        </w:r>
      </w:ins>
      <w:r w:rsidRPr="00BB7281">
        <w:rPr>
          <w:rFonts w:eastAsia="Times New Roman" w:cs="Times New Roman"/>
        </w:rPr>
        <w:t>x 85.5 mm x 14.4</w:t>
      </w:r>
      <w:ins w:id="7" w:author="Ira Sabran" w:date="2014-04-21T12:04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mm)</w:t>
      </w:r>
      <w:del w:id="8" w:author="Ira Sabran" w:date="2014-04-21T12:04:00Z">
        <w:r w:rsidRPr="00BB7281" w:rsidDel="00BB7281">
          <w:rPr>
            <w:rFonts w:eastAsia="Times New Roman" w:cs="Times New Roman"/>
          </w:rPr>
          <w:delText>;</w:delText>
        </w:r>
      </w:del>
    </w:p>
    <w:p w:rsidR="00BB7281" w:rsidRPr="00BB7281" w:rsidRDefault="00BB7281" w:rsidP="00BB7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 xml:space="preserve">Hampton </w:t>
      </w:r>
      <w:proofErr w:type="spellStart"/>
      <w:r w:rsidRPr="00BB7281">
        <w:rPr>
          <w:rFonts w:eastAsia="Times New Roman" w:cs="Times New Roman"/>
        </w:rPr>
        <w:t>Microbatch</w:t>
      </w:r>
      <w:proofErr w:type="spellEnd"/>
      <w:del w:id="9" w:author="Ira Sabran" w:date="2014-04-21T12:05:00Z">
        <w:r w:rsidRPr="00BB7281" w:rsidDel="00BB7281">
          <w:rPr>
            <w:rFonts w:eastAsia="Times New Roman" w:cs="Times New Roman"/>
          </w:rPr>
          <w:delText xml:space="preserve"> plate</w:delText>
        </w:r>
      </w:del>
      <w:del w:id="10" w:author="Ira Sabran" w:date="2014-04-21T12:04:00Z">
        <w:r w:rsidRPr="00BB7281" w:rsidDel="00BB7281">
          <w:rPr>
            <w:rFonts w:eastAsia="Times New Roman" w:cs="Times New Roman"/>
          </w:rPr>
          <w:delText>;</w:delText>
        </w:r>
      </w:del>
    </w:p>
    <w:p w:rsidR="00BB7281" w:rsidRPr="00BB7281" w:rsidRDefault="00BB7281" w:rsidP="00BB7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 xml:space="preserve">LCP thin glass </w:t>
      </w:r>
      <w:del w:id="11" w:author="Ira Sabran" w:date="2014-04-21T12:05:00Z">
        <w:r w:rsidRPr="00BB7281" w:rsidDel="00BB7281">
          <w:rPr>
            <w:rFonts w:eastAsia="Times New Roman" w:cs="Times New Roman"/>
          </w:rPr>
          <w:delText xml:space="preserve">plates </w:delText>
        </w:r>
      </w:del>
      <w:r w:rsidRPr="00BB7281">
        <w:rPr>
          <w:rFonts w:eastAsia="Times New Roman" w:cs="Times New Roman"/>
        </w:rPr>
        <w:t xml:space="preserve">(127.8 </w:t>
      </w:r>
      <w:ins w:id="12" w:author="Ira Sabran" w:date="2014-04-21T12:04:00Z">
        <w:r>
          <w:rPr>
            <w:rFonts w:eastAsia="Times New Roman" w:cs="Times New Roman"/>
          </w:rPr>
          <w:t xml:space="preserve">mm </w:t>
        </w:r>
      </w:ins>
      <w:r w:rsidRPr="00BB7281">
        <w:rPr>
          <w:rFonts w:eastAsia="Times New Roman" w:cs="Times New Roman"/>
        </w:rPr>
        <w:t>x 85.5 mm x 1</w:t>
      </w:r>
      <w:ins w:id="13" w:author="Ira Sabran" w:date="2014-04-21T12:04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</w:t>
      </w:r>
      <w:ins w:id="14" w:author="Ira Sabran" w:date="2014-04-21T12:04:00Z">
        <w:r>
          <w:rPr>
            <w:rFonts w:eastAsia="Times New Roman" w:cs="Times New Roman"/>
          </w:rPr>
          <w:t>)</w:t>
        </w:r>
      </w:ins>
      <w:del w:id="15" w:author="Ira Sabran" w:date="2014-04-21T12:04:00Z">
        <w:r w:rsidRPr="00BB7281" w:rsidDel="00BB7281">
          <w:rPr>
            <w:rFonts w:eastAsia="Times New Roman" w:cs="Times New Roman"/>
          </w:rPr>
          <w:delText>;</w:delText>
        </w:r>
      </w:del>
    </w:p>
    <w:p w:rsidR="00BB7281" w:rsidRPr="00BB7281" w:rsidRDefault="00BB7281" w:rsidP="00BB72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BB7281">
        <w:rPr>
          <w:rFonts w:eastAsia="Times New Roman" w:cs="Times New Roman"/>
        </w:rPr>
        <w:t>Linbro</w:t>
      </w:r>
      <w:proofErr w:type="spellEnd"/>
      <w:r w:rsidRPr="00BB7281">
        <w:rPr>
          <w:rFonts w:eastAsia="Times New Roman" w:cs="Times New Roman"/>
        </w:rPr>
        <w:t xml:space="preserve"> </w:t>
      </w:r>
      <w:del w:id="16" w:author="Ira Sabran" w:date="2014-04-21T12:05:00Z">
        <w:r w:rsidRPr="00BB7281" w:rsidDel="00BB7281">
          <w:rPr>
            <w:rFonts w:eastAsia="Times New Roman" w:cs="Times New Roman"/>
          </w:rPr>
          <w:delText xml:space="preserve">Plate size </w:delText>
        </w:r>
      </w:del>
      <w:r w:rsidRPr="00BB7281">
        <w:rPr>
          <w:rFonts w:eastAsia="Times New Roman" w:cs="Times New Roman"/>
        </w:rPr>
        <w:t>(150</w:t>
      </w:r>
      <w:ins w:id="17" w:author="Ira Sabran" w:date="2014-04-21T12:04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 x 108</w:t>
      </w:r>
      <w:ins w:id="18" w:author="Ira Sabran" w:date="2014-04-21T12:04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 x 22</w:t>
      </w:r>
      <w:ins w:id="19" w:author="Ira Sabran" w:date="2014-04-21T12:04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mm)</w:t>
      </w:r>
      <w:del w:id="20" w:author="Ira Sabran" w:date="2014-04-21T12:04:00Z">
        <w:r w:rsidRPr="00BB7281" w:rsidDel="00BB7281">
          <w:rPr>
            <w:rFonts w:eastAsia="Times New Roman" w:cs="Times New Roman"/>
          </w:rPr>
          <w:delText>.</w:delText>
        </w:r>
      </w:del>
    </w:p>
    <w:p w:rsidR="00BB7281" w:rsidRPr="00BB7281" w:rsidRDefault="00BB7281" w:rsidP="00BB72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7281">
        <w:rPr>
          <w:rFonts w:eastAsia="Times New Roman" w:cs="Times New Roman"/>
          <w:b/>
          <w:bCs/>
        </w:rPr>
        <w:t>Physical Dimensions</w:t>
      </w:r>
      <w:del w:id="21" w:author="Ira Sabran" w:date="2014-04-21T12:06:00Z">
        <w:r w:rsidRPr="00BB7281" w:rsidDel="00BB7281">
          <w:rPr>
            <w:rFonts w:eastAsia="Times New Roman" w:cs="Times New Roman"/>
            <w:b/>
            <w:bCs/>
          </w:rPr>
          <w:delText>:</w:delText>
        </w:r>
      </w:del>
    </w:p>
    <w:p w:rsidR="00BB7281" w:rsidRPr="00BB7281" w:rsidRDefault="00BB7281" w:rsidP="00BB7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Depth: 275</w:t>
      </w:r>
      <w:ins w:id="22" w:author="Ira Sabran" w:date="2014-04-21T12:05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</w:t>
      </w:r>
      <w:ins w:id="23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(11")</w:t>
      </w:r>
    </w:p>
    <w:p w:rsidR="00BB7281" w:rsidRPr="00BB7281" w:rsidRDefault="00BB7281" w:rsidP="00BB7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Width: 268</w:t>
      </w:r>
      <w:ins w:id="24" w:author="Ira Sabran" w:date="2014-04-21T12:05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</w:t>
      </w:r>
      <w:ins w:id="25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(11")</w:t>
      </w:r>
    </w:p>
    <w:p w:rsidR="00BB7281" w:rsidRPr="00BB7281" w:rsidRDefault="00BB7281" w:rsidP="00BB7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Height: 445</w:t>
      </w:r>
      <w:ins w:id="26" w:author="Ira Sabran" w:date="2014-04-21T12:05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mm</w:t>
      </w:r>
      <w:ins w:id="27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(18")</w:t>
      </w:r>
    </w:p>
    <w:p w:rsidR="00BB7281" w:rsidRPr="00BB7281" w:rsidRDefault="00BB7281" w:rsidP="00BB7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Weight: 5kg (12</w:t>
      </w:r>
      <w:ins w:id="28" w:author="Ira Sabran" w:date="2014-04-21T12:06:00Z">
        <w:r>
          <w:rPr>
            <w:rFonts w:eastAsia="Times New Roman" w:cs="Times New Roman"/>
          </w:rPr>
          <w:t xml:space="preserve"> </w:t>
        </w:r>
      </w:ins>
      <w:proofErr w:type="spellStart"/>
      <w:r w:rsidRPr="00BB7281">
        <w:rPr>
          <w:rFonts w:eastAsia="Times New Roman" w:cs="Times New Roman"/>
        </w:rPr>
        <w:t>lb</w:t>
      </w:r>
      <w:proofErr w:type="spellEnd"/>
      <w:del w:id="29" w:author="Ira Sabran" w:date="2014-04-21T12:05:00Z">
        <w:r w:rsidRPr="00BB7281" w:rsidDel="00BB7281">
          <w:rPr>
            <w:rFonts w:eastAsia="Times New Roman" w:cs="Times New Roman"/>
          </w:rPr>
          <w:delText>s</w:delText>
        </w:r>
      </w:del>
      <w:r w:rsidRPr="00BB7281">
        <w:rPr>
          <w:rFonts w:eastAsia="Times New Roman" w:cs="Times New Roman"/>
        </w:rPr>
        <w:t>)</w:t>
      </w:r>
    </w:p>
    <w:p w:rsidR="00BB7281" w:rsidRPr="00BB7281" w:rsidRDefault="00BB7281" w:rsidP="00BB72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Shipping weight</w:t>
      </w:r>
      <w:del w:id="30" w:author="Ira Sabran" w:date="2014-04-21T12:06:00Z">
        <w:r w:rsidRPr="00BB7281" w:rsidDel="00BB7281">
          <w:rPr>
            <w:rFonts w:eastAsia="Times New Roman" w:cs="Times New Roman"/>
          </w:rPr>
          <w:delText xml:space="preserve"> </w:delText>
        </w:r>
      </w:del>
      <w:r w:rsidRPr="00BB7281">
        <w:rPr>
          <w:rFonts w:eastAsia="Times New Roman" w:cs="Times New Roman"/>
        </w:rPr>
        <w:t>: 15.5kg (34</w:t>
      </w:r>
      <w:ins w:id="31" w:author="Ira Sabran" w:date="2014-04-21T12:06:00Z">
        <w:r>
          <w:rPr>
            <w:rFonts w:eastAsia="Times New Roman" w:cs="Times New Roman"/>
          </w:rPr>
          <w:t xml:space="preserve"> </w:t>
        </w:r>
      </w:ins>
      <w:proofErr w:type="spellStart"/>
      <w:r w:rsidRPr="00BB7281">
        <w:rPr>
          <w:rFonts w:eastAsia="Times New Roman" w:cs="Times New Roman"/>
        </w:rPr>
        <w:t>lb</w:t>
      </w:r>
      <w:proofErr w:type="spellEnd"/>
      <w:del w:id="32" w:author="Ira Sabran" w:date="2014-04-21T12:06:00Z">
        <w:r w:rsidRPr="00BB7281" w:rsidDel="00BB7281">
          <w:rPr>
            <w:rFonts w:eastAsia="Times New Roman" w:cs="Times New Roman"/>
          </w:rPr>
          <w:delText>s</w:delText>
        </w:r>
      </w:del>
      <w:r w:rsidRPr="00BB7281">
        <w:rPr>
          <w:rFonts w:eastAsia="Times New Roman" w:cs="Times New Roman"/>
        </w:rPr>
        <w:t>)</w:t>
      </w:r>
    </w:p>
    <w:p w:rsidR="00BB7281" w:rsidRPr="00BB7281" w:rsidRDefault="00BB7281" w:rsidP="00BB72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7281">
        <w:rPr>
          <w:rFonts w:eastAsia="Times New Roman" w:cs="Times New Roman"/>
          <w:b/>
          <w:bCs/>
        </w:rPr>
        <w:t>Electrical Specifications</w:t>
      </w:r>
      <w:del w:id="33" w:author="Ira Sabran" w:date="2014-04-21T12:06:00Z">
        <w:r w:rsidRPr="00BB7281" w:rsidDel="00BB7281">
          <w:rPr>
            <w:rFonts w:eastAsia="Times New Roman" w:cs="Times New Roman"/>
            <w:b/>
            <w:bCs/>
          </w:rPr>
          <w:delText>:</w:delText>
        </w:r>
      </w:del>
    </w:p>
    <w:p w:rsidR="00BB7281" w:rsidRPr="00BB7281" w:rsidRDefault="00BB7281" w:rsidP="00BB72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110-240</w:t>
      </w:r>
      <w:ins w:id="34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V, 50-60</w:t>
      </w:r>
      <w:ins w:id="35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Hz, 130</w:t>
      </w:r>
      <w:ins w:id="36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W typical, 200</w:t>
      </w:r>
      <w:ins w:id="37" w:author="Ira Sabran" w:date="2014-04-21T12:06:00Z">
        <w:r>
          <w:rPr>
            <w:rFonts w:eastAsia="Times New Roman" w:cs="Times New Roman"/>
          </w:rPr>
          <w:t xml:space="preserve"> </w:t>
        </w:r>
      </w:ins>
      <w:r w:rsidRPr="00BB7281">
        <w:rPr>
          <w:rFonts w:eastAsia="Times New Roman" w:cs="Times New Roman"/>
        </w:rPr>
        <w:t>W max. Standard or European outlet</w:t>
      </w:r>
    </w:p>
    <w:p w:rsidR="00BB7281" w:rsidRPr="00BB7281" w:rsidRDefault="00BB7281" w:rsidP="00BB728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</w:rPr>
      </w:pPr>
      <w:r w:rsidRPr="00BB7281">
        <w:rPr>
          <w:rFonts w:eastAsia="Times New Roman" w:cs="Times New Roman"/>
          <w:b/>
          <w:bCs/>
        </w:rPr>
        <w:t>Computer Specifications</w:t>
      </w:r>
      <w:del w:id="38" w:author="Ira Sabran" w:date="2014-04-21T12:06:00Z">
        <w:r w:rsidRPr="00BB7281" w:rsidDel="00BB7281">
          <w:rPr>
            <w:rFonts w:eastAsia="Times New Roman" w:cs="Times New Roman"/>
            <w:b/>
            <w:bCs/>
          </w:rPr>
          <w:delText>:</w:delText>
        </w:r>
      </w:del>
    </w:p>
    <w:p w:rsidR="00BB7281" w:rsidRPr="00BB7281" w:rsidRDefault="00BB7281" w:rsidP="00BB7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 xml:space="preserve">Windows 7 OS </w:t>
      </w:r>
      <w:r w:rsidRPr="00BB7281">
        <w:rPr>
          <w:rFonts w:eastAsia="Times New Roman" w:cs="Times New Roman"/>
          <w:i/>
          <w:iCs/>
        </w:rPr>
        <w:t>(</w:t>
      </w:r>
      <w:bookmarkStart w:id="39" w:name="_GoBack"/>
      <w:bookmarkEnd w:id="39"/>
      <w:del w:id="40" w:author="Ira Sabran" w:date="2014-04-21T12:07:00Z">
        <w:r w:rsidRPr="00BB7281" w:rsidDel="00BB7281">
          <w:rPr>
            <w:rFonts w:eastAsia="Times New Roman" w:cs="Times New Roman"/>
            <w:i/>
            <w:iCs/>
          </w:rPr>
          <w:delText xml:space="preserve"> </w:delText>
        </w:r>
      </w:del>
      <w:r w:rsidRPr="00BB7281">
        <w:rPr>
          <w:rFonts w:eastAsia="Times New Roman" w:cs="Times New Roman"/>
          <w:i/>
          <w:iCs/>
        </w:rPr>
        <w:t>Not yet compatible with 64 bit operating systems.</w:t>
      </w:r>
      <w:del w:id="41" w:author="Ira Sabran" w:date="2014-04-21T12:07:00Z">
        <w:r w:rsidRPr="00BB7281" w:rsidDel="00BB7281">
          <w:rPr>
            <w:rFonts w:eastAsia="Times New Roman" w:cs="Times New Roman"/>
            <w:i/>
            <w:iCs/>
          </w:rPr>
          <w:delText xml:space="preserve"> </w:delText>
        </w:r>
      </w:del>
      <w:r w:rsidRPr="00BB7281">
        <w:rPr>
          <w:rFonts w:eastAsia="Times New Roman" w:cs="Times New Roman"/>
          <w:i/>
          <w:iCs/>
        </w:rPr>
        <w:t>)</w:t>
      </w:r>
      <w:del w:id="42" w:author="Ira Sabran" w:date="2014-04-21T12:06:00Z">
        <w:r w:rsidRPr="00BB7281" w:rsidDel="00BB7281">
          <w:rPr>
            <w:rFonts w:eastAsia="Times New Roman" w:cs="Times New Roman"/>
          </w:rPr>
          <w:delText xml:space="preserve"> </w:delText>
        </w:r>
      </w:del>
    </w:p>
    <w:p w:rsidR="00BB7281" w:rsidRPr="00BB7281" w:rsidRDefault="00BB7281" w:rsidP="00BB72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BB7281">
        <w:rPr>
          <w:rFonts w:eastAsia="Times New Roman" w:cs="Times New Roman"/>
        </w:rPr>
        <w:t>2 open USB ports</w:t>
      </w:r>
    </w:p>
    <w:p w:rsidR="00BB7281" w:rsidRPr="00BB7281" w:rsidRDefault="00BB7281"/>
    <w:sectPr w:rsidR="00BB7281" w:rsidRPr="00BB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A19DD"/>
    <w:multiLevelType w:val="multilevel"/>
    <w:tmpl w:val="BF8E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AF107C"/>
    <w:multiLevelType w:val="multilevel"/>
    <w:tmpl w:val="1A1C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324255"/>
    <w:multiLevelType w:val="multilevel"/>
    <w:tmpl w:val="0FE8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936524"/>
    <w:multiLevelType w:val="multilevel"/>
    <w:tmpl w:val="B440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81"/>
    <w:rsid w:val="00012094"/>
    <w:rsid w:val="000137C1"/>
    <w:rsid w:val="00036629"/>
    <w:rsid w:val="0004770F"/>
    <w:rsid w:val="00053D40"/>
    <w:rsid w:val="00060215"/>
    <w:rsid w:val="00090C9E"/>
    <w:rsid w:val="000A45B4"/>
    <w:rsid w:val="000A7016"/>
    <w:rsid w:val="000B410B"/>
    <w:rsid w:val="000B4990"/>
    <w:rsid w:val="0010251C"/>
    <w:rsid w:val="001062B8"/>
    <w:rsid w:val="001133E1"/>
    <w:rsid w:val="00121412"/>
    <w:rsid w:val="00132A61"/>
    <w:rsid w:val="00143C59"/>
    <w:rsid w:val="0019222D"/>
    <w:rsid w:val="0019668F"/>
    <w:rsid w:val="001A04FE"/>
    <w:rsid w:val="001B7517"/>
    <w:rsid w:val="001D57A3"/>
    <w:rsid w:val="00224EC7"/>
    <w:rsid w:val="002467C1"/>
    <w:rsid w:val="00246E3B"/>
    <w:rsid w:val="00250E43"/>
    <w:rsid w:val="002541DC"/>
    <w:rsid w:val="002861D5"/>
    <w:rsid w:val="002C207B"/>
    <w:rsid w:val="002C5197"/>
    <w:rsid w:val="00314BF9"/>
    <w:rsid w:val="00352716"/>
    <w:rsid w:val="00377571"/>
    <w:rsid w:val="00381A5D"/>
    <w:rsid w:val="003858A7"/>
    <w:rsid w:val="0038637C"/>
    <w:rsid w:val="003B4901"/>
    <w:rsid w:val="003D117A"/>
    <w:rsid w:val="003D5233"/>
    <w:rsid w:val="003E4BDA"/>
    <w:rsid w:val="00461D52"/>
    <w:rsid w:val="00484D48"/>
    <w:rsid w:val="00485DA8"/>
    <w:rsid w:val="00492B0F"/>
    <w:rsid w:val="004D59AD"/>
    <w:rsid w:val="00504FE6"/>
    <w:rsid w:val="00550790"/>
    <w:rsid w:val="005515F4"/>
    <w:rsid w:val="00570905"/>
    <w:rsid w:val="00576354"/>
    <w:rsid w:val="00591E0B"/>
    <w:rsid w:val="005A5C13"/>
    <w:rsid w:val="005E7E13"/>
    <w:rsid w:val="005F2867"/>
    <w:rsid w:val="005F7CFD"/>
    <w:rsid w:val="00600EBC"/>
    <w:rsid w:val="00605E62"/>
    <w:rsid w:val="00626DAC"/>
    <w:rsid w:val="006270E8"/>
    <w:rsid w:val="0064429E"/>
    <w:rsid w:val="00660FEB"/>
    <w:rsid w:val="00661525"/>
    <w:rsid w:val="006949B3"/>
    <w:rsid w:val="006B4B58"/>
    <w:rsid w:val="006B6AEE"/>
    <w:rsid w:val="006C7A15"/>
    <w:rsid w:val="006E7B16"/>
    <w:rsid w:val="007165DF"/>
    <w:rsid w:val="007244E7"/>
    <w:rsid w:val="00744CEC"/>
    <w:rsid w:val="0077128D"/>
    <w:rsid w:val="00785385"/>
    <w:rsid w:val="007A75BC"/>
    <w:rsid w:val="00825703"/>
    <w:rsid w:val="00830217"/>
    <w:rsid w:val="0083731B"/>
    <w:rsid w:val="00837F6A"/>
    <w:rsid w:val="008506A4"/>
    <w:rsid w:val="00872F32"/>
    <w:rsid w:val="008750E0"/>
    <w:rsid w:val="008B0853"/>
    <w:rsid w:val="008E10BE"/>
    <w:rsid w:val="008E67C7"/>
    <w:rsid w:val="008F1BCB"/>
    <w:rsid w:val="00901F92"/>
    <w:rsid w:val="00973C76"/>
    <w:rsid w:val="00976C7C"/>
    <w:rsid w:val="009B003A"/>
    <w:rsid w:val="009B06F1"/>
    <w:rsid w:val="009C6083"/>
    <w:rsid w:val="009F77E0"/>
    <w:rsid w:val="00A0052E"/>
    <w:rsid w:val="00A314FC"/>
    <w:rsid w:val="00A41B3F"/>
    <w:rsid w:val="00A44847"/>
    <w:rsid w:val="00A5649E"/>
    <w:rsid w:val="00A8017D"/>
    <w:rsid w:val="00A80F7C"/>
    <w:rsid w:val="00AA62C1"/>
    <w:rsid w:val="00AA6C6C"/>
    <w:rsid w:val="00AC5093"/>
    <w:rsid w:val="00AE60F2"/>
    <w:rsid w:val="00B01E11"/>
    <w:rsid w:val="00B26FAC"/>
    <w:rsid w:val="00B46AFF"/>
    <w:rsid w:val="00B70F33"/>
    <w:rsid w:val="00B805C7"/>
    <w:rsid w:val="00B84136"/>
    <w:rsid w:val="00B873A1"/>
    <w:rsid w:val="00BA474B"/>
    <w:rsid w:val="00BB6B8F"/>
    <w:rsid w:val="00BB7281"/>
    <w:rsid w:val="00BC597C"/>
    <w:rsid w:val="00BD3A1B"/>
    <w:rsid w:val="00BF4B57"/>
    <w:rsid w:val="00BF6075"/>
    <w:rsid w:val="00BF7500"/>
    <w:rsid w:val="00C0288D"/>
    <w:rsid w:val="00C3291F"/>
    <w:rsid w:val="00C42DCC"/>
    <w:rsid w:val="00C6577B"/>
    <w:rsid w:val="00C77F2D"/>
    <w:rsid w:val="00CB635D"/>
    <w:rsid w:val="00CE19A2"/>
    <w:rsid w:val="00CF1A97"/>
    <w:rsid w:val="00D32F73"/>
    <w:rsid w:val="00D448F8"/>
    <w:rsid w:val="00DA23B8"/>
    <w:rsid w:val="00DC772F"/>
    <w:rsid w:val="00DD5403"/>
    <w:rsid w:val="00E027CE"/>
    <w:rsid w:val="00E02E12"/>
    <w:rsid w:val="00E12522"/>
    <w:rsid w:val="00E40501"/>
    <w:rsid w:val="00E91C5F"/>
    <w:rsid w:val="00EB3B3C"/>
    <w:rsid w:val="00EC2231"/>
    <w:rsid w:val="00F00AC4"/>
    <w:rsid w:val="00F741FE"/>
    <w:rsid w:val="00F96410"/>
    <w:rsid w:val="00F96859"/>
    <w:rsid w:val="00FB327D"/>
    <w:rsid w:val="00FC5ED3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B75BD-438D-437F-986C-9DA88B8C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2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28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427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1</cp:revision>
  <dcterms:created xsi:type="dcterms:W3CDTF">2014-04-21T16:02:00Z</dcterms:created>
  <dcterms:modified xsi:type="dcterms:W3CDTF">2014-04-21T16:07:00Z</dcterms:modified>
</cp:coreProperties>
</file>