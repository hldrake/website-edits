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430C69">
      <w:r>
        <w:t xml:space="preserve">Rock Imager 1000 Software </w:t>
      </w:r>
      <w:proofErr w:type="gramStart"/>
      <w:r>
        <w:t>What’s</w:t>
      </w:r>
      <w:proofErr w:type="gramEnd"/>
      <w:r>
        <w:t xml:space="preserve"> New</w:t>
      </w:r>
    </w:p>
    <w:p w:rsidR="00430C69" w:rsidRDefault="00430C69">
      <w:hyperlink r:id="rId4" w:history="1">
        <w:r w:rsidRPr="00AB1503">
          <w:rPr>
            <w:rStyle w:val="Hyperlink"/>
          </w:rPr>
          <w:t>http://www.formulatrix.com/demosite/protein-crystallization/products/rock-imager-1000/index.html#tabbed-nav=tab8&amp;tabbed-nav-sonicc=tab3</w:t>
        </w:r>
      </w:hyperlink>
    </w:p>
    <w:p w:rsidR="00430C69" w:rsidRPr="00430C69" w:rsidRDefault="00430C69" w:rsidP="00430C69">
      <w:pPr>
        <w:rPr>
          <w:b/>
          <w:bCs/>
        </w:rPr>
      </w:pPr>
      <w:r w:rsidRPr="00430C69">
        <w:rPr>
          <w:b/>
          <w:bCs/>
        </w:rPr>
        <w:t>What's New In Rock Imager 2.11?</w:t>
      </w:r>
    </w:p>
    <w:p w:rsidR="00430C69" w:rsidRPr="00430C69" w:rsidRDefault="00430C69" w:rsidP="00430C69">
      <w:r w:rsidRPr="00430C69">
        <w:rPr>
          <w:b/>
          <w:bCs/>
        </w:rPr>
        <w:t>All Rock Imagers</w:t>
      </w:r>
    </w:p>
    <w:p w:rsidR="00430C69" w:rsidRPr="00430C69" w:rsidRDefault="00430C69" w:rsidP="00430C69">
      <w:r w:rsidRPr="00430C69">
        <w:rPr>
          <w:b/>
          <w:bCs/>
        </w:rPr>
        <w:t>´Image Interesting Drops´ from anywhere</w:t>
      </w:r>
      <w:r w:rsidRPr="00430C69">
        <w:br/>
      </w:r>
      <w:proofErr w:type="gramStart"/>
      <w:r w:rsidRPr="00430C69">
        <w:t>Previously</w:t>
      </w:r>
      <w:proofErr w:type="gramEnd"/>
      <w:r w:rsidRPr="00430C69">
        <w:t>, imaging interesting drops required that the plate containing the interesting drops was already at the imaging station. Now, you can find the plate as you normally would, and execute the Image Interesting Drops command from the right-click menu. Rock Imager will move the plate to the imager at the earliest possible time and image your drops.</w:t>
      </w:r>
    </w:p>
    <w:p w:rsidR="00430C69" w:rsidRPr="00430C69" w:rsidRDefault="00430C69" w:rsidP="00430C69">
      <w:r w:rsidRPr="00430C69">
        <w:rPr>
          <w:b/>
          <w:bCs/>
        </w:rPr>
        <w:t>See the imaging method for future imaging sessions on the Scheduling tab</w:t>
      </w:r>
      <w:r w:rsidRPr="00430C69">
        <w:br/>
      </w:r>
      <w:proofErr w:type="gramStart"/>
      <w:r w:rsidRPr="00430C69">
        <w:t>We’ve</w:t>
      </w:r>
      <w:proofErr w:type="gramEnd"/>
      <w:r w:rsidRPr="00430C69">
        <w:t xml:space="preserve"> added an ‘Imaging Mode’ column to the Scheduling tab, so you </w:t>
      </w:r>
      <w:ins w:id="0" w:author="Ira Sabran" w:date="2014-04-21T11:22:00Z">
        <w:r w:rsidR="00AB5689" w:rsidRPr="00430C69">
          <w:t xml:space="preserve">now </w:t>
        </w:r>
      </w:ins>
      <w:r w:rsidRPr="00430C69">
        <w:t xml:space="preserve">can </w:t>
      </w:r>
      <w:del w:id="1" w:author="Ira Sabran" w:date="2014-04-21T11:22:00Z">
        <w:r w:rsidRPr="00430C69" w:rsidDel="00AB5689">
          <w:delText xml:space="preserve">now more easily </w:delText>
        </w:r>
      </w:del>
      <w:r w:rsidRPr="00430C69">
        <w:t xml:space="preserve">see </w:t>
      </w:r>
      <w:ins w:id="2" w:author="Ira Sabran" w:date="2014-04-21T11:22:00Z">
        <w:r w:rsidR="00AB5689" w:rsidRPr="00430C69">
          <w:t xml:space="preserve">more easily </w:t>
        </w:r>
      </w:ins>
      <w:r w:rsidRPr="00430C69">
        <w:t>not only when a plate is scheduled to be imaged, but how the plate will be imaged.</w:t>
      </w:r>
    </w:p>
    <w:p w:rsidR="00430C69" w:rsidRPr="00430C69" w:rsidRDefault="00430C69" w:rsidP="00430C69"/>
    <w:p w:rsidR="00430C69" w:rsidRPr="00430C69" w:rsidRDefault="00430C69" w:rsidP="00430C69">
      <w:r w:rsidRPr="00430C69">
        <w:rPr>
          <w:b/>
          <w:bCs/>
        </w:rPr>
        <w:t>See how many images RIP is waiting to process</w:t>
      </w:r>
      <w:r w:rsidRPr="00430C69">
        <w:br/>
        <w:t>Rock Imager Processor now tells you how many images are waiting to be processed, giving your more insight into behind-the-scenes operations -- and helping you figure out where your images might be if they’re not showing up in Rock Maker.</w:t>
      </w:r>
    </w:p>
    <w:p w:rsidR="00430C69" w:rsidRPr="00430C69" w:rsidRDefault="00430C69" w:rsidP="00430C69"/>
    <w:p w:rsidR="00430C69" w:rsidRPr="00430C69" w:rsidRDefault="00430C69" w:rsidP="00430C69">
      <w:r w:rsidRPr="00430C69">
        <w:rPr>
          <w:b/>
          <w:bCs/>
        </w:rPr>
        <w:t>Clear drop locations -- and their overrides -- from Rock Imager</w:t>
      </w:r>
      <w:r w:rsidRPr="00430C69">
        <w:br/>
      </w:r>
      <w:proofErr w:type="gramStart"/>
      <w:r w:rsidRPr="00430C69">
        <w:t>Now</w:t>
      </w:r>
      <w:proofErr w:type="gramEnd"/>
      <w:r w:rsidRPr="00430C69">
        <w:t xml:space="preserve"> when you clear a drop location in Rock Imager, you will be asked if you also want to clear the drop location override created in Rock Maker -- if there is one. Note</w:t>
      </w:r>
      <w:del w:id="3" w:author="Ira Sabran" w:date="2014-04-21T11:24:00Z">
        <w:r w:rsidRPr="00430C69" w:rsidDel="00AB5689">
          <w:delText>s</w:delText>
        </w:r>
      </w:del>
      <w:r w:rsidRPr="00430C69">
        <w:t>:</w:t>
      </w:r>
      <w:r w:rsidRPr="00430C69">
        <w:rPr>
          <w:i/>
          <w:iCs/>
        </w:rPr>
        <w:t xml:space="preserve"> Requires Rock Maker 2.9.</w:t>
      </w:r>
    </w:p>
    <w:p w:rsidR="00430C69" w:rsidRPr="00430C69" w:rsidRDefault="00430C69" w:rsidP="00430C69">
      <w:r w:rsidRPr="00430C69">
        <w:rPr>
          <w:b/>
          <w:bCs/>
        </w:rPr>
        <w:t>Include a note when you send log files to support</w:t>
      </w:r>
      <w:r w:rsidRPr="00430C69">
        <w:br/>
        <w:t>Sending log files to support to report a freeze or crash? Now you can type in a note to accompany the log file, so we have a better understanding of what you were doing when the incident occurred.</w:t>
      </w:r>
    </w:p>
    <w:p w:rsidR="00430C69" w:rsidRPr="00430C69" w:rsidRDefault="00430C69" w:rsidP="00430C69"/>
    <w:p w:rsidR="00430C69" w:rsidRPr="00430C69" w:rsidRDefault="00430C69" w:rsidP="00430C69">
      <w:r w:rsidRPr="00430C69">
        <w:rPr>
          <w:b/>
          <w:bCs/>
        </w:rPr>
        <w:t>Behind-the-scenes license checks to avoid renewal downtime</w:t>
      </w:r>
      <w:r w:rsidRPr="00430C69">
        <w:br/>
        <w:t>Avoid downtime when your license needs to renewed. Rock Imager now starts checking our servers for renewed license status 14 days before your license is set to expire. If a new license is found, it will update your license so there is no downtime on your end.</w:t>
      </w:r>
    </w:p>
    <w:p w:rsidR="00430C69" w:rsidRPr="00430C69" w:rsidRDefault="00430C69" w:rsidP="00430C69">
      <w:r w:rsidRPr="00430C69">
        <w:rPr>
          <w:b/>
          <w:bCs/>
        </w:rPr>
        <w:t>Get your manually scheduled plates imaged, even if Rock Imager shuts down</w:t>
      </w:r>
      <w:r w:rsidRPr="00430C69">
        <w:br/>
      </w:r>
      <w:proofErr w:type="gramStart"/>
      <w:r w:rsidRPr="00430C69">
        <w:t>In</w:t>
      </w:r>
      <w:proofErr w:type="gramEnd"/>
      <w:r w:rsidRPr="00430C69">
        <w:t xml:space="preserve"> previous versions of Rock Imager, if the hardware or software shut down for any reason then manually scheduled plates were lost from memory. Now, Rock Imager remembers all of your manually queued plates, even if your hardware or software crash, so </w:t>
      </w:r>
      <w:proofErr w:type="gramStart"/>
      <w:r w:rsidRPr="00430C69">
        <w:t>your</w:t>
      </w:r>
      <w:proofErr w:type="gramEnd"/>
      <w:r w:rsidRPr="00430C69">
        <w:t xml:space="preserve"> manually scheduled plates are still imaged the way you originally planned.</w:t>
      </w:r>
    </w:p>
    <w:p w:rsidR="00430C69" w:rsidRPr="00430C69" w:rsidRDefault="00430C69" w:rsidP="00430C69">
      <w:r w:rsidRPr="00430C69">
        <w:rPr>
          <w:b/>
          <w:bCs/>
        </w:rPr>
        <w:t>UV Imaging</w:t>
      </w:r>
    </w:p>
    <w:p w:rsidR="00430C69" w:rsidRPr="00430C69" w:rsidRDefault="00430C69" w:rsidP="00430C69">
      <w:r w:rsidRPr="00430C69">
        <w:rPr>
          <w:b/>
          <w:bCs/>
        </w:rPr>
        <w:lastRenderedPageBreak/>
        <w:t>Better image contrast no matter the objective</w:t>
      </w:r>
      <w:r w:rsidRPr="00430C69">
        <w:br/>
        <w:t>Rock Imager now attempts to deliver the best contrast when imaging in UV by automatically matching the objective with a certain exposure time.</w:t>
      </w:r>
    </w:p>
    <w:p w:rsidR="00430C69" w:rsidRPr="00430C69" w:rsidRDefault="00430C69" w:rsidP="00430C69">
      <w:r w:rsidRPr="00430C69">
        <w:rPr>
          <w:b/>
          <w:bCs/>
        </w:rPr>
        <w:t>RI 1000 Dual Imagers</w:t>
      </w:r>
    </w:p>
    <w:p w:rsidR="00430C69" w:rsidRPr="00430C69" w:rsidRDefault="00430C69" w:rsidP="00430C69">
      <w:r w:rsidRPr="00430C69">
        <w:rPr>
          <w:b/>
          <w:bCs/>
        </w:rPr>
        <w:t>Faster imaging due to better plate handling</w:t>
      </w:r>
      <w:r w:rsidRPr="00430C69">
        <w:br/>
        <w:t xml:space="preserve">Plate handling has been optimized </w:t>
      </w:r>
      <w:del w:id="4" w:author="Ira Sabran" w:date="2014-04-21T11:26:00Z">
        <w:r w:rsidRPr="00430C69" w:rsidDel="00AB5689">
          <w:delText>so that there is less</w:delText>
        </w:r>
      </w:del>
      <w:ins w:id="5" w:author="Ira Sabran" w:date="2014-04-21T11:26:00Z">
        <w:r w:rsidR="00AB5689">
          <w:t>to minimize</w:t>
        </w:r>
      </w:ins>
      <w:bookmarkStart w:id="6" w:name="_GoBack"/>
      <w:bookmarkEnd w:id="6"/>
      <w:r w:rsidRPr="00430C69">
        <w:t xml:space="preserve"> downtime between plates -- while the first plate is imaging, Rock Imager will retrieve the next plate and wait for the first plate to finish. Then, it will retrieve the first plate from the imaging station, put the second plate in its place, and return the first plate to its storage location. Meanwhile, imaging has already started on the second plate.</w:t>
      </w:r>
    </w:p>
    <w:p w:rsidR="00430C69" w:rsidRPr="00430C69" w:rsidRDefault="00430C69" w:rsidP="00430C69">
      <w:r w:rsidRPr="00430C69">
        <w:rPr>
          <w:b/>
          <w:bCs/>
        </w:rPr>
        <w:t xml:space="preserve">SONICC </w:t>
      </w:r>
      <w:proofErr w:type="spellStart"/>
      <w:r w:rsidRPr="00430C69">
        <w:rPr>
          <w:b/>
          <w:bCs/>
        </w:rPr>
        <w:t>Benchtops</w:t>
      </w:r>
      <w:proofErr w:type="spellEnd"/>
    </w:p>
    <w:p w:rsidR="00430C69" w:rsidRDefault="00430C69">
      <w:r w:rsidRPr="00430C69">
        <w:rPr>
          <w:b/>
          <w:bCs/>
        </w:rPr>
        <w:t>Faster startup time</w:t>
      </w:r>
      <w:r w:rsidRPr="00430C69">
        <w:br/>
      </w:r>
      <w:proofErr w:type="gramStart"/>
      <w:r w:rsidRPr="00430C69">
        <w:t>The</w:t>
      </w:r>
      <w:proofErr w:type="gramEnd"/>
      <w:r w:rsidRPr="00430C69">
        <w:t xml:space="preserve"> startup sequence for SONICC </w:t>
      </w:r>
      <w:proofErr w:type="spellStart"/>
      <w:r w:rsidRPr="00430C69">
        <w:t>Benchtop</w:t>
      </w:r>
      <w:proofErr w:type="spellEnd"/>
      <w:r w:rsidRPr="00430C69">
        <w:t xml:space="preserve"> has been optimized so that you can begin using the Rock Imager software while the SONICC laser is warming up. If you attempt to engage the laser for imaging purposes before it is ready, a counter will appear displaying how much more time is needed before SONICC imaging can begin.</w:t>
      </w:r>
    </w:p>
    <w:sectPr w:rsidR="0043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69"/>
    <w:rsid w:val="00012094"/>
    <w:rsid w:val="000137C1"/>
    <w:rsid w:val="00036629"/>
    <w:rsid w:val="0004770F"/>
    <w:rsid w:val="00053D40"/>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67C1"/>
    <w:rsid w:val="00246E3B"/>
    <w:rsid w:val="00250E43"/>
    <w:rsid w:val="002541DC"/>
    <w:rsid w:val="002861D5"/>
    <w:rsid w:val="002C207B"/>
    <w:rsid w:val="002C5197"/>
    <w:rsid w:val="00352716"/>
    <w:rsid w:val="00377571"/>
    <w:rsid w:val="00381A5D"/>
    <w:rsid w:val="0038637C"/>
    <w:rsid w:val="003B4901"/>
    <w:rsid w:val="003D117A"/>
    <w:rsid w:val="003D5233"/>
    <w:rsid w:val="003E4BDA"/>
    <w:rsid w:val="00430C69"/>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7128D"/>
    <w:rsid w:val="00785385"/>
    <w:rsid w:val="007A75BC"/>
    <w:rsid w:val="00825703"/>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44847"/>
    <w:rsid w:val="00A5649E"/>
    <w:rsid w:val="00A8017D"/>
    <w:rsid w:val="00A80F7C"/>
    <w:rsid w:val="00AA62C1"/>
    <w:rsid w:val="00AA6C6C"/>
    <w:rsid w:val="00AB5689"/>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46E28-E53D-4B72-AEE9-AE0DCC80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9188">
      <w:bodyDiv w:val="1"/>
      <w:marLeft w:val="0"/>
      <w:marRight w:val="0"/>
      <w:marTop w:val="0"/>
      <w:marBottom w:val="0"/>
      <w:divBdr>
        <w:top w:val="none" w:sz="0" w:space="0" w:color="auto"/>
        <w:left w:val="none" w:sz="0" w:space="0" w:color="auto"/>
        <w:bottom w:val="none" w:sz="0" w:space="0" w:color="auto"/>
        <w:right w:val="none" w:sz="0" w:space="0" w:color="auto"/>
      </w:divBdr>
    </w:div>
    <w:div w:id="5062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www.formulatrix.com/demosite/protein-crystallization/products/rock-imager-1000/index.html#tabbed-nav=tab8&amp;tabbed-nav-sonicc=t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2014-04-21T15:18:00Z</dcterms:created>
  <dcterms:modified xsi:type="dcterms:W3CDTF">2014-04-21T15:27:00Z</dcterms:modified>
</cp:coreProperties>
</file>