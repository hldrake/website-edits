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5B6D72">
      <w:r>
        <w:t>Rock Imager 1000 Specifications</w:t>
      </w:r>
    </w:p>
    <w:p w:rsidR="005B6D72" w:rsidRDefault="005B6D72">
      <w:hyperlink r:id="rId5" w:history="1">
        <w:r w:rsidRPr="00AB1503">
          <w:rPr>
            <w:rStyle w:val="Hyperlink"/>
          </w:rPr>
          <w:t>http://www.formulatrix.com/demosite/protein-crystallization/products/rock-imager-1000/index.html#tabbed-nav=tab10&amp;tabbed-nav-sonicc=tab3</w:t>
        </w:r>
      </w:hyperlink>
    </w:p>
    <w:p w:rsidR="005B6D72" w:rsidRPr="005B6D72" w:rsidRDefault="005B6D72" w:rsidP="005B6D72">
      <w:pPr>
        <w:rPr>
          <w:b/>
          <w:bCs/>
        </w:rPr>
      </w:pPr>
      <w:r w:rsidRPr="005B6D72">
        <w:rPr>
          <w:b/>
          <w:bCs/>
        </w:rPr>
        <w:t xml:space="preserve">Rock Imager 1000 - </w:t>
      </w:r>
      <w:proofErr w:type="spellStart"/>
      <w:r w:rsidRPr="005B6D72">
        <w:rPr>
          <w:b/>
          <w:bCs/>
        </w:rPr>
        <w:t>Peltier</w:t>
      </w:r>
      <w:proofErr w:type="spellEnd"/>
      <w:r w:rsidRPr="005B6D72">
        <w:rPr>
          <w:b/>
          <w:bCs/>
        </w:rPr>
        <w:t xml:space="preserve"> Cooled System</w:t>
      </w:r>
    </w:p>
    <w:p w:rsidR="005B6D72" w:rsidRPr="005B6D72" w:rsidRDefault="005B6D72" w:rsidP="005B6D72">
      <w:r w:rsidRPr="005B6D72">
        <w:rPr>
          <w:b/>
          <w:bCs/>
        </w:rPr>
        <w:t>Physical Dimensions:</w:t>
      </w:r>
    </w:p>
    <w:p w:rsidR="005B6D72" w:rsidRPr="005B6D72" w:rsidRDefault="005B6D72" w:rsidP="005B6D72">
      <w:pPr>
        <w:numPr>
          <w:ilvl w:val="0"/>
          <w:numId w:val="1"/>
        </w:numPr>
      </w:pPr>
      <w:r w:rsidRPr="005B6D72">
        <w:t>Depth: 1085</w:t>
      </w:r>
      <w:ins w:id="0" w:author="Ira Sabran" w:date="2014-04-21T11:30:00Z">
        <w:r w:rsidR="00C621FC">
          <w:t xml:space="preserve"> </w:t>
        </w:r>
      </w:ins>
      <w:r w:rsidRPr="005B6D72">
        <w:t>mm (43</w:t>
      </w:r>
      <w:del w:id="1" w:author="Ira Sabran" w:date="2014-04-21T11:30:00Z">
        <w:r w:rsidRPr="005B6D72" w:rsidDel="00C621FC">
          <w:delText>"</w:delText>
        </w:r>
      </w:del>
      <w:ins w:id="2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1"/>
        </w:numPr>
      </w:pPr>
      <w:r w:rsidRPr="005B6D72">
        <w:t>Width: 834</w:t>
      </w:r>
      <w:ins w:id="3" w:author="Ira Sabran" w:date="2014-04-21T11:30:00Z">
        <w:r w:rsidR="00C621FC">
          <w:t xml:space="preserve"> </w:t>
        </w:r>
      </w:ins>
      <w:r w:rsidRPr="005B6D72">
        <w:t>mm (33</w:t>
      </w:r>
      <w:del w:id="4" w:author="Ira Sabran" w:date="2014-04-21T11:30:00Z">
        <w:r w:rsidRPr="005B6D72" w:rsidDel="00C621FC">
          <w:delText>"</w:delText>
        </w:r>
      </w:del>
      <w:ins w:id="5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1"/>
        </w:numPr>
      </w:pPr>
      <w:r w:rsidRPr="005B6D72">
        <w:t>Height: 2197</w:t>
      </w:r>
      <w:ins w:id="6" w:author="Ira Sabran" w:date="2014-04-21T11:30:00Z">
        <w:r w:rsidR="00C621FC">
          <w:t xml:space="preserve"> </w:t>
        </w:r>
      </w:ins>
      <w:r w:rsidRPr="005B6D72">
        <w:t>mm (87</w:t>
      </w:r>
      <w:del w:id="7" w:author="Ira Sabran" w:date="2014-04-21T11:30:00Z">
        <w:r w:rsidRPr="005B6D72" w:rsidDel="00C621FC">
          <w:delText>"</w:delText>
        </w:r>
      </w:del>
      <w:ins w:id="8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1"/>
        </w:numPr>
      </w:pPr>
      <w:r w:rsidRPr="005B6D72">
        <w:t>Weight: 387kg (864</w:t>
      </w:r>
      <w:ins w:id="9" w:author="Ira Sabran" w:date="2014-04-21T11:30:00Z">
        <w:r w:rsidR="00C621FC">
          <w:t xml:space="preserve"> </w:t>
        </w:r>
      </w:ins>
      <w:proofErr w:type="spellStart"/>
      <w:r w:rsidRPr="005B6D72">
        <w:t>lb</w:t>
      </w:r>
      <w:proofErr w:type="spellEnd"/>
      <w:del w:id="10" w:author="Ira Sabran" w:date="2014-04-21T11:30:00Z">
        <w:r w:rsidRPr="005B6D72" w:rsidDel="00C621FC">
          <w:delText>s</w:delText>
        </w:r>
      </w:del>
      <w:r w:rsidRPr="005B6D72">
        <w:t>)</w:t>
      </w:r>
    </w:p>
    <w:p w:rsidR="005B6D72" w:rsidRPr="005B6D72" w:rsidRDefault="005B6D72" w:rsidP="005B6D72">
      <w:r w:rsidRPr="005B6D72">
        <w:rPr>
          <w:b/>
          <w:bCs/>
        </w:rPr>
        <w:t xml:space="preserve">Electrical Specifications: </w:t>
      </w:r>
    </w:p>
    <w:p w:rsidR="005B6D72" w:rsidRPr="005B6D72" w:rsidRDefault="005B6D72" w:rsidP="005B6D72">
      <w:pPr>
        <w:numPr>
          <w:ilvl w:val="0"/>
          <w:numId w:val="2"/>
        </w:numPr>
      </w:pPr>
      <w:r w:rsidRPr="005B6D72">
        <w:t>Robotics: 100-240</w:t>
      </w:r>
      <w:ins w:id="11" w:author="Ira Sabran" w:date="2014-04-21T11:31:00Z">
        <w:r w:rsidR="00C621FC">
          <w:t xml:space="preserve"> </w:t>
        </w:r>
      </w:ins>
      <w:r w:rsidRPr="005B6D72">
        <w:t>V, 50-60</w:t>
      </w:r>
      <w:ins w:id="12" w:author="Ira Sabran" w:date="2014-04-21T11:31:00Z">
        <w:r w:rsidR="00C621FC">
          <w:t xml:space="preserve"> </w:t>
        </w:r>
      </w:ins>
      <w:r w:rsidRPr="005B6D72">
        <w:t>Hz, 270</w:t>
      </w:r>
      <w:ins w:id="13" w:author="Ira Sabran" w:date="2014-04-21T11:31:00Z">
        <w:r w:rsidR="00C621FC">
          <w:t xml:space="preserve"> </w:t>
        </w:r>
      </w:ins>
      <w:r w:rsidRPr="005B6D72">
        <w:t>W max, 1</w:t>
      </w:r>
      <w:ins w:id="14" w:author="Ira Sabran" w:date="2014-04-21T11:31:00Z">
        <w:r w:rsidR="00C621FC">
          <w:t xml:space="preserve"> </w:t>
        </w:r>
      </w:ins>
      <w:del w:id="15" w:author="Ira Sabran" w:date="2014-04-21T11:36:00Z">
        <w:r w:rsidRPr="005B6D72" w:rsidDel="00C621FC">
          <w:delText>ph</w:delText>
        </w:r>
      </w:del>
      <w:ins w:id="16" w:author="Ira Sabran" w:date="2014-04-21T11:36:00Z">
        <w:r w:rsidR="00C621FC">
          <w:t>PH</w:t>
        </w:r>
      </w:ins>
    </w:p>
    <w:p w:rsidR="005B6D72" w:rsidRPr="005B6D72" w:rsidRDefault="005B6D72" w:rsidP="005B6D72">
      <w:pPr>
        <w:numPr>
          <w:ilvl w:val="0"/>
          <w:numId w:val="2"/>
        </w:numPr>
      </w:pPr>
      <w:r w:rsidRPr="005B6D72">
        <w:t>Cooling: 100-240</w:t>
      </w:r>
      <w:ins w:id="17" w:author="Ira Sabran" w:date="2014-04-21T11:31:00Z">
        <w:r w:rsidR="00C621FC">
          <w:t xml:space="preserve"> </w:t>
        </w:r>
      </w:ins>
      <w:r w:rsidRPr="005B6D72">
        <w:t>V, 50-60</w:t>
      </w:r>
      <w:ins w:id="18" w:author="Ira Sabran" w:date="2014-04-21T11:31:00Z">
        <w:r w:rsidR="00C621FC">
          <w:t xml:space="preserve"> </w:t>
        </w:r>
      </w:ins>
      <w:r w:rsidRPr="005B6D72">
        <w:t>Hz, 750</w:t>
      </w:r>
      <w:ins w:id="19" w:author="Ira Sabran" w:date="2014-04-21T11:31:00Z">
        <w:r w:rsidR="00C621FC">
          <w:t xml:space="preserve"> </w:t>
        </w:r>
      </w:ins>
      <w:r w:rsidRPr="005B6D72">
        <w:t>W max, 1</w:t>
      </w:r>
      <w:ins w:id="20" w:author="Ira Sabran" w:date="2014-04-21T11:31:00Z">
        <w:r w:rsidR="00C621FC">
          <w:t xml:space="preserve"> </w:t>
        </w:r>
      </w:ins>
      <w:del w:id="21" w:author="Ira Sabran" w:date="2014-04-21T11:36:00Z">
        <w:r w:rsidRPr="005B6D72" w:rsidDel="00C621FC">
          <w:delText>ph</w:delText>
        </w:r>
      </w:del>
      <w:ins w:id="22" w:author="Ira Sabran" w:date="2014-04-21T11:36:00Z">
        <w:r w:rsidR="00C621FC">
          <w:t>PH</w:t>
        </w:r>
      </w:ins>
    </w:p>
    <w:p w:rsidR="005B6D72" w:rsidRPr="005B6D72" w:rsidRDefault="005B6D72" w:rsidP="005B6D72">
      <w:pPr>
        <w:numPr>
          <w:ilvl w:val="0"/>
          <w:numId w:val="2"/>
        </w:numPr>
      </w:pPr>
      <w:r w:rsidRPr="005B6D72">
        <w:t>Computer: 375</w:t>
      </w:r>
      <w:ins w:id="23" w:author="Ira Sabran" w:date="2014-04-21T11:31:00Z">
        <w:r w:rsidR="00C621FC">
          <w:t xml:space="preserve"> </w:t>
        </w:r>
      </w:ins>
      <w:r w:rsidRPr="005B6D72">
        <w:t>W max, 1</w:t>
      </w:r>
      <w:ins w:id="24" w:author="Ira Sabran" w:date="2014-04-21T11:31:00Z">
        <w:r w:rsidR="00C621FC">
          <w:t xml:space="preserve"> </w:t>
        </w:r>
      </w:ins>
      <w:del w:id="25" w:author="Ira Sabran" w:date="2014-04-21T11:36:00Z">
        <w:r w:rsidRPr="005B6D72" w:rsidDel="00C621FC">
          <w:delText>ph</w:delText>
        </w:r>
      </w:del>
      <w:ins w:id="26" w:author="Ira Sabran" w:date="2014-04-21T11:36:00Z">
        <w:r w:rsidR="00C621FC">
          <w:t>PH</w:t>
        </w:r>
      </w:ins>
    </w:p>
    <w:p w:rsidR="005B6D72" w:rsidRPr="005B6D72" w:rsidRDefault="005B6D72" w:rsidP="005B6D72">
      <w:pPr>
        <w:numPr>
          <w:ilvl w:val="0"/>
          <w:numId w:val="2"/>
        </w:numPr>
      </w:pPr>
      <w:r w:rsidRPr="005B6D72">
        <w:t>OS</w:t>
      </w:r>
      <w:del w:id="27" w:author="Ira Sabran" w:date="2014-04-21T11:31:00Z">
        <w:r w:rsidRPr="005B6D72" w:rsidDel="00C621FC">
          <w:delText xml:space="preserve"> </w:delText>
        </w:r>
      </w:del>
      <w:r w:rsidRPr="005B6D72">
        <w:t>: Windows XP, Windows Vista 32-bit, Windows 7 32-bit.</w:t>
      </w:r>
    </w:p>
    <w:p w:rsidR="005B6D72" w:rsidRPr="005B6D72" w:rsidRDefault="005B6D72" w:rsidP="005B6D72">
      <w:pPr>
        <w:numPr>
          <w:ilvl w:val="0"/>
          <w:numId w:val="2"/>
        </w:numPr>
      </w:pPr>
      <w:r w:rsidRPr="005B6D72">
        <w:t>UPS (uninterrupted power supply) requirement</w:t>
      </w:r>
      <w:r w:rsidRPr="005B6D72">
        <w:br/>
        <w:t>RI1000: 3030 W</w:t>
      </w:r>
      <w:r w:rsidRPr="005B6D72">
        <w:br/>
        <w:t>RI1000 w/ FRAP: 3510 W</w:t>
      </w:r>
      <w:r w:rsidRPr="005B6D72">
        <w:br/>
        <w:t>RI1000 w/ SON</w:t>
      </w:r>
      <w:ins w:id="28" w:author="Ira Sabran" w:date="2014-04-21T11:32:00Z">
        <w:r w:rsidR="00C621FC">
          <w:t>I</w:t>
        </w:r>
      </w:ins>
      <w:r w:rsidRPr="005B6D72">
        <w:t>CC: 4700 W</w:t>
      </w:r>
    </w:p>
    <w:p w:rsidR="005B6D72" w:rsidRPr="005B6D72" w:rsidRDefault="005B6D72" w:rsidP="005B6D72">
      <w:pPr>
        <w:rPr>
          <w:b/>
          <w:bCs/>
        </w:rPr>
      </w:pPr>
      <w:r w:rsidRPr="005B6D72">
        <w:rPr>
          <w:b/>
          <w:bCs/>
        </w:rPr>
        <w:t>Rock Imager 1000 - Compressor Cooled System</w:t>
      </w:r>
    </w:p>
    <w:p w:rsidR="005B6D72" w:rsidRPr="005B6D72" w:rsidRDefault="005B6D72" w:rsidP="005B6D72">
      <w:r w:rsidRPr="005B6D72">
        <w:rPr>
          <w:b/>
          <w:bCs/>
        </w:rPr>
        <w:t>Physical Dimensions:</w:t>
      </w:r>
    </w:p>
    <w:p w:rsidR="005B6D72" w:rsidRPr="005B6D72" w:rsidRDefault="005B6D72" w:rsidP="005B6D72">
      <w:pPr>
        <w:numPr>
          <w:ilvl w:val="0"/>
          <w:numId w:val="3"/>
        </w:numPr>
      </w:pPr>
      <w:r w:rsidRPr="005B6D72">
        <w:t>Depth: 1110</w:t>
      </w:r>
      <w:ins w:id="29" w:author="Ira Sabran" w:date="2014-04-21T11:32:00Z">
        <w:r w:rsidR="00C621FC">
          <w:t xml:space="preserve"> </w:t>
        </w:r>
      </w:ins>
      <w:r w:rsidRPr="005B6D72">
        <w:t>mm (44</w:t>
      </w:r>
      <w:del w:id="30" w:author="Ira Sabran" w:date="2014-04-21T11:30:00Z">
        <w:r w:rsidRPr="005B6D72" w:rsidDel="00C621FC">
          <w:delText>"</w:delText>
        </w:r>
      </w:del>
      <w:ins w:id="31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3"/>
        </w:numPr>
      </w:pPr>
      <w:r w:rsidRPr="005B6D72">
        <w:t>Width: 899</w:t>
      </w:r>
      <w:ins w:id="32" w:author="Ira Sabran" w:date="2014-04-21T11:32:00Z">
        <w:r w:rsidR="00C621FC">
          <w:t xml:space="preserve"> </w:t>
        </w:r>
      </w:ins>
      <w:r w:rsidRPr="005B6D72">
        <w:t>mm (36</w:t>
      </w:r>
      <w:del w:id="33" w:author="Ira Sabran" w:date="2014-04-21T11:30:00Z">
        <w:r w:rsidRPr="005B6D72" w:rsidDel="00C621FC">
          <w:delText>"</w:delText>
        </w:r>
      </w:del>
      <w:ins w:id="34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3"/>
        </w:numPr>
      </w:pPr>
      <w:r w:rsidRPr="005B6D72">
        <w:t>Height: 2111</w:t>
      </w:r>
      <w:ins w:id="35" w:author="Ira Sabran" w:date="2014-04-21T11:32:00Z">
        <w:r w:rsidR="00C621FC">
          <w:t xml:space="preserve"> </w:t>
        </w:r>
      </w:ins>
      <w:r w:rsidRPr="005B6D72">
        <w:t>mm (84</w:t>
      </w:r>
      <w:del w:id="36" w:author="Ira Sabran" w:date="2014-04-21T11:30:00Z">
        <w:r w:rsidRPr="005B6D72" w:rsidDel="00C621FC">
          <w:delText>"</w:delText>
        </w:r>
      </w:del>
      <w:ins w:id="37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3"/>
        </w:numPr>
      </w:pPr>
      <w:r w:rsidRPr="005B6D72">
        <w:t>Height w/o Plenum: 2008</w:t>
      </w:r>
      <w:ins w:id="38" w:author="Ira Sabran" w:date="2014-04-21T11:32:00Z">
        <w:r w:rsidR="00C621FC">
          <w:t xml:space="preserve"> </w:t>
        </w:r>
      </w:ins>
      <w:r w:rsidRPr="005B6D72">
        <w:t>mm (79</w:t>
      </w:r>
      <w:del w:id="39" w:author="Ira Sabran" w:date="2014-04-21T11:30:00Z">
        <w:r w:rsidRPr="005B6D72" w:rsidDel="00C621FC">
          <w:delText>"</w:delText>
        </w:r>
      </w:del>
      <w:ins w:id="40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3"/>
        </w:numPr>
      </w:pPr>
      <w:r w:rsidRPr="005B6D72">
        <w:t>Weight: 399</w:t>
      </w:r>
      <w:ins w:id="41" w:author="Ira Sabran" w:date="2014-04-21T11:32:00Z">
        <w:r w:rsidR="00C621FC">
          <w:t xml:space="preserve"> </w:t>
        </w:r>
      </w:ins>
      <w:r w:rsidRPr="005B6D72">
        <w:t>kg (880</w:t>
      </w:r>
      <w:ins w:id="42" w:author="Ira Sabran" w:date="2014-04-21T11:32:00Z">
        <w:r w:rsidR="00C621FC">
          <w:t xml:space="preserve"> </w:t>
        </w:r>
      </w:ins>
      <w:proofErr w:type="spellStart"/>
      <w:r w:rsidRPr="005B6D72">
        <w:t>lb</w:t>
      </w:r>
      <w:proofErr w:type="spellEnd"/>
      <w:del w:id="43" w:author="Ira Sabran" w:date="2014-04-21T11:32:00Z">
        <w:r w:rsidRPr="005B6D72" w:rsidDel="00C621FC">
          <w:delText>s</w:delText>
        </w:r>
      </w:del>
      <w:r w:rsidRPr="005B6D72">
        <w:t>)</w:t>
      </w:r>
    </w:p>
    <w:p w:rsidR="005B6D72" w:rsidRPr="005B6D72" w:rsidRDefault="005B6D72" w:rsidP="005B6D72">
      <w:r w:rsidRPr="005B6D72">
        <w:rPr>
          <w:b/>
          <w:bCs/>
        </w:rPr>
        <w:t>Compressor Dimensions:</w:t>
      </w:r>
    </w:p>
    <w:p w:rsidR="005B6D72" w:rsidRPr="005B6D72" w:rsidRDefault="005B6D72" w:rsidP="005B6D72">
      <w:pPr>
        <w:numPr>
          <w:ilvl w:val="0"/>
          <w:numId w:val="4"/>
        </w:numPr>
      </w:pPr>
      <w:r w:rsidRPr="005B6D72">
        <w:t>Depth: 961</w:t>
      </w:r>
      <w:ins w:id="44" w:author="Ira Sabran" w:date="2014-04-21T11:32:00Z">
        <w:r w:rsidR="00C621FC">
          <w:t xml:space="preserve"> </w:t>
        </w:r>
      </w:ins>
      <w:r w:rsidRPr="005B6D72">
        <w:t>mm (38</w:t>
      </w:r>
      <w:del w:id="45" w:author="Ira Sabran" w:date="2014-04-21T11:30:00Z">
        <w:r w:rsidRPr="005B6D72" w:rsidDel="00C621FC">
          <w:delText>"</w:delText>
        </w:r>
      </w:del>
      <w:ins w:id="46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4"/>
        </w:numPr>
      </w:pPr>
      <w:r w:rsidRPr="005B6D72">
        <w:t>Width: 506</w:t>
      </w:r>
      <w:ins w:id="47" w:author="Ira Sabran" w:date="2014-04-21T11:32:00Z">
        <w:r w:rsidR="00C621FC">
          <w:t xml:space="preserve"> </w:t>
        </w:r>
      </w:ins>
      <w:r w:rsidRPr="005B6D72">
        <w:t>mm (20</w:t>
      </w:r>
      <w:del w:id="48" w:author="Ira Sabran" w:date="2014-04-21T11:30:00Z">
        <w:r w:rsidRPr="005B6D72" w:rsidDel="00C621FC">
          <w:delText>"</w:delText>
        </w:r>
      </w:del>
      <w:ins w:id="49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4"/>
        </w:numPr>
      </w:pPr>
      <w:r w:rsidRPr="005B6D72">
        <w:t>Height: 1915</w:t>
      </w:r>
      <w:ins w:id="50" w:author="Ira Sabran" w:date="2014-04-21T11:32:00Z">
        <w:r w:rsidR="00C621FC">
          <w:t xml:space="preserve"> </w:t>
        </w:r>
      </w:ins>
      <w:r w:rsidRPr="005B6D72">
        <w:t>mm (76</w:t>
      </w:r>
      <w:del w:id="51" w:author="Ira Sabran" w:date="2014-04-21T11:30:00Z">
        <w:r w:rsidRPr="005B6D72" w:rsidDel="00C621FC">
          <w:delText>"</w:delText>
        </w:r>
      </w:del>
      <w:ins w:id="52" w:author="Ira Sabran" w:date="2014-04-21T11:30:00Z">
        <w:r w:rsidR="00C621FC">
          <w:t xml:space="preserve"> in.</w:t>
        </w:r>
      </w:ins>
      <w:r w:rsidRPr="005B6D72">
        <w:t>)</w:t>
      </w:r>
    </w:p>
    <w:p w:rsidR="005B6D72" w:rsidRPr="005B6D72" w:rsidRDefault="005B6D72" w:rsidP="005B6D72">
      <w:pPr>
        <w:numPr>
          <w:ilvl w:val="0"/>
          <w:numId w:val="4"/>
        </w:numPr>
      </w:pPr>
      <w:r w:rsidRPr="005B6D72">
        <w:t>Weight: 90</w:t>
      </w:r>
      <w:ins w:id="53" w:author="Ira Sabran" w:date="2014-04-21T11:32:00Z">
        <w:r w:rsidR="00C621FC">
          <w:t xml:space="preserve"> </w:t>
        </w:r>
      </w:ins>
      <w:r w:rsidRPr="005B6D72">
        <w:t>kg (200</w:t>
      </w:r>
      <w:ins w:id="54" w:author="Ira Sabran" w:date="2014-04-21T11:32:00Z">
        <w:r w:rsidR="00C621FC">
          <w:t xml:space="preserve"> </w:t>
        </w:r>
      </w:ins>
      <w:proofErr w:type="spellStart"/>
      <w:r w:rsidRPr="005B6D72">
        <w:t>lb</w:t>
      </w:r>
      <w:proofErr w:type="spellEnd"/>
      <w:del w:id="55" w:author="Ira Sabran" w:date="2014-04-21T11:32:00Z">
        <w:r w:rsidRPr="005B6D72" w:rsidDel="00C621FC">
          <w:delText>s</w:delText>
        </w:r>
      </w:del>
      <w:r w:rsidRPr="005B6D72">
        <w:t>)</w:t>
      </w:r>
    </w:p>
    <w:p w:rsidR="005B6D72" w:rsidRPr="005B6D72" w:rsidRDefault="005B6D72" w:rsidP="005B6D72">
      <w:r w:rsidRPr="005B6D72">
        <w:rPr>
          <w:b/>
          <w:bCs/>
        </w:rPr>
        <w:lastRenderedPageBreak/>
        <w:t xml:space="preserve">Electrical Specifications: </w:t>
      </w:r>
    </w:p>
    <w:p w:rsidR="005B6D72" w:rsidRPr="005B6D72" w:rsidRDefault="005B6D72" w:rsidP="005B6D72">
      <w:pPr>
        <w:numPr>
          <w:ilvl w:val="0"/>
          <w:numId w:val="5"/>
        </w:numPr>
      </w:pPr>
      <w:r w:rsidRPr="005B6D72">
        <w:t>Robotics: 100-240</w:t>
      </w:r>
      <w:ins w:id="56" w:author="Ira Sabran" w:date="2014-04-21T11:32:00Z">
        <w:r w:rsidR="00C621FC">
          <w:t xml:space="preserve"> </w:t>
        </w:r>
      </w:ins>
      <w:r w:rsidRPr="005B6D72">
        <w:t>V, 50-60</w:t>
      </w:r>
      <w:ins w:id="57" w:author="Ira Sabran" w:date="2014-04-21T11:32:00Z">
        <w:r w:rsidR="00C621FC">
          <w:t xml:space="preserve"> </w:t>
        </w:r>
      </w:ins>
      <w:r w:rsidRPr="005B6D72">
        <w:t>Hz, 270</w:t>
      </w:r>
      <w:ins w:id="58" w:author="Ira Sabran" w:date="2014-04-21T11:32:00Z">
        <w:r w:rsidR="00C621FC">
          <w:t xml:space="preserve"> </w:t>
        </w:r>
      </w:ins>
      <w:r w:rsidRPr="005B6D72">
        <w:t>W max, 1</w:t>
      </w:r>
      <w:ins w:id="59" w:author="Ira Sabran" w:date="2014-04-21T11:33:00Z">
        <w:r w:rsidR="00C621FC">
          <w:t xml:space="preserve"> </w:t>
        </w:r>
      </w:ins>
      <w:del w:id="60" w:author="Ira Sabran" w:date="2014-04-21T11:36:00Z">
        <w:r w:rsidRPr="005B6D72" w:rsidDel="00C621FC">
          <w:delText>ph</w:delText>
        </w:r>
      </w:del>
      <w:ins w:id="61" w:author="Ira Sabran" w:date="2014-04-21T11:36:00Z">
        <w:r w:rsidR="00C621FC">
          <w:t>PH</w:t>
        </w:r>
      </w:ins>
    </w:p>
    <w:p w:rsidR="005B6D72" w:rsidRPr="005B6D72" w:rsidRDefault="005B6D72" w:rsidP="005B6D72">
      <w:pPr>
        <w:numPr>
          <w:ilvl w:val="0"/>
          <w:numId w:val="5"/>
        </w:numPr>
      </w:pPr>
      <w:r w:rsidRPr="005B6D72">
        <w:t>Cooling: 100-240</w:t>
      </w:r>
      <w:ins w:id="62" w:author="Ira Sabran" w:date="2014-04-21T11:33:00Z">
        <w:r w:rsidR="00C621FC">
          <w:t xml:space="preserve"> </w:t>
        </w:r>
      </w:ins>
      <w:r w:rsidRPr="005B6D72">
        <w:t>V, 50-60</w:t>
      </w:r>
      <w:ins w:id="63" w:author="Ira Sabran" w:date="2014-04-21T11:33:00Z">
        <w:r w:rsidR="00C621FC">
          <w:t xml:space="preserve"> </w:t>
        </w:r>
      </w:ins>
      <w:r w:rsidRPr="005B6D72">
        <w:t>Hz, 750</w:t>
      </w:r>
      <w:ins w:id="64" w:author="Ira Sabran" w:date="2014-04-21T11:33:00Z">
        <w:r w:rsidR="00C621FC">
          <w:t xml:space="preserve"> </w:t>
        </w:r>
      </w:ins>
      <w:r w:rsidRPr="005B6D72">
        <w:t>W max, 1</w:t>
      </w:r>
      <w:ins w:id="65" w:author="Ira Sabran" w:date="2014-04-21T11:33:00Z">
        <w:r w:rsidR="00C621FC">
          <w:t xml:space="preserve"> </w:t>
        </w:r>
      </w:ins>
      <w:del w:id="66" w:author="Ira Sabran" w:date="2014-04-21T11:36:00Z">
        <w:r w:rsidRPr="005B6D72" w:rsidDel="00C621FC">
          <w:delText>ph</w:delText>
        </w:r>
      </w:del>
      <w:ins w:id="67" w:author="Ira Sabran" w:date="2014-04-21T11:36:00Z">
        <w:r w:rsidR="00C621FC">
          <w:t>PH</w:t>
        </w:r>
      </w:ins>
    </w:p>
    <w:p w:rsidR="005B6D72" w:rsidRPr="005B6D72" w:rsidRDefault="005B6D72" w:rsidP="005B6D72">
      <w:pPr>
        <w:numPr>
          <w:ilvl w:val="0"/>
          <w:numId w:val="5"/>
        </w:numPr>
      </w:pPr>
      <w:r w:rsidRPr="005B6D72">
        <w:t>Computer: 375</w:t>
      </w:r>
      <w:ins w:id="68" w:author="Ira Sabran" w:date="2014-04-21T11:33:00Z">
        <w:r w:rsidR="00C621FC">
          <w:t xml:space="preserve"> </w:t>
        </w:r>
      </w:ins>
      <w:r w:rsidRPr="005B6D72">
        <w:t>W max, 1</w:t>
      </w:r>
      <w:ins w:id="69" w:author="Ira Sabran" w:date="2014-04-21T11:33:00Z">
        <w:r w:rsidR="00C621FC">
          <w:t xml:space="preserve"> </w:t>
        </w:r>
      </w:ins>
      <w:del w:id="70" w:author="Ira Sabran" w:date="2014-04-21T11:36:00Z">
        <w:r w:rsidRPr="005B6D72" w:rsidDel="00C621FC">
          <w:delText>ph</w:delText>
        </w:r>
      </w:del>
      <w:ins w:id="71" w:author="Ira Sabran" w:date="2014-04-21T11:36:00Z">
        <w:r w:rsidR="00C621FC">
          <w:t>PH</w:t>
        </w:r>
      </w:ins>
    </w:p>
    <w:p w:rsidR="005B6D72" w:rsidRPr="005B6D72" w:rsidRDefault="005B6D72" w:rsidP="005B6D72">
      <w:pPr>
        <w:numPr>
          <w:ilvl w:val="0"/>
          <w:numId w:val="5"/>
        </w:numPr>
      </w:pPr>
      <w:r w:rsidRPr="005B6D72">
        <w:t>OS</w:t>
      </w:r>
      <w:del w:id="72" w:author="Ira Sabran" w:date="2014-04-21T11:33:00Z">
        <w:r w:rsidRPr="005B6D72" w:rsidDel="00C621FC">
          <w:delText xml:space="preserve"> </w:delText>
        </w:r>
      </w:del>
      <w:r w:rsidRPr="005B6D72">
        <w:t>: Windows XP, Windows Vista 32-bit, Windows 7 32-bit.</w:t>
      </w:r>
    </w:p>
    <w:p w:rsidR="005B6D72" w:rsidRDefault="005B6D72" w:rsidP="005B6D72">
      <w:pPr>
        <w:numPr>
          <w:ilvl w:val="0"/>
          <w:numId w:val="5"/>
        </w:numPr>
      </w:pPr>
      <w:r w:rsidRPr="005B6D72">
        <w:t>Compressor Unit (x2): (208-23</w:t>
      </w:r>
      <w:bookmarkStart w:id="73" w:name="_GoBack"/>
      <w:bookmarkEnd w:id="73"/>
      <w:r w:rsidRPr="005B6D72">
        <w:t>0</w:t>
      </w:r>
      <w:ins w:id="74" w:author="Ira Sabran" w:date="2014-04-21T11:33:00Z">
        <w:r w:rsidR="00C621FC">
          <w:t xml:space="preserve"> </w:t>
        </w:r>
      </w:ins>
      <w:r w:rsidRPr="005B6D72">
        <w:t>V, 50-60</w:t>
      </w:r>
      <w:ins w:id="75" w:author="Ira Sabran" w:date="2014-04-21T11:33:00Z">
        <w:r w:rsidR="00C621FC">
          <w:t xml:space="preserve"> </w:t>
        </w:r>
      </w:ins>
      <w:r w:rsidRPr="005B6D72">
        <w:t>Hz, max 5.2 Amp, 1</w:t>
      </w:r>
      <w:ins w:id="76" w:author="Ira Sabran" w:date="2014-04-21T11:33:00Z">
        <w:r w:rsidR="00C621FC">
          <w:t xml:space="preserve"> </w:t>
        </w:r>
      </w:ins>
      <w:del w:id="77" w:author="Ira Sabran" w:date="2014-04-21T11:36:00Z">
        <w:r w:rsidRPr="005B6D72" w:rsidDel="00C621FC">
          <w:delText>ph</w:delText>
        </w:r>
      </w:del>
      <w:ins w:id="78" w:author="Ira Sabran" w:date="2014-04-21T11:36:00Z">
        <w:r w:rsidR="00C621FC">
          <w:t>PH</w:t>
        </w:r>
      </w:ins>
      <w:r w:rsidRPr="005B6D72">
        <w:t>)</w:t>
      </w:r>
    </w:p>
    <w:sectPr w:rsidR="005B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2EA5"/>
    <w:multiLevelType w:val="multilevel"/>
    <w:tmpl w:val="6ECA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50BCF"/>
    <w:multiLevelType w:val="multilevel"/>
    <w:tmpl w:val="842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63BD6"/>
    <w:multiLevelType w:val="multilevel"/>
    <w:tmpl w:val="92D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F470F"/>
    <w:multiLevelType w:val="multilevel"/>
    <w:tmpl w:val="A918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1074F"/>
    <w:multiLevelType w:val="multilevel"/>
    <w:tmpl w:val="450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72"/>
    <w:rsid w:val="00012094"/>
    <w:rsid w:val="000137C1"/>
    <w:rsid w:val="00036629"/>
    <w:rsid w:val="0004770F"/>
    <w:rsid w:val="00053D40"/>
    <w:rsid w:val="00060215"/>
    <w:rsid w:val="00090C9E"/>
    <w:rsid w:val="000A45B4"/>
    <w:rsid w:val="000A7016"/>
    <w:rsid w:val="000B410B"/>
    <w:rsid w:val="000B4990"/>
    <w:rsid w:val="0010251C"/>
    <w:rsid w:val="001062B8"/>
    <w:rsid w:val="001133E1"/>
    <w:rsid w:val="00121412"/>
    <w:rsid w:val="00132A61"/>
    <w:rsid w:val="00143C59"/>
    <w:rsid w:val="0019222D"/>
    <w:rsid w:val="0019668F"/>
    <w:rsid w:val="001A04FE"/>
    <w:rsid w:val="001B7517"/>
    <w:rsid w:val="001D57A3"/>
    <w:rsid w:val="00224EC7"/>
    <w:rsid w:val="002467C1"/>
    <w:rsid w:val="00246E3B"/>
    <w:rsid w:val="00250E43"/>
    <w:rsid w:val="002541DC"/>
    <w:rsid w:val="002861D5"/>
    <w:rsid w:val="002C207B"/>
    <w:rsid w:val="002C5197"/>
    <w:rsid w:val="00352716"/>
    <w:rsid w:val="00377571"/>
    <w:rsid w:val="00381A5D"/>
    <w:rsid w:val="003858A7"/>
    <w:rsid w:val="0038637C"/>
    <w:rsid w:val="003B4901"/>
    <w:rsid w:val="003D117A"/>
    <w:rsid w:val="003D5233"/>
    <w:rsid w:val="003E4BDA"/>
    <w:rsid w:val="00461D52"/>
    <w:rsid w:val="00484D48"/>
    <w:rsid w:val="00485DA8"/>
    <w:rsid w:val="00492B0F"/>
    <w:rsid w:val="004D59AD"/>
    <w:rsid w:val="00504FE6"/>
    <w:rsid w:val="00550790"/>
    <w:rsid w:val="005515F4"/>
    <w:rsid w:val="00570905"/>
    <w:rsid w:val="00576354"/>
    <w:rsid w:val="00591E0B"/>
    <w:rsid w:val="005A5C13"/>
    <w:rsid w:val="005B6D72"/>
    <w:rsid w:val="005E7E13"/>
    <w:rsid w:val="005F2867"/>
    <w:rsid w:val="005F7CFD"/>
    <w:rsid w:val="00600EBC"/>
    <w:rsid w:val="00605E62"/>
    <w:rsid w:val="00626DAC"/>
    <w:rsid w:val="006270E8"/>
    <w:rsid w:val="0064429E"/>
    <w:rsid w:val="00660FEB"/>
    <w:rsid w:val="00661525"/>
    <w:rsid w:val="006949B3"/>
    <w:rsid w:val="006B4B58"/>
    <w:rsid w:val="006B6AEE"/>
    <w:rsid w:val="006C7A15"/>
    <w:rsid w:val="006E7B16"/>
    <w:rsid w:val="007165DF"/>
    <w:rsid w:val="007244E7"/>
    <w:rsid w:val="00744CEC"/>
    <w:rsid w:val="0077128D"/>
    <w:rsid w:val="00785385"/>
    <w:rsid w:val="007A75BC"/>
    <w:rsid w:val="00825703"/>
    <w:rsid w:val="00830217"/>
    <w:rsid w:val="0083731B"/>
    <w:rsid w:val="00837F6A"/>
    <w:rsid w:val="008506A4"/>
    <w:rsid w:val="00872F32"/>
    <w:rsid w:val="008750E0"/>
    <w:rsid w:val="008B0853"/>
    <w:rsid w:val="008E10BE"/>
    <w:rsid w:val="008E67C7"/>
    <w:rsid w:val="008F1BCB"/>
    <w:rsid w:val="00901F92"/>
    <w:rsid w:val="00973C76"/>
    <w:rsid w:val="00976C7C"/>
    <w:rsid w:val="009B003A"/>
    <w:rsid w:val="009B06F1"/>
    <w:rsid w:val="009C6083"/>
    <w:rsid w:val="009F77E0"/>
    <w:rsid w:val="00A0052E"/>
    <w:rsid w:val="00A314FC"/>
    <w:rsid w:val="00A41B3F"/>
    <w:rsid w:val="00A44847"/>
    <w:rsid w:val="00A5649E"/>
    <w:rsid w:val="00A8017D"/>
    <w:rsid w:val="00A80F7C"/>
    <w:rsid w:val="00AA62C1"/>
    <w:rsid w:val="00AA6C6C"/>
    <w:rsid w:val="00AC5093"/>
    <w:rsid w:val="00AE60F2"/>
    <w:rsid w:val="00B01E11"/>
    <w:rsid w:val="00B26FAC"/>
    <w:rsid w:val="00B46AFF"/>
    <w:rsid w:val="00B70F33"/>
    <w:rsid w:val="00B805C7"/>
    <w:rsid w:val="00B84136"/>
    <w:rsid w:val="00B873A1"/>
    <w:rsid w:val="00BA474B"/>
    <w:rsid w:val="00BB6B8F"/>
    <w:rsid w:val="00BC597C"/>
    <w:rsid w:val="00BD3A1B"/>
    <w:rsid w:val="00BF4B57"/>
    <w:rsid w:val="00BF6075"/>
    <w:rsid w:val="00BF7500"/>
    <w:rsid w:val="00C0288D"/>
    <w:rsid w:val="00C3291F"/>
    <w:rsid w:val="00C42DCC"/>
    <w:rsid w:val="00C621FC"/>
    <w:rsid w:val="00C6577B"/>
    <w:rsid w:val="00C77F2D"/>
    <w:rsid w:val="00CB635D"/>
    <w:rsid w:val="00CE19A2"/>
    <w:rsid w:val="00CF1A97"/>
    <w:rsid w:val="00D32F73"/>
    <w:rsid w:val="00D448F8"/>
    <w:rsid w:val="00DA23B8"/>
    <w:rsid w:val="00DC772F"/>
    <w:rsid w:val="00DD5403"/>
    <w:rsid w:val="00E027CE"/>
    <w:rsid w:val="00E02E12"/>
    <w:rsid w:val="00E12522"/>
    <w:rsid w:val="00E40501"/>
    <w:rsid w:val="00E91C5F"/>
    <w:rsid w:val="00EB3B3C"/>
    <w:rsid w:val="00EC2231"/>
    <w:rsid w:val="00F00AC4"/>
    <w:rsid w:val="00F741FE"/>
    <w:rsid w:val="00F96410"/>
    <w:rsid w:val="00F96859"/>
    <w:rsid w:val="00FB327D"/>
    <w:rsid w:val="00FC5ED3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9D6FD-63C0-4D1F-A7B2-8CCE056D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rmulatrix.com/demosite/protein-crystallization/products/rock-imager-1000/index.html#tabbed-nav=tab10&amp;tabbed-nav-sonicc=t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2014-04-21T15:27:00Z</dcterms:created>
  <dcterms:modified xsi:type="dcterms:W3CDTF">2014-04-21T15:37:00Z</dcterms:modified>
</cp:coreProperties>
</file>