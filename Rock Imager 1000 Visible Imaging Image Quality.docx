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Pr="002E5A65" w:rsidRDefault="002E5A65">
      <w:bookmarkStart w:id="0" w:name="_GoBack"/>
      <w:r w:rsidRPr="002E5A65">
        <w:t>Rock Imager 1000 Visible Imaging Image Quality</w:t>
      </w:r>
      <w:bookmarkEnd w:id="0"/>
    </w:p>
    <w:p w:rsidR="002E5A65" w:rsidRPr="002E5A65" w:rsidRDefault="002E5A65">
      <w:hyperlink r:id="rId4" w:history="1">
        <w:r w:rsidRPr="002E5A65">
          <w:rPr>
            <w:rStyle w:val="Hyperlink"/>
          </w:rPr>
          <w:t>http://www.formulatrix.com/demosite/protein-crystallization/products/rock-imager-1000/index.html#tabbed-nav=tab3</w:t>
        </w:r>
      </w:hyperlink>
    </w:p>
    <w:p w:rsidR="002E5A65" w:rsidRPr="002E5A65" w:rsidRDefault="002E5A65" w:rsidP="002E5A6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2E5A65">
        <w:rPr>
          <w:rFonts w:eastAsia="Times New Roman" w:cs="Times New Roman"/>
          <w:b/>
          <w:bCs/>
        </w:rPr>
        <w:t xml:space="preserve">Image </w:t>
      </w:r>
      <w:ins w:id="1" w:author="Ira Sabran" w:date="2014-04-21T09:32:00Z">
        <w:r>
          <w:rPr>
            <w:rFonts w:eastAsia="Times New Roman" w:cs="Times New Roman"/>
            <w:b/>
            <w:bCs/>
          </w:rPr>
          <w:t>Q</w:t>
        </w:r>
      </w:ins>
      <w:del w:id="2" w:author="Ira Sabran" w:date="2014-04-21T09:32:00Z">
        <w:r w:rsidRPr="002E5A65" w:rsidDel="002E5A65">
          <w:rPr>
            <w:rFonts w:eastAsia="Times New Roman" w:cs="Times New Roman"/>
            <w:b/>
            <w:bCs/>
          </w:rPr>
          <w:delText>q</w:delText>
        </w:r>
      </w:del>
      <w:r w:rsidRPr="002E5A65">
        <w:rPr>
          <w:rFonts w:eastAsia="Times New Roman" w:cs="Times New Roman"/>
          <w:b/>
          <w:bCs/>
        </w:rPr>
        <w:t xml:space="preserve">uality with </w:t>
      </w:r>
      <w:del w:id="3" w:author="Ira Sabran" w:date="2014-04-21T09:32:00Z">
        <w:r w:rsidRPr="002E5A65" w:rsidDel="002E5A65">
          <w:rPr>
            <w:rFonts w:eastAsia="Times New Roman" w:cs="Times New Roman"/>
            <w:b/>
            <w:bCs/>
          </w:rPr>
          <w:delText xml:space="preserve">highest </w:delText>
        </w:r>
      </w:del>
      <w:ins w:id="4" w:author="Ira Sabran" w:date="2014-04-21T09:32:00Z">
        <w:r>
          <w:rPr>
            <w:rFonts w:eastAsia="Times New Roman" w:cs="Times New Roman"/>
            <w:b/>
            <w:bCs/>
          </w:rPr>
          <w:t>H</w:t>
        </w:r>
        <w:r w:rsidRPr="002E5A65">
          <w:rPr>
            <w:rFonts w:eastAsia="Times New Roman" w:cs="Times New Roman"/>
            <w:b/>
            <w:bCs/>
          </w:rPr>
          <w:t xml:space="preserve">ighest </w:t>
        </w:r>
      </w:ins>
      <w:del w:id="5" w:author="Ira Sabran" w:date="2014-04-21T09:32:00Z">
        <w:r w:rsidRPr="002E5A65" w:rsidDel="002E5A65">
          <w:rPr>
            <w:rFonts w:eastAsia="Times New Roman" w:cs="Times New Roman"/>
            <w:b/>
            <w:bCs/>
          </w:rPr>
          <w:delText xml:space="preserve">resolution </w:delText>
        </w:r>
      </w:del>
      <w:ins w:id="6" w:author="Ira Sabran" w:date="2014-04-21T09:32:00Z">
        <w:r>
          <w:rPr>
            <w:rFonts w:eastAsia="Times New Roman" w:cs="Times New Roman"/>
            <w:b/>
            <w:bCs/>
          </w:rPr>
          <w:t>R</w:t>
        </w:r>
        <w:r w:rsidRPr="002E5A65">
          <w:rPr>
            <w:rFonts w:eastAsia="Times New Roman" w:cs="Times New Roman"/>
            <w:b/>
            <w:bCs/>
          </w:rPr>
          <w:t xml:space="preserve">esolution </w:t>
        </w:r>
      </w:ins>
      <w:del w:id="7" w:author="Ira Sabran" w:date="2014-04-21T09:32:00Z">
        <w:r w:rsidRPr="002E5A65" w:rsidDel="002E5A65">
          <w:rPr>
            <w:rFonts w:eastAsia="Times New Roman" w:cs="Times New Roman"/>
            <w:b/>
            <w:bCs/>
          </w:rPr>
          <w:delText xml:space="preserve">available </w:delText>
        </w:r>
      </w:del>
      <w:ins w:id="8" w:author="Ira Sabran" w:date="2014-04-21T09:32:00Z">
        <w:r>
          <w:rPr>
            <w:rFonts w:eastAsia="Times New Roman" w:cs="Times New Roman"/>
            <w:b/>
            <w:bCs/>
          </w:rPr>
          <w:t>A</w:t>
        </w:r>
        <w:r w:rsidRPr="002E5A65">
          <w:rPr>
            <w:rFonts w:eastAsia="Times New Roman" w:cs="Times New Roman"/>
            <w:b/>
            <w:bCs/>
          </w:rPr>
          <w:t xml:space="preserve">vailable </w:t>
        </w:r>
      </w:ins>
      <w:r w:rsidRPr="002E5A65">
        <w:rPr>
          <w:rFonts w:eastAsia="Times New Roman" w:cs="Times New Roman"/>
          <w:b/>
          <w:bCs/>
        </w:rPr>
        <w:t xml:space="preserve">in the </w:t>
      </w:r>
      <w:del w:id="9" w:author="Ira Sabran" w:date="2014-04-21T09:33:00Z">
        <w:r w:rsidRPr="002E5A65" w:rsidDel="002E5A65">
          <w:rPr>
            <w:rFonts w:eastAsia="Times New Roman" w:cs="Times New Roman"/>
            <w:b/>
            <w:bCs/>
          </w:rPr>
          <w:delText>market</w:delText>
        </w:r>
      </w:del>
      <w:ins w:id="10" w:author="Ira Sabran" w:date="2014-04-21T09:33:00Z">
        <w:r>
          <w:rPr>
            <w:rFonts w:eastAsia="Times New Roman" w:cs="Times New Roman"/>
            <w:b/>
            <w:bCs/>
          </w:rPr>
          <w:t>M</w:t>
        </w:r>
        <w:r w:rsidRPr="002E5A65">
          <w:rPr>
            <w:rFonts w:eastAsia="Times New Roman" w:cs="Times New Roman"/>
            <w:b/>
            <w:bCs/>
          </w:rPr>
          <w:t>arket</w:t>
        </w:r>
      </w:ins>
    </w:p>
    <w:p w:rsidR="002E5A65" w:rsidRPr="002E5A65" w:rsidRDefault="002E5A65" w:rsidP="002E5A6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33333"/>
        </w:rPr>
      </w:pPr>
      <w:r w:rsidRPr="002E5A65">
        <w:rPr>
          <w:rFonts w:eastAsia="Times New Roman" w:cs="Times New Roman"/>
          <w:b/>
          <w:bCs/>
          <w:color w:val="333333"/>
        </w:rPr>
        <w:t>Continuous zoom optics with highest resolution</w:t>
      </w:r>
    </w:p>
    <w:p w:rsidR="002E5A65" w:rsidRPr="002E5A65" w:rsidRDefault="002E5A65" w:rsidP="002E5A65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2E5A65">
        <w:rPr>
          <w:rFonts w:eastAsia="Times New Roman" w:cs="Times New Roman"/>
        </w:rPr>
        <w:t>Infinite zoom values are available up to 12x magnification allowing you to zoom in exactly to drop sizes and defined Regions of Interest</w:t>
      </w:r>
      <w:ins w:id="11" w:author="Ira Sabran" w:date="2014-04-21T09:33:00Z">
        <w:r>
          <w:rPr>
            <w:rFonts w:eastAsia="Times New Roman" w:cs="Times New Roman"/>
          </w:rPr>
          <w:t>.</w:t>
        </w:r>
      </w:ins>
    </w:p>
    <w:p w:rsidR="002E5A65" w:rsidRPr="002E5A65" w:rsidRDefault="002E5A65" w:rsidP="002E5A65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2E5A65">
        <w:rPr>
          <w:rFonts w:eastAsia="Times New Roman" w:cs="Times New Roman"/>
        </w:rPr>
        <w:t>Optical resolution ranges from 1.5 µm (high zoom) to 8 µm (low zoom) and is the highest resolution available in an automated imaging system.</w:t>
      </w:r>
      <w:del w:id="12" w:author="Ira Sabran" w:date="2014-04-21T09:33:00Z">
        <w:r w:rsidRPr="002E5A65" w:rsidDel="002E5A65">
          <w:rPr>
            <w:rFonts w:eastAsia="Times New Roman" w:cs="Times New Roman"/>
          </w:rPr>
          <w:delText xml:space="preserve"> </w:delText>
        </w:r>
      </w:del>
    </w:p>
    <w:p w:rsidR="002E5A65" w:rsidRPr="002E5A65" w:rsidRDefault="002E5A65" w:rsidP="002E5A6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33333"/>
        </w:rPr>
      </w:pPr>
      <w:r w:rsidRPr="002E5A65">
        <w:rPr>
          <w:rFonts w:eastAsia="Times New Roman" w:cs="Times New Roman"/>
          <w:b/>
          <w:bCs/>
          <w:color w:val="333333"/>
        </w:rPr>
        <w:t>Extended Focus Imaging is utilized to maintain high resolution and high depth of field</w:t>
      </w:r>
    </w:p>
    <w:p w:rsidR="002E5A65" w:rsidRPr="002E5A65" w:rsidRDefault="002E5A65" w:rsidP="002E5A65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2E5A65">
        <w:rPr>
          <w:rFonts w:eastAsia="Times New Roman" w:cs="Times New Roman"/>
        </w:rPr>
        <w:t xml:space="preserve">High resolution means that you have a lower depth of field when imaging drops </w:t>
      </w:r>
      <w:del w:id="13" w:author="Ira Sabran" w:date="2014-04-21T09:34:00Z">
        <w:r w:rsidRPr="002E5A65" w:rsidDel="002E5A65">
          <w:rPr>
            <w:rFonts w:eastAsia="Times New Roman" w:cs="Times New Roman"/>
          </w:rPr>
          <w:delText xml:space="preserve">and </w:delText>
        </w:r>
      </w:del>
      <w:ins w:id="14" w:author="Ira Sabran" w:date="2014-04-21T09:34:00Z">
        <w:r>
          <w:rPr>
            <w:rFonts w:eastAsia="Times New Roman" w:cs="Times New Roman"/>
          </w:rPr>
          <w:t>so</w:t>
        </w:r>
        <w:r w:rsidRPr="002E5A65">
          <w:rPr>
            <w:rFonts w:eastAsia="Times New Roman" w:cs="Times New Roman"/>
          </w:rPr>
          <w:t xml:space="preserve"> </w:t>
        </w:r>
      </w:ins>
      <w:r w:rsidRPr="002E5A65">
        <w:rPr>
          <w:rFonts w:eastAsia="Times New Roman" w:cs="Times New Roman"/>
        </w:rPr>
        <w:t>the entire drop will not be in focus at the same time.</w:t>
      </w:r>
      <w:r w:rsidRPr="002E5A65">
        <w:rPr>
          <w:rFonts w:eastAsia="Times New Roman" w:cs="Times New Roman"/>
        </w:rPr>
        <w:br/>
      </w:r>
    </w:p>
    <w:p w:rsidR="002E5A65" w:rsidRPr="002E5A65" w:rsidRDefault="002E5A65" w:rsidP="002E5A65">
      <w:pPr>
        <w:spacing w:before="100" w:beforeAutospacing="1" w:after="100" w:afterAutospacing="1" w:line="240" w:lineRule="auto"/>
        <w:rPr>
          <w:rFonts w:eastAsia="Times New Roman" w:cs="Times New Roman"/>
        </w:rPr>
      </w:pPr>
      <w:ins w:id="15" w:author="Ira Sabran" w:date="2014-04-21T09:34:00Z">
        <w:r>
          <w:rPr>
            <w:rFonts w:eastAsia="Times New Roman" w:cs="Times New Roman"/>
          </w:rPr>
          <w:t>T</w:t>
        </w:r>
      </w:ins>
      <w:del w:id="16" w:author="Ira Sabran" w:date="2014-04-21T09:34:00Z">
        <w:r w:rsidRPr="002E5A65" w:rsidDel="002E5A65">
          <w:rPr>
            <w:rFonts w:eastAsia="Times New Roman" w:cs="Times New Roman"/>
          </w:rPr>
          <w:delText>In order t</w:delText>
        </w:r>
      </w:del>
      <w:r w:rsidRPr="002E5A65">
        <w:rPr>
          <w:rFonts w:eastAsia="Times New Roman" w:cs="Times New Roman"/>
        </w:rPr>
        <w:t xml:space="preserve">o obtain images with high optical resolution a high NA (numerical aperture) objective must be used. The trade off </w:t>
      </w:r>
      <w:del w:id="17" w:author="Ira Sabran" w:date="2014-04-21T09:34:00Z">
        <w:r w:rsidRPr="002E5A65" w:rsidDel="002E5A65">
          <w:rPr>
            <w:rFonts w:eastAsia="Times New Roman" w:cs="Times New Roman"/>
          </w:rPr>
          <w:delText xml:space="preserve">with </w:delText>
        </w:r>
      </w:del>
      <w:ins w:id="18" w:author="Ira Sabran" w:date="2014-04-21T09:34:00Z">
        <w:r>
          <w:rPr>
            <w:rFonts w:eastAsia="Times New Roman" w:cs="Times New Roman"/>
          </w:rPr>
          <w:t>of</w:t>
        </w:r>
        <w:r w:rsidRPr="002E5A65">
          <w:rPr>
            <w:rFonts w:eastAsia="Times New Roman" w:cs="Times New Roman"/>
          </w:rPr>
          <w:t xml:space="preserve"> </w:t>
        </w:r>
      </w:ins>
      <w:r w:rsidRPr="002E5A65">
        <w:rPr>
          <w:rFonts w:eastAsia="Times New Roman" w:cs="Times New Roman"/>
        </w:rPr>
        <w:t xml:space="preserve">this approach is </w:t>
      </w:r>
      <w:del w:id="19" w:author="Ira Sabran" w:date="2014-04-21T09:34:00Z">
        <w:r w:rsidRPr="002E5A65" w:rsidDel="002E5A65">
          <w:rPr>
            <w:rFonts w:eastAsia="Times New Roman" w:cs="Times New Roman"/>
          </w:rPr>
          <w:delText xml:space="preserve">that </w:delText>
        </w:r>
      </w:del>
      <w:ins w:id="20" w:author="Ira Sabran" w:date="2014-04-21T09:34:00Z">
        <w:r>
          <w:rPr>
            <w:rFonts w:eastAsia="Times New Roman" w:cs="Times New Roman"/>
          </w:rPr>
          <w:t>a</w:t>
        </w:r>
      </w:ins>
      <w:ins w:id="21" w:author="Ira Sabran" w:date="2014-04-21T09:35:00Z">
        <w:r>
          <w:rPr>
            <w:rFonts w:eastAsia="Times New Roman" w:cs="Times New Roman"/>
          </w:rPr>
          <w:t xml:space="preserve"> reduced</w:t>
        </w:r>
      </w:ins>
      <w:ins w:id="22" w:author="Ira Sabran" w:date="2014-04-21T09:34:00Z">
        <w:r w:rsidRPr="002E5A65">
          <w:rPr>
            <w:rFonts w:eastAsia="Times New Roman" w:cs="Times New Roman"/>
          </w:rPr>
          <w:t xml:space="preserve"> </w:t>
        </w:r>
      </w:ins>
      <w:del w:id="23" w:author="Ira Sabran" w:date="2014-04-21T09:35:00Z">
        <w:r w:rsidRPr="002E5A65" w:rsidDel="002E5A65">
          <w:rPr>
            <w:rFonts w:eastAsia="Times New Roman" w:cs="Times New Roman"/>
          </w:rPr>
          <w:delText xml:space="preserve">the </w:delText>
        </w:r>
      </w:del>
      <w:r w:rsidRPr="002E5A65">
        <w:rPr>
          <w:rFonts w:eastAsia="Times New Roman" w:cs="Times New Roman"/>
        </w:rPr>
        <w:t>depth of field (depth of the object seen in focus)</w:t>
      </w:r>
      <w:del w:id="24" w:author="Ira Sabran" w:date="2014-04-21T09:35:00Z">
        <w:r w:rsidRPr="002E5A65" w:rsidDel="002E5A65">
          <w:rPr>
            <w:rFonts w:eastAsia="Times New Roman" w:cs="Times New Roman"/>
          </w:rPr>
          <w:delText xml:space="preserve"> is reduced</w:delText>
        </w:r>
      </w:del>
      <w:r w:rsidRPr="002E5A65">
        <w:rPr>
          <w:rFonts w:eastAsia="Times New Roman" w:cs="Times New Roman"/>
        </w:rPr>
        <w:t xml:space="preserve">. To </w:t>
      </w:r>
      <w:del w:id="25" w:author="Ira Sabran" w:date="2014-04-21T09:35:00Z">
        <w:r w:rsidRPr="002E5A65" w:rsidDel="002E5A65">
          <w:rPr>
            <w:rFonts w:eastAsia="Times New Roman" w:cs="Times New Roman"/>
          </w:rPr>
          <w:delText xml:space="preserve">get </w:delText>
        </w:r>
      </w:del>
      <w:ins w:id="26" w:author="Ira Sabran" w:date="2014-04-21T09:35:00Z">
        <w:r>
          <w:rPr>
            <w:rFonts w:eastAsia="Times New Roman" w:cs="Times New Roman"/>
          </w:rPr>
          <w:t>achieve</w:t>
        </w:r>
        <w:r w:rsidRPr="002E5A65">
          <w:rPr>
            <w:rFonts w:eastAsia="Times New Roman" w:cs="Times New Roman"/>
          </w:rPr>
          <w:t xml:space="preserve"> </w:t>
        </w:r>
      </w:ins>
      <w:r w:rsidRPr="002E5A65">
        <w:rPr>
          <w:rFonts w:eastAsia="Times New Roman" w:cs="Times New Roman"/>
        </w:rPr>
        <w:t>high optical resolution and high depth of field Rock Imager captures several images at different heights (slices) and computes an image that contains the best focus</w:t>
      </w:r>
      <w:ins w:id="27" w:author="Ira Sabran" w:date="2014-04-21T09:35:00Z">
        <w:r>
          <w:rPr>
            <w:rFonts w:eastAsia="Times New Roman" w:cs="Times New Roman"/>
          </w:rPr>
          <w:t>ed</w:t>
        </w:r>
      </w:ins>
      <w:r w:rsidRPr="002E5A65">
        <w:rPr>
          <w:rFonts w:eastAsia="Times New Roman" w:cs="Times New Roman"/>
        </w:rPr>
        <w:t xml:space="preserve"> pixels from each of the slices. This is called Extended Focus Imaging.</w:t>
      </w:r>
    </w:p>
    <w:sectPr w:rsidR="002E5A65" w:rsidRPr="002E5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65"/>
    <w:rsid w:val="00012094"/>
    <w:rsid w:val="000137C1"/>
    <w:rsid w:val="00036629"/>
    <w:rsid w:val="0004770F"/>
    <w:rsid w:val="00060215"/>
    <w:rsid w:val="00090C9E"/>
    <w:rsid w:val="000A45B4"/>
    <w:rsid w:val="000A7016"/>
    <w:rsid w:val="000B410B"/>
    <w:rsid w:val="000B4990"/>
    <w:rsid w:val="0010251C"/>
    <w:rsid w:val="001062B8"/>
    <w:rsid w:val="001133E1"/>
    <w:rsid w:val="00121412"/>
    <w:rsid w:val="00132A61"/>
    <w:rsid w:val="00143C59"/>
    <w:rsid w:val="0019222D"/>
    <w:rsid w:val="0019668F"/>
    <w:rsid w:val="001A04FE"/>
    <w:rsid w:val="001B7517"/>
    <w:rsid w:val="001D57A3"/>
    <w:rsid w:val="00224EC7"/>
    <w:rsid w:val="002467C1"/>
    <w:rsid w:val="00246E3B"/>
    <w:rsid w:val="00250E43"/>
    <w:rsid w:val="002541DC"/>
    <w:rsid w:val="002861D5"/>
    <w:rsid w:val="002C207B"/>
    <w:rsid w:val="002C5197"/>
    <w:rsid w:val="002E5A65"/>
    <w:rsid w:val="00352716"/>
    <w:rsid w:val="00377571"/>
    <w:rsid w:val="0038637C"/>
    <w:rsid w:val="003B4901"/>
    <w:rsid w:val="003D117A"/>
    <w:rsid w:val="003D5233"/>
    <w:rsid w:val="003E4BDA"/>
    <w:rsid w:val="00461D52"/>
    <w:rsid w:val="00484D48"/>
    <w:rsid w:val="00485DA8"/>
    <w:rsid w:val="00492B0F"/>
    <w:rsid w:val="004D59AD"/>
    <w:rsid w:val="00504FE6"/>
    <w:rsid w:val="00550790"/>
    <w:rsid w:val="005515F4"/>
    <w:rsid w:val="00570905"/>
    <w:rsid w:val="00576354"/>
    <w:rsid w:val="00591E0B"/>
    <w:rsid w:val="005A5C13"/>
    <w:rsid w:val="005E7E13"/>
    <w:rsid w:val="005F2867"/>
    <w:rsid w:val="005F7CFD"/>
    <w:rsid w:val="00600EBC"/>
    <w:rsid w:val="00605E62"/>
    <w:rsid w:val="00626DAC"/>
    <w:rsid w:val="006270E8"/>
    <w:rsid w:val="0064429E"/>
    <w:rsid w:val="00660FEB"/>
    <w:rsid w:val="00661525"/>
    <w:rsid w:val="006949B3"/>
    <w:rsid w:val="006B4B58"/>
    <w:rsid w:val="006B6AEE"/>
    <w:rsid w:val="006C7A15"/>
    <w:rsid w:val="006E7B16"/>
    <w:rsid w:val="007165DF"/>
    <w:rsid w:val="007244E7"/>
    <w:rsid w:val="00744CEC"/>
    <w:rsid w:val="00785385"/>
    <w:rsid w:val="007A75BC"/>
    <w:rsid w:val="00830217"/>
    <w:rsid w:val="0083731B"/>
    <w:rsid w:val="00837F6A"/>
    <w:rsid w:val="008506A4"/>
    <w:rsid w:val="00872F32"/>
    <w:rsid w:val="008750E0"/>
    <w:rsid w:val="008B0853"/>
    <w:rsid w:val="008E10BE"/>
    <w:rsid w:val="008E67C7"/>
    <w:rsid w:val="008F1BCB"/>
    <w:rsid w:val="00901F92"/>
    <w:rsid w:val="00973C76"/>
    <w:rsid w:val="00976C7C"/>
    <w:rsid w:val="009B003A"/>
    <w:rsid w:val="009B06F1"/>
    <w:rsid w:val="009C6083"/>
    <w:rsid w:val="009F77E0"/>
    <w:rsid w:val="00A0052E"/>
    <w:rsid w:val="00A314FC"/>
    <w:rsid w:val="00A41B3F"/>
    <w:rsid w:val="00A5649E"/>
    <w:rsid w:val="00A8017D"/>
    <w:rsid w:val="00A80F7C"/>
    <w:rsid w:val="00AA62C1"/>
    <w:rsid w:val="00AA6C6C"/>
    <w:rsid w:val="00AC5093"/>
    <w:rsid w:val="00AE60F2"/>
    <w:rsid w:val="00B01E11"/>
    <w:rsid w:val="00B26FAC"/>
    <w:rsid w:val="00B46AFF"/>
    <w:rsid w:val="00B70F33"/>
    <w:rsid w:val="00B805C7"/>
    <w:rsid w:val="00B84136"/>
    <w:rsid w:val="00B873A1"/>
    <w:rsid w:val="00BA474B"/>
    <w:rsid w:val="00BB6B8F"/>
    <w:rsid w:val="00BC597C"/>
    <w:rsid w:val="00BD3A1B"/>
    <w:rsid w:val="00BF4B57"/>
    <w:rsid w:val="00BF6075"/>
    <w:rsid w:val="00BF7500"/>
    <w:rsid w:val="00C0288D"/>
    <w:rsid w:val="00C3291F"/>
    <w:rsid w:val="00C42DCC"/>
    <w:rsid w:val="00C6577B"/>
    <w:rsid w:val="00C77F2D"/>
    <w:rsid w:val="00CB635D"/>
    <w:rsid w:val="00CE19A2"/>
    <w:rsid w:val="00CF1A97"/>
    <w:rsid w:val="00D32F73"/>
    <w:rsid w:val="00D448F8"/>
    <w:rsid w:val="00DA23B8"/>
    <w:rsid w:val="00DC772F"/>
    <w:rsid w:val="00DD5403"/>
    <w:rsid w:val="00E027CE"/>
    <w:rsid w:val="00E02E12"/>
    <w:rsid w:val="00E12522"/>
    <w:rsid w:val="00E40501"/>
    <w:rsid w:val="00E91C5F"/>
    <w:rsid w:val="00EB3B3C"/>
    <w:rsid w:val="00EC2231"/>
    <w:rsid w:val="00F00AC4"/>
    <w:rsid w:val="00F741FE"/>
    <w:rsid w:val="00F96410"/>
    <w:rsid w:val="00F96859"/>
    <w:rsid w:val="00FB327D"/>
    <w:rsid w:val="00FC5ED3"/>
    <w:rsid w:val="00FE1154"/>
    <w:rsid w:val="00FE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1E9BF-A146-45BC-9D37-493954CA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5A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A6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5A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5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3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://www.formulatrix.com/demosite/protein-crystallization/products/rock-imager-1000/index.html#tabbed-nav=t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1</cp:revision>
  <dcterms:created xsi:type="dcterms:W3CDTF">2014-04-21T13:30:00Z</dcterms:created>
  <dcterms:modified xsi:type="dcterms:W3CDTF">2014-04-21T13:36:00Z</dcterms:modified>
</cp:coreProperties>
</file>