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2A44B" w14:textId="77777777" w:rsidR="00143C59" w:rsidRPr="0060345B" w:rsidRDefault="0060345B">
      <w:r w:rsidRPr="0060345B">
        <w:t>Mantis Specifications</w:t>
      </w:r>
    </w:p>
    <w:p w14:paraId="36B599A1" w14:textId="77777777" w:rsidR="0060345B" w:rsidRPr="0060345B" w:rsidRDefault="00531DC5">
      <w:hyperlink r:id="rId6" w:anchor="tabbed-nav=tab7" w:history="1">
        <w:r w:rsidR="0060345B" w:rsidRPr="0060345B">
          <w:rPr>
            <w:rStyle w:val="Hyperlink"/>
          </w:rPr>
          <w:t>http://www.formulatrix.com/demosite/liquid-handling/products/mantis/index.html#tabbed-nav=tab7</w:t>
        </w:r>
      </w:hyperlink>
    </w:p>
    <w:p w14:paraId="6FD37ACB" w14:textId="77777777" w:rsidR="0060345B" w:rsidRPr="0060345B" w:rsidRDefault="0060345B" w:rsidP="0060345B">
      <w:pPr>
        <w:spacing w:before="100" w:beforeAutospacing="1" w:after="100" w:afterAutospacing="1" w:line="240" w:lineRule="auto"/>
        <w:outlineLvl w:val="2"/>
        <w:rPr>
          <w:rFonts w:eastAsia="Times New Roman" w:cs="Times New Roman"/>
          <w:b/>
          <w:bCs/>
        </w:rPr>
      </w:pPr>
      <w:commentRangeStart w:id="0"/>
      <w:r w:rsidRPr="0060345B">
        <w:rPr>
          <w:rFonts w:eastAsia="Times New Roman" w:cs="Times New Roman"/>
          <w:b/>
          <w:bCs/>
        </w:rPr>
        <w:t>Physical Dimensions</w:t>
      </w:r>
      <w:commentRangeEnd w:id="0"/>
      <w:r w:rsidR="00531DC5">
        <w:rPr>
          <w:rStyle w:val="CommentReference"/>
        </w:rPr>
        <w:commentReference w:id="0"/>
      </w:r>
    </w:p>
    <w:p w14:paraId="1F1ABEA0"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 xml:space="preserve">Width: 337 mm max (smaller without ACC or </w:t>
      </w:r>
      <w:del w:id="1" w:author="Ira Sabran" w:date="2014-04-07T08:31:00Z">
        <w:r w:rsidRPr="0060345B" w:rsidDel="0060345B">
          <w:rPr>
            <w:rFonts w:eastAsia="Times New Roman" w:cs="Times New Roman"/>
          </w:rPr>
          <w:delText xml:space="preserve">ingredient </w:delText>
        </w:r>
      </w:del>
      <w:ins w:id="2" w:author="Ira Sabran" w:date="2014-04-07T08:31:00Z">
        <w:r>
          <w:rPr>
            <w:rFonts w:eastAsia="Times New Roman" w:cs="Times New Roman"/>
          </w:rPr>
          <w:t>reagent</w:t>
        </w:r>
        <w:r w:rsidRPr="0060345B">
          <w:rPr>
            <w:rFonts w:eastAsia="Times New Roman" w:cs="Times New Roman"/>
          </w:rPr>
          <w:t xml:space="preserve"> </w:t>
        </w:r>
      </w:ins>
      <w:r w:rsidRPr="0060345B">
        <w:rPr>
          <w:rFonts w:eastAsia="Times New Roman" w:cs="Times New Roman"/>
        </w:rPr>
        <w:t>holders)</w:t>
      </w:r>
    </w:p>
    <w:p w14:paraId="600FC3C9"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Height Full Extension: 273 mm (not including pipette tip input)</w:t>
      </w:r>
    </w:p>
    <w:p w14:paraId="57D6D0AE"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Height No Extension: 172 mm (not including pipette tip input)</w:t>
      </w:r>
    </w:p>
    <w:p w14:paraId="67109B2B"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Depth: 218 mm (</w:t>
      </w:r>
      <w:del w:id="3" w:author="Ira Sabran" w:date="2014-04-07T08:31:00Z">
        <w:r w:rsidRPr="0060345B" w:rsidDel="0060345B">
          <w:rPr>
            <w:rFonts w:eastAsia="Times New Roman" w:cs="Times New Roman"/>
          </w:rPr>
          <w:delText xml:space="preserve"> </w:delText>
        </w:r>
      </w:del>
      <w:r w:rsidRPr="0060345B">
        <w:rPr>
          <w:rFonts w:eastAsia="Times New Roman" w:cs="Times New Roman"/>
        </w:rPr>
        <w:t xml:space="preserve">212 mm without </w:t>
      </w:r>
      <w:del w:id="4" w:author="Ira Sabran" w:date="2014-04-07T08:31:00Z">
        <w:r w:rsidRPr="0060345B" w:rsidDel="0060345B">
          <w:rPr>
            <w:rFonts w:eastAsia="Times New Roman" w:cs="Times New Roman"/>
          </w:rPr>
          <w:delText xml:space="preserve">ingredient </w:delText>
        </w:r>
      </w:del>
      <w:ins w:id="5" w:author="Ira Sabran" w:date="2014-04-07T08:31:00Z">
        <w:r>
          <w:rPr>
            <w:rFonts w:eastAsia="Times New Roman" w:cs="Times New Roman"/>
          </w:rPr>
          <w:t>reagent</w:t>
        </w:r>
        <w:r w:rsidRPr="0060345B">
          <w:rPr>
            <w:rFonts w:eastAsia="Times New Roman" w:cs="Times New Roman"/>
          </w:rPr>
          <w:t xml:space="preserve"> </w:t>
        </w:r>
      </w:ins>
      <w:r w:rsidRPr="0060345B">
        <w:rPr>
          <w:rFonts w:eastAsia="Times New Roman" w:cs="Times New Roman"/>
        </w:rPr>
        <w:t>holders)</w:t>
      </w:r>
    </w:p>
    <w:p w14:paraId="031DB969" w14:textId="77777777" w:rsidR="0060345B" w:rsidRPr="0060345B" w:rsidRDefault="0060345B" w:rsidP="0060345B">
      <w:pPr>
        <w:numPr>
          <w:ilvl w:val="0"/>
          <w:numId w:val="1"/>
        </w:numPr>
        <w:spacing w:before="100" w:beforeAutospacing="1" w:after="100" w:afterAutospacing="1" w:line="240" w:lineRule="auto"/>
        <w:rPr>
          <w:rFonts w:eastAsia="Times New Roman" w:cs="Times New Roman"/>
        </w:rPr>
      </w:pPr>
      <w:r w:rsidRPr="0060345B">
        <w:rPr>
          <w:rFonts w:eastAsia="Times New Roman" w:cs="Times New Roman"/>
        </w:rPr>
        <w:t>Weight: App</w:t>
      </w:r>
      <w:ins w:id="6" w:author="Ira Sabran" w:date="2014-04-07T08:33:00Z">
        <w:r>
          <w:rPr>
            <w:rFonts w:eastAsia="Times New Roman" w:cs="Times New Roman"/>
          </w:rPr>
          <w:t>ro</w:t>
        </w:r>
      </w:ins>
      <w:r w:rsidRPr="0060345B">
        <w:rPr>
          <w:rFonts w:eastAsia="Times New Roman" w:cs="Times New Roman"/>
        </w:rPr>
        <w:t>x. 10</w:t>
      </w:r>
      <w:ins w:id="7" w:author="Ira Sabran" w:date="2014-04-07T08:33:00Z">
        <w:r>
          <w:rPr>
            <w:rFonts w:eastAsia="Times New Roman" w:cs="Times New Roman"/>
          </w:rPr>
          <w:t xml:space="preserve"> </w:t>
        </w:r>
      </w:ins>
      <w:commentRangeStart w:id="8"/>
      <w:r w:rsidRPr="0060345B">
        <w:rPr>
          <w:rFonts w:eastAsia="Times New Roman" w:cs="Times New Roman"/>
        </w:rPr>
        <w:t>lb</w:t>
      </w:r>
      <w:del w:id="9" w:author="Ira Sabran" w:date="2014-04-07T08:35:00Z">
        <w:r w:rsidRPr="0060345B" w:rsidDel="0060345B">
          <w:rPr>
            <w:rFonts w:eastAsia="Times New Roman" w:cs="Times New Roman"/>
          </w:rPr>
          <w:delText>s</w:delText>
        </w:r>
      </w:del>
      <w:commentRangeEnd w:id="8"/>
      <w:r>
        <w:rPr>
          <w:rStyle w:val="CommentReference"/>
        </w:rPr>
        <w:commentReference w:id="8"/>
      </w:r>
      <w:r w:rsidRPr="0060345B">
        <w:rPr>
          <w:rFonts w:eastAsia="Times New Roman" w:cs="Times New Roman"/>
        </w:rPr>
        <w:t>.</w:t>
      </w:r>
    </w:p>
    <w:p w14:paraId="265E9D21" w14:textId="77777777" w:rsidR="0060345B" w:rsidRPr="0060345B" w:rsidRDefault="0060345B" w:rsidP="0060345B">
      <w:pPr>
        <w:spacing w:before="100" w:beforeAutospacing="1" w:after="100" w:afterAutospacing="1" w:line="240" w:lineRule="auto"/>
        <w:outlineLvl w:val="2"/>
        <w:rPr>
          <w:rFonts w:eastAsia="Times New Roman" w:cs="Times New Roman"/>
          <w:b/>
          <w:bCs/>
        </w:rPr>
      </w:pPr>
      <w:r w:rsidRPr="0060345B">
        <w:rPr>
          <w:rFonts w:eastAsia="Times New Roman" w:cs="Times New Roman"/>
          <w:b/>
          <w:bCs/>
        </w:rPr>
        <w:t>Computer Requirements</w:t>
      </w:r>
    </w:p>
    <w:p w14:paraId="16BEC65F" w14:textId="77777777" w:rsidR="0060345B" w:rsidRPr="0060345B" w:rsidRDefault="0060345B" w:rsidP="0060345B">
      <w:pPr>
        <w:numPr>
          <w:ilvl w:val="0"/>
          <w:numId w:val="2"/>
        </w:numPr>
        <w:spacing w:before="100" w:beforeAutospacing="1" w:after="100" w:afterAutospacing="1" w:line="240" w:lineRule="auto"/>
        <w:rPr>
          <w:rFonts w:eastAsia="Times New Roman" w:cs="Times New Roman"/>
        </w:rPr>
      </w:pPr>
      <w:r w:rsidRPr="0060345B">
        <w:rPr>
          <w:rFonts w:eastAsia="Times New Roman" w:cs="Times New Roman"/>
        </w:rPr>
        <w:t xml:space="preserve">Computer OS : </w:t>
      </w:r>
    </w:p>
    <w:p w14:paraId="2FCCEAA7" w14:textId="77777777" w:rsidR="0060345B" w:rsidRPr="0060345B" w:rsidRDefault="0060345B" w:rsidP="0060345B">
      <w:pPr>
        <w:numPr>
          <w:ilvl w:val="1"/>
          <w:numId w:val="2"/>
        </w:numPr>
        <w:spacing w:before="100" w:beforeAutospacing="1" w:after="100" w:afterAutospacing="1" w:line="240" w:lineRule="auto"/>
        <w:rPr>
          <w:rFonts w:eastAsia="Times New Roman" w:cs="Times New Roman"/>
        </w:rPr>
      </w:pPr>
      <w:r w:rsidRPr="0060345B">
        <w:rPr>
          <w:rFonts w:eastAsia="Times New Roman" w:cs="Times New Roman"/>
        </w:rPr>
        <w:t>Windows XP Home Edition SP3 32-bit</w:t>
      </w:r>
    </w:p>
    <w:p w14:paraId="6352CEB9" w14:textId="77777777" w:rsidR="0060345B" w:rsidRPr="0060345B" w:rsidRDefault="0060345B" w:rsidP="0060345B">
      <w:pPr>
        <w:numPr>
          <w:ilvl w:val="1"/>
          <w:numId w:val="2"/>
        </w:numPr>
        <w:spacing w:before="100" w:beforeAutospacing="1" w:after="100" w:afterAutospacing="1" w:line="240" w:lineRule="auto"/>
        <w:rPr>
          <w:rFonts w:eastAsia="Times New Roman" w:cs="Times New Roman"/>
        </w:rPr>
      </w:pPr>
      <w:r w:rsidRPr="0060345B">
        <w:rPr>
          <w:rFonts w:eastAsia="Times New Roman" w:cs="Times New Roman"/>
        </w:rPr>
        <w:t>Windows 7 Home Basic 64-bit</w:t>
      </w:r>
    </w:p>
    <w:p w14:paraId="7AD1890A" w14:textId="77777777" w:rsidR="0060345B" w:rsidRPr="0060345B" w:rsidRDefault="0060345B" w:rsidP="0060345B">
      <w:pPr>
        <w:numPr>
          <w:ilvl w:val="1"/>
          <w:numId w:val="2"/>
        </w:numPr>
        <w:spacing w:before="100" w:beforeAutospacing="1" w:after="100" w:afterAutospacing="1" w:line="240" w:lineRule="auto"/>
        <w:rPr>
          <w:rFonts w:eastAsia="Times New Roman" w:cs="Times New Roman"/>
        </w:rPr>
      </w:pPr>
      <w:r w:rsidRPr="0060345B">
        <w:rPr>
          <w:rFonts w:eastAsia="Times New Roman" w:cs="Times New Roman"/>
        </w:rPr>
        <w:t>Windows Vista 32-bit</w:t>
      </w:r>
    </w:p>
    <w:p w14:paraId="53832BCF" w14:textId="77777777" w:rsidR="0060345B" w:rsidRPr="0060345B" w:rsidRDefault="0060345B" w:rsidP="0060345B">
      <w:pPr>
        <w:numPr>
          <w:ilvl w:val="0"/>
          <w:numId w:val="2"/>
        </w:numPr>
        <w:spacing w:before="100" w:beforeAutospacing="1" w:after="100" w:afterAutospacing="1" w:line="240" w:lineRule="auto"/>
        <w:rPr>
          <w:rFonts w:eastAsia="Times New Roman" w:cs="Times New Roman"/>
        </w:rPr>
      </w:pPr>
      <w:r w:rsidRPr="0060345B">
        <w:rPr>
          <w:rFonts w:eastAsia="Times New Roman" w:cs="Times New Roman"/>
        </w:rPr>
        <w:t>One open USB port</w:t>
      </w:r>
    </w:p>
    <w:p w14:paraId="6A3482AE" w14:textId="77777777" w:rsidR="0060345B" w:rsidRPr="0060345B" w:rsidRDefault="0060345B" w:rsidP="0060345B">
      <w:pPr>
        <w:numPr>
          <w:ilvl w:val="0"/>
          <w:numId w:val="3"/>
        </w:numPr>
        <w:spacing w:before="100" w:beforeAutospacing="1" w:after="100" w:afterAutospacing="1" w:line="240" w:lineRule="auto"/>
        <w:rPr>
          <w:rFonts w:eastAsia="Times New Roman" w:cs="Times New Roman"/>
        </w:rPr>
      </w:pPr>
      <w:r w:rsidRPr="0060345B">
        <w:rPr>
          <w:rFonts w:eastAsia="Times New Roman" w:cs="Times New Roman"/>
        </w:rPr>
        <w:t>Dual Core 1GHz processor</w:t>
      </w:r>
    </w:p>
    <w:p w14:paraId="7B864F48" w14:textId="2B6D67DB" w:rsidR="0060345B" w:rsidRPr="0060345B" w:rsidRDefault="0060345B" w:rsidP="0060345B">
      <w:pPr>
        <w:numPr>
          <w:ilvl w:val="0"/>
          <w:numId w:val="3"/>
        </w:numPr>
        <w:spacing w:before="100" w:beforeAutospacing="1" w:after="100" w:afterAutospacing="1" w:line="240" w:lineRule="auto"/>
        <w:rPr>
          <w:rFonts w:eastAsia="Times New Roman" w:cs="Times New Roman"/>
        </w:rPr>
      </w:pPr>
      <w:r w:rsidRPr="0060345B">
        <w:rPr>
          <w:rFonts w:eastAsia="Times New Roman" w:cs="Times New Roman"/>
        </w:rPr>
        <w:t>1</w:t>
      </w:r>
      <w:ins w:id="10" w:author="Hannah Drake" w:date="2014-04-15T12:20:00Z">
        <w:r w:rsidR="00531DC5">
          <w:rPr>
            <w:rFonts w:eastAsia="Times New Roman" w:cs="Times New Roman"/>
          </w:rPr>
          <w:t xml:space="preserve"> </w:t>
        </w:r>
      </w:ins>
      <w:r w:rsidRPr="0060345B">
        <w:rPr>
          <w:rFonts w:eastAsia="Times New Roman" w:cs="Times New Roman"/>
        </w:rPr>
        <w:t>GB RAM</w:t>
      </w:r>
    </w:p>
    <w:p w14:paraId="6A9C89F2" w14:textId="1F36131A" w:rsidR="0060345B" w:rsidRPr="0060345B" w:rsidRDefault="0060345B" w:rsidP="0060345B">
      <w:pPr>
        <w:numPr>
          <w:ilvl w:val="0"/>
          <w:numId w:val="3"/>
        </w:numPr>
        <w:spacing w:before="100" w:beforeAutospacing="1" w:after="100" w:afterAutospacing="1" w:line="240" w:lineRule="auto"/>
        <w:rPr>
          <w:rFonts w:eastAsia="Times New Roman" w:cs="Times New Roman"/>
        </w:rPr>
      </w:pPr>
      <w:r w:rsidRPr="0060345B">
        <w:rPr>
          <w:rFonts w:eastAsia="Times New Roman" w:cs="Times New Roman"/>
        </w:rPr>
        <w:t>1</w:t>
      </w:r>
      <w:ins w:id="11" w:author="Hannah Drake" w:date="2014-04-15T12:20:00Z">
        <w:r w:rsidR="00531DC5">
          <w:rPr>
            <w:rFonts w:eastAsia="Times New Roman" w:cs="Times New Roman"/>
          </w:rPr>
          <w:t xml:space="preserve"> </w:t>
        </w:r>
      </w:ins>
      <w:r w:rsidRPr="0060345B">
        <w:rPr>
          <w:rFonts w:eastAsia="Times New Roman" w:cs="Times New Roman"/>
        </w:rPr>
        <w:t>GB of Hard Drive space</w:t>
      </w:r>
    </w:p>
    <w:p w14:paraId="1264EE72" w14:textId="77777777" w:rsidR="0060345B" w:rsidRPr="0060345B" w:rsidRDefault="0060345B" w:rsidP="0060345B">
      <w:pPr>
        <w:numPr>
          <w:ilvl w:val="0"/>
          <w:numId w:val="3"/>
        </w:numPr>
        <w:spacing w:before="100" w:beforeAutospacing="1" w:after="100" w:afterAutospacing="1" w:line="240" w:lineRule="auto"/>
        <w:rPr>
          <w:rFonts w:eastAsia="Times New Roman" w:cs="Times New Roman"/>
        </w:rPr>
      </w:pPr>
      <w:r w:rsidRPr="0060345B">
        <w:rPr>
          <w:rFonts w:eastAsia="Times New Roman" w:cs="Times New Roman"/>
        </w:rPr>
        <w:t>768 pixels vertical minimum screen resolution</w:t>
      </w:r>
    </w:p>
    <w:p w14:paraId="451C439C" w14:textId="77777777" w:rsidR="0060345B" w:rsidRPr="0060345B" w:rsidRDefault="0060345B" w:rsidP="0060345B">
      <w:pPr>
        <w:spacing w:before="100" w:beforeAutospacing="1" w:after="100" w:afterAutospacing="1" w:line="240" w:lineRule="auto"/>
        <w:outlineLvl w:val="2"/>
        <w:rPr>
          <w:rFonts w:eastAsia="Times New Roman" w:cs="Times New Roman"/>
          <w:b/>
          <w:bCs/>
        </w:rPr>
      </w:pPr>
      <w:r w:rsidRPr="0060345B">
        <w:rPr>
          <w:rFonts w:eastAsia="Times New Roman" w:cs="Times New Roman"/>
          <w:b/>
          <w:bCs/>
        </w:rPr>
        <w:t>Electrical Specifications</w:t>
      </w:r>
    </w:p>
    <w:p w14:paraId="685A9A5A" w14:textId="77777777" w:rsidR="0060345B" w:rsidRPr="0060345B" w:rsidRDefault="0060345B" w:rsidP="0060345B">
      <w:pPr>
        <w:numPr>
          <w:ilvl w:val="0"/>
          <w:numId w:val="4"/>
        </w:numPr>
        <w:spacing w:before="100" w:beforeAutospacing="1" w:after="100" w:afterAutospacing="1" w:line="240" w:lineRule="auto"/>
        <w:rPr>
          <w:rFonts w:eastAsia="Times New Roman" w:cs="Times New Roman"/>
        </w:rPr>
      </w:pPr>
      <w:r w:rsidRPr="0060345B">
        <w:rPr>
          <w:rFonts w:eastAsia="Times New Roman" w:cs="Times New Roman"/>
        </w:rPr>
        <w:t>110-240</w:t>
      </w:r>
      <w:ins w:id="12" w:author="Ira Sabran" w:date="2014-04-07T08:37:00Z">
        <w:r w:rsidR="002A5008">
          <w:rPr>
            <w:rFonts w:eastAsia="Times New Roman" w:cs="Times New Roman"/>
          </w:rPr>
          <w:t xml:space="preserve"> </w:t>
        </w:r>
      </w:ins>
      <w:r w:rsidRPr="0060345B">
        <w:rPr>
          <w:rFonts w:eastAsia="Times New Roman" w:cs="Times New Roman"/>
        </w:rPr>
        <w:t>V, 50-60</w:t>
      </w:r>
      <w:ins w:id="13" w:author="Ira Sabran" w:date="2014-04-07T08:37:00Z">
        <w:r w:rsidR="002A5008">
          <w:rPr>
            <w:rFonts w:eastAsia="Times New Roman" w:cs="Times New Roman"/>
          </w:rPr>
          <w:t xml:space="preserve"> </w:t>
        </w:r>
      </w:ins>
      <w:r w:rsidRPr="0060345B">
        <w:rPr>
          <w:rFonts w:eastAsia="Times New Roman" w:cs="Times New Roman"/>
        </w:rPr>
        <w:t>Hz, 50</w:t>
      </w:r>
      <w:ins w:id="14" w:author="Ira Sabran" w:date="2014-04-07T08:37:00Z">
        <w:r w:rsidR="002A5008">
          <w:rPr>
            <w:rFonts w:eastAsia="Times New Roman" w:cs="Times New Roman"/>
          </w:rPr>
          <w:t xml:space="preserve"> </w:t>
        </w:r>
      </w:ins>
      <w:r w:rsidRPr="0060345B">
        <w:rPr>
          <w:rFonts w:eastAsia="Times New Roman" w:cs="Times New Roman"/>
        </w:rPr>
        <w:t>W typical, 100</w:t>
      </w:r>
      <w:ins w:id="15" w:author="Ira Sabran" w:date="2014-04-07T08:37:00Z">
        <w:r w:rsidR="002A5008">
          <w:rPr>
            <w:rFonts w:eastAsia="Times New Roman" w:cs="Times New Roman"/>
          </w:rPr>
          <w:t xml:space="preserve"> </w:t>
        </w:r>
      </w:ins>
      <w:r w:rsidRPr="0060345B">
        <w:rPr>
          <w:rFonts w:eastAsia="Times New Roman" w:cs="Times New Roman"/>
        </w:rPr>
        <w:t>W max</w:t>
      </w:r>
    </w:p>
    <w:p w14:paraId="76E05100" w14:textId="4A9D7D9B" w:rsidR="0060345B" w:rsidRDefault="00531DC5">
      <w:pPr>
        <w:rPr>
          <w:ins w:id="16" w:author="Hannah Drake" w:date="2014-04-15T12:21:00Z"/>
        </w:rPr>
      </w:pPr>
      <w:ins w:id="17" w:author="Hannah Drake" w:date="2014-04-15T12:21:00Z">
        <w:r>
          <w:t xml:space="preserve">This is not really specifications, </w:t>
        </w:r>
        <w:proofErr w:type="gramStart"/>
        <w:r>
          <w:t>it’s</w:t>
        </w:r>
        <w:proofErr w:type="gramEnd"/>
        <w:r>
          <w:t xml:space="preserve"> available chips. I think this necessitates its own tab.</w:t>
        </w:r>
      </w:ins>
    </w:p>
    <w:p w14:paraId="16E88372" w14:textId="21B99269" w:rsidR="00531DC5" w:rsidRDefault="00531DC5">
      <w:pPr>
        <w:rPr>
          <w:ins w:id="18" w:author="Ira Sabran" w:date="2014-04-07T08:39:00Z"/>
        </w:rPr>
      </w:pPr>
      <w:ins w:id="19" w:author="Hannah Drake" w:date="2014-04-15T12:21:00Z">
        <w:r>
          <w:t xml:space="preserve">Intro: The Mantis </w:t>
        </w:r>
      </w:ins>
      <w:ins w:id="20" w:author="Hannah Drake" w:date="2014-04-15T12:23:00Z">
        <w:r>
          <w:t>can dispense</w:t>
        </w:r>
      </w:ins>
      <w:ins w:id="21" w:author="Hannah Drake" w:date="2014-04-15T12:21:00Z">
        <w:r>
          <w:t xml:space="preserve"> with </w:t>
        </w:r>
      </w:ins>
      <w:ins w:id="22" w:author="Hannah Drake" w:date="2014-04-15T12:23:00Z">
        <w:r>
          <w:t>a variety of</w:t>
        </w:r>
      </w:ins>
      <w:ins w:id="23" w:author="Hannah Drake" w:date="2014-04-15T12:21:00Z">
        <w:r>
          <w:t xml:space="preserve"> chips. Use the table below </w:t>
        </w:r>
      </w:ins>
      <w:ins w:id="24" w:author="Hannah Drake" w:date="2014-04-15T12:23:00Z">
        <w:r>
          <w:t>to learn about the available chips.</w:t>
        </w:r>
      </w:ins>
      <w:bookmarkStart w:id="25" w:name="_GoBack"/>
      <w:bookmarkEnd w:id="25"/>
    </w:p>
    <w:tbl>
      <w:tblPr>
        <w:tblW w:w="12960" w:type="dxa"/>
        <w:tblCellSpacing w:w="0" w:type="dxa"/>
        <w:tblBorders>
          <w:top w:val="single" w:sz="36" w:space="0" w:color="FFFFFF"/>
          <w:left w:val="single" w:sz="36" w:space="0" w:color="FFFFFF"/>
          <w:bottom w:val="single" w:sz="36" w:space="0" w:color="FFFFFF"/>
          <w:right w:val="single" w:sz="36" w:space="0" w:color="FFFFFF"/>
        </w:tblBorders>
        <w:tblCellMar>
          <w:left w:w="0" w:type="dxa"/>
          <w:right w:w="0" w:type="dxa"/>
        </w:tblCellMar>
        <w:tblLook w:val="04A0" w:firstRow="1" w:lastRow="0" w:firstColumn="1" w:lastColumn="0" w:noHBand="0" w:noVBand="1"/>
      </w:tblPr>
      <w:tblGrid>
        <w:gridCol w:w="2206"/>
        <w:gridCol w:w="1778"/>
        <w:gridCol w:w="1445"/>
        <w:gridCol w:w="1146"/>
        <w:gridCol w:w="1184"/>
        <w:gridCol w:w="2476"/>
        <w:gridCol w:w="1259"/>
        <w:gridCol w:w="1466"/>
      </w:tblGrid>
      <w:tr w:rsidR="00064382" w14:paraId="2DCD28CA" w14:textId="77777777" w:rsidTr="00064382">
        <w:trPr>
          <w:trHeight w:val="450"/>
          <w:tblCellSpacing w:w="0" w:type="dxa"/>
        </w:trPr>
        <w:tc>
          <w:tcPr>
            <w:tcW w:w="0" w:type="auto"/>
            <w:shd w:val="clear" w:color="auto" w:fill="336799"/>
            <w:tcMar>
              <w:top w:w="75" w:type="dxa"/>
              <w:left w:w="0" w:type="dxa"/>
              <w:bottom w:w="0" w:type="dxa"/>
              <w:right w:w="0" w:type="dxa"/>
            </w:tcMar>
            <w:vAlign w:val="center"/>
            <w:hideMark/>
          </w:tcPr>
          <w:p w14:paraId="2F314D29" w14:textId="77777777" w:rsidR="00064382" w:rsidRDefault="00064382">
            <w:pPr>
              <w:spacing w:before="30" w:after="30"/>
              <w:jc w:val="center"/>
              <w:rPr>
                <w:b/>
                <w:bCs/>
                <w:color w:val="FFFFFF"/>
              </w:rPr>
            </w:pPr>
            <w:commentRangeStart w:id="26"/>
            <w:r>
              <w:rPr>
                <w:b/>
                <w:bCs/>
                <w:color w:val="FFFFFF"/>
              </w:rPr>
              <w:t>Part Number</w:t>
            </w:r>
            <w:commentRangeEnd w:id="26"/>
            <w:r w:rsidR="00531DC5">
              <w:rPr>
                <w:rStyle w:val="CommentReference"/>
              </w:rPr>
              <w:commentReference w:id="26"/>
            </w:r>
          </w:p>
        </w:tc>
        <w:tc>
          <w:tcPr>
            <w:tcW w:w="0" w:type="auto"/>
            <w:shd w:val="clear" w:color="auto" w:fill="336799"/>
            <w:vAlign w:val="center"/>
            <w:hideMark/>
          </w:tcPr>
          <w:p w14:paraId="1169DD5D" w14:textId="77777777" w:rsidR="00064382" w:rsidRDefault="00064382">
            <w:pPr>
              <w:spacing w:before="30" w:after="30"/>
              <w:jc w:val="center"/>
              <w:rPr>
                <w:b/>
                <w:bCs/>
                <w:color w:val="FFFFFF"/>
              </w:rPr>
            </w:pPr>
            <w:r>
              <w:rPr>
                <w:b/>
                <w:bCs/>
                <w:color w:val="FFFFFF"/>
              </w:rPr>
              <w:t>Material</w:t>
            </w:r>
          </w:p>
        </w:tc>
        <w:tc>
          <w:tcPr>
            <w:tcW w:w="0" w:type="auto"/>
            <w:shd w:val="clear" w:color="auto" w:fill="336799"/>
            <w:vAlign w:val="center"/>
            <w:hideMark/>
          </w:tcPr>
          <w:p w14:paraId="255DE67E" w14:textId="77777777" w:rsidR="00064382" w:rsidRDefault="00064382">
            <w:pPr>
              <w:spacing w:before="30" w:after="30"/>
              <w:jc w:val="center"/>
              <w:rPr>
                <w:b/>
                <w:bCs/>
                <w:color w:val="FFFFFF"/>
              </w:rPr>
            </w:pPr>
            <w:r>
              <w:rPr>
                <w:b/>
                <w:bCs/>
                <w:color w:val="FFFFFF"/>
              </w:rPr>
              <w:t>Diaphragm Vol.</w:t>
            </w:r>
          </w:p>
        </w:tc>
        <w:tc>
          <w:tcPr>
            <w:tcW w:w="0" w:type="auto"/>
            <w:shd w:val="clear" w:color="auto" w:fill="336799"/>
            <w:vAlign w:val="center"/>
            <w:hideMark/>
          </w:tcPr>
          <w:p w14:paraId="1E6041F9" w14:textId="77777777" w:rsidR="00064382" w:rsidRDefault="00064382">
            <w:pPr>
              <w:spacing w:before="30" w:after="30"/>
              <w:jc w:val="center"/>
              <w:rPr>
                <w:b/>
                <w:bCs/>
                <w:color w:val="FFFFFF"/>
              </w:rPr>
            </w:pPr>
            <w:r>
              <w:rPr>
                <w:b/>
                <w:bCs/>
                <w:color w:val="FFFFFF"/>
              </w:rPr>
              <w:t>Min Volume</w:t>
            </w:r>
          </w:p>
        </w:tc>
        <w:tc>
          <w:tcPr>
            <w:tcW w:w="0" w:type="auto"/>
            <w:shd w:val="clear" w:color="auto" w:fill="336799"/>
            <w:vAlign w:val="center"/>
            <w:hideMark/>
          </w:tcPr>
          <w:p w14:paraId="6DCFAAE5" w14:textId="77777777" w:rsidR="00064382" w:rsidRDefault="00064382">
            <w:pPr>
              <w:spacing w:before="30" w:after="30"/>
              <w:jc w:val="center"/>
              <w:rPr>
                <w:b/>
                <w:bCs/>
                <w:color w:val="FFFFFF"/>
              </w:rPr>
            </w:pPr>
            <w:r>
              <w:rPr>
                <w:b/>
                <w:bCs/>
                <w:color w:val="FFFFFF"/>
              </w:rPr>
              <w:t>Max Volume</w:t>
            </w:r>
          </w:p>
        </w:tc>
        <w:tc>
          <w:tcPr>
            <w:tcW w:w="0" w:type="auto"/>
            <w:shd w:val="clear" w:color="auto" w:fill="336799"/>
            <w:vAlign w:val="center"/>
            <w:hideMark/>
          </w:tcPr>
          <w:p w14:paraId="52DC114B" w14:textId="77777777" w:rsidR="00064382" w:rsidRDefault="00064382">
            <w:pPr>
              <w:spacing w:before="30" w:after="30"/>
              <w:jc w:val="center"/>
              <w:rPr>
                <w:b/>
                <w:bCs/>
                <w:color w:val="FFFFFF"/>
              </w:rPr>
            </w:pPr>
            <w:r>
              <w:rPr>
                <w:b/>
                <w:bCs/>
                <w:color w:val="FFFFFF"/>
              </w:rPr>
              <w:t>Pulses Per Second</w:t>
            </w:r>
          </w:p>
        </w:tc>
        <w:tc>
          <w:tcPr>
            <w:tcW w:w="0" w:type="auto"/>
            <w:shd w:val="clear" w:color="auto" w:fill="336799"/>
            <w:vAlign w:val="center"/>
            <w:hideMark/>
          </w:tcPr>
          <w:p w14:paraId="5F905F0F" w14:textId="77777777" w:rsidR="00064382" w:rsidRDefault="00064382">
            <w:pPr>
              <w:spacing w:before="30" w:after="30"/>
              <w:jc w:val="center"/>
              <w:rPr>
                <w:b/>
                <w:bCs/>
                <w:color w:val="FFFFFF"/>
              </w:rPr>
            </w:pPr>
            <w:r>
              <w:rPr>
                <w:b/>
                <w:bCs/>
                <w:color w:val="FFFFFF"/>
              </w:rPr>
              <w:t>Dead Volume</w:t>
            </w:r>
          </w:p>
        </w:tc>
        <w:tc>
          <w:tcPr>
            <w:tcW w:w="0" w:type="auto"/>
            <w:shd w:val="clear" w:color="auto" w:fill="336799"/>
            <w:vAlign w:val="center"/>
            <w:hideMark/>
          </w:tcPr>
          <w:p w14:paraId="409BA31B" w14:textId="77777777" w:rsidR="00064382" w:rsidRDefault="00064382">
            <w:pPr>
              <w:spacing w:before="30" w:after="30"/>
              <w:jc w:val="center"/>
              <w:rPr>
                <w:b/>
                <w:bCs/>
                <w:color w:val="FFFFFF"/>
              </w:rPr>
            </w:pPr>
            <w:r>
              <w:rPr>
                <w:b/>
                <w:bCs/>
                <w:color w:val="FFFFFF"/>
              </w:rPr>
              <w:t>CV’s</w:t>
            </w:r>
          </w:p>
        </w:tc>
      </w:tr>
      <w:tr w:rsidR="00064382" w14:paraId="39A21E1E" w14:textId="77777777" w:rsidTr="00064382">
        <w:trPr>
          <w:tblCellSpacing w:w="0" w:type="dxa"/>
        </w:trPr>
        <w:tc>
          <w:tcPr>
            <w:tcW w:w="0" w:type="auto"/>
            <w:shd w:val="clear" w:color="auto" w:fill="FFFFFF"/>
            <w:tcMar>
              <w:top w:w="75" w:type="dxa"/>
              <w:left w:w="75" w:type="dxa"/>
              <w:bottom w:w="75" w:type="dxa"/>
              <w:right w:w="75" w:type="dxa"/>
            </w:tcMar>
            <w:vAlign w:val="center"/>
            <w:hideMark/>
          </w:tcPr>
          <w:p w14:paraId="32A28907" w14:textId="77777777" w:rsidR="00064382" w:rsidRDefault="00064382">
            <w:pPr>
              <w:spacing w:before="30" w:after="30"/>
              <w:jc w:val="center"/>
              <w:rPr>
                <w:color w:val="000000"/>
              </w:rPr>
            </w:pPr>
            <w:r>
              <w:rPr>
                <w:rStyle w:val="Strong"/>
                <w:color w:val="000000"/>
              </w:rPr>
              <w:t>MCLS6*</w:t>
            </w:r>
          </w:p>
        </w:tc>
        <w:tc>
          <w:tcPr>
            <w:tcW w:w="0" w:type="auto"/>
            <w:shd w:val="clear" w:color="auto" w:fill="FFFFFF"/>
            <w:vAlign w:val="center"/>
            <w:hideMark/>
          </w:tcPr>
          <w:p w14:paraId="206F9B80" w14:textId="77777777" w:rsidR="00064382" w:rsidRDefault="00064382">
            <w:pPr>
              <w:spacing w:before="30" w:after="30"/>
              <w:jc w:val="center"/>
              <w:rPr>
                <w:color w:val="000000"/>
              </w:rPr>
            </w:pPr>
            <w:r>
              <w:rPr>
                <w:color w:val="000000"/>
              </w:rPr>
              <w:t>Silicone</w:t>
            </w:r>
          </w:p>
        </w:tc>
        <w:tc>
          <w:tcPr>
            <w:tcW w:w="0" w:type="auto"/>
            <w:shd w:val="clear" w:color="auto" w:fill="FFFFFF"/>
            <w:vAlign w:val="center"/>
            <w:hideMark/>
          </w:tcPr>
          <w:p w14:paraId="74AD3BB0" w14:textId="389A9560" w:rsidR="00064382" w:rsidRDefault="00064382">
            <w:pPr>
              <w:spacing w:before="30" w:after="30"/>
              <w:jc w:val="center"/>
              <w:rPr>
                <w:color w:val="000000"/>
              </w:rPr>
            </w:pPr>
            <w:r>
              <w:rPr>
                <w:color w:val="000000"/>
              </w:rPr>
              <w:t>0.1</w:t>
            </w:r>
            <w:ins w:id="27" w:author="Ira Sabran" w:date="2014-04-07T08:40:00Z">
              <w:r>
                <w:rPr>
                  <w:color w:val="000000"/>
                </w:rPr>
                <w:t xml:space="preserve"> </w:t>
              </w:r>
            </w:ins>
            <w:r>
              <w:rPr>
                <w:color w:val="000000"/>
              </w:rPr>
              <w:t>μL, 0.5</w:t>
            </w:r>
            <w:ins w:id="28" w:author="Ira Sabran" w:date="2014-04-07T08:40:00Z">
              <w:r>
                <w:rPr>
                  <w:color w:val="000000"/>
                </w:rPr>
                <w:t xml:space="preserve"> </w:t>
              </w:r>
            </w:ins>
            <w:r>
              <w:rPr>
                <w:color w:val="000000"/>
              </w:rPr>
              <w:t>μL</w:t>
            </w:r>
          </w:p>
        </w:tc>
        <w:tc>
          <w:tcPr>
            <w:tcW w:w="0" w:type="auto"/>
            <w:shd w:val="clear" w:color="auto" w:fill="FFFFFF"/>
            <w:vAlign w:val="center"/>
            <w:hideMark/>
          </w:tcPr>
          <w:p w14:paraId="34D7C600" w14:textId="1D615A6B" w:rsidR="00064382" w:rsidRDefault="00064382">
            <w:pPr>
              <w:spacing w:before="30" w:after="30"/>
              <w:jc w:val="center"/>
              <w:rPr>
                <w:color w:val="000000"/>
              </w:rPr>
            </w:pPr>
            <w:r>
              <w:rPr>
                <w:color w:val="000000"/>
              </w:rPr>
              <w:t>0.1</w:t>
            </w:r>
            <w:ins w:id="29" w:author="Ira Sabran" w:date="2014-04-07T08:40:00Z">
              <w:r>
                <w:rPr>
                  <w:color w:val="000000"/>
                </w:rPr>
                <w:t xml:space="preserve"> </w:t>
              </w:r>
            </w:ins>
            <w:r>
              <w:rPr>
                <w:color w:val="000000"/>
              </w:rPr>
              <w:t>μL</w:t>
            </w:r>
          </w:p>
        </w:tc>
        <w:tc>
          <w:tcPr>
            <w:tcW w:w="0" w:type="auto"/>
            <w:shd w:val="clear" w:color="auto" w:fill="FFFFFF"/>
            <w:vAlign w:val="center"/>
            <w:hideMark/>
          </w:tcPr>
          <w:p w14:paraId="54D3B99A" w14:textId="77777777" w:rsidR="00064382" w:rsidRDefault="00064382">
            <w:pPr>
              <w:spacing w:before="30" w:after="30"/>
              <w:jc w:val="center"/>
              <w:rPr>
                <w:color w:val="000000"/>
              </w:rPr>
            </w:pPr>
            <w:r>
              <w:rPr>
                <w:color w:val="000000"/>
              </w:rPr>
              <w:t>∞</w:t>
            </w:r>
          </w:p>
        </w:tc>
        <w:tc>
          <w:tcPr>
            <w:tcW w:w="0" w:type="auto"/>
            <w:shd w:val="clear" w:color="auto" w:fill="FFFFFF"/>
            <w:vAlign w:val="center"/>
            <w:hideMark/>
          </w:tcPr>
          <w:p w14:paraId="59842D59" w14:textId="3BA3B11E" w:rsidR="00064382" w:rsidRDefault="00064382">
            <w:pPr>
              <w:spacing w:before="30" w:after="30"/>
              <w:jc w:val="center"/>
              <w:rPr>
                <w:color w:val="000000"/>
              </w:rPr>
            </w:pPr>
            <w:r>
              <w:rPr>
                <w:color w:val="000000"/>
              </w:rPr>
              <w:t>At 0.1</w:t>
            </w:r>
            <w:ins w:id="30" w:author="Ira Sabran" w:date="2014-04-07T08:41:00Z">
              <w:r>
                <w:rPr>
                  <w:color w:val="000000"/>
                </w:rPr>
                <w:t xml:space="preserve"> </w:t>
              </w:r>
            </w:ins>
            <w:r>
              <w:rPr>
                <w:color w:val="000000"/>
              </w:rPr>
              <w:t>μL= 10, At 0.5</w:t>
            </w:r>
            <w:ins w:id="31" w:author="Ira Sabran" w:date="2014-04-07T08:41:00Z">
              <w:r>
                <w:rPr>
                  <w:color w:val="000000"/>
                </w:rPr>
                <w:t xml:space="preserve"> </w:t>
              </w:r>
            </w:ins>
            <w:r>
              <w:rPr>
                <w:color w:val="000000"/>
              </w:rPr>
              <w:t>μL = 7</w:t>
            </w:r>
          </w:p>
        </w:tc>
        <w:tc>
          <w:tcPr>
            <w:tcW w:w="0" w:type="auto"/>
            <w:shd w:val="clear" w:color="auto" w:fill="FFFFFF"/>
            <w:vAlign w:val="center"/>
            <w:hideMark/>
          </w:tcPr>
          <w:p w14:paraId="3ECC9875" w14:textId="7121BA53" w:rsidR="00064382" w:rsidRDefault="00064382">
            <w:pPr>
              <w:spacing w:before="30" w:after="30"/>
              <w:jc w:val="center"/>
              <w:rPr>
                <w:color w:val="000000"/>
              </w:rPr>
            </w:pPr>
            <w:r>
              <w:rPr>
                <w:color w:val="000000"/>
              </w:rPr>
              <w:t>6</w:t>
            </w:r>
            <w:ins w:id="32" w:author="Ira Sabran" w:date="2014-04-07T08:41:00Z">
              <w:r>
                <w:rPr>
                  <w:color w:val="000000"/>
                </w:rPr>
                <w:t xml:space="preserve"> </w:t>
              </w:r>
            </w:ins>
            <w:r>
              <w:rPr>
                <w:color w:val="000000"/>
              </w:rPr>
              <w:t>μL</w:t>
            </w:r>
          </w:p>
        </w:tc>
        <w:tc>
          <w:tcPr>
            <w:tcW w:w="0" w:type="auto"/>
            <w:shd w:val="clear" w:color="auto" w:fill="FFFFFF"/>
            <w:vAlign w:val="center"/>
            <w:hideMark/>
          </w:tcPr>
          <w:p w14:paraId="4A019446" w14:textId="0452A21C" w:rsidR="00064382" w:rsidRDefault="00064382">
            <w:pPr>
              <w:spacing w:before="30" w:after="30"/>
              <w:jc w:val="center"/>
              <w:rPr>
                <w:color w:val="000000"/>
              </w:rPr>
            </w:pPr>
            <w:r>
              <w:rPr>
                <w:color w:val="000000"/>
              </w:rPr>
              <w:t>&lt;3% at 0.1</w:t>
            </w:r>
            <w:ins w:id="33" w:author="Ira Sabran" w:date="2014-04-07T08:41:00Z">
              <w:r>
                <w:rPr>
                  <w:color w:val="000000"/>
                </w:rPr>
                <w:t xml:space="preserve"> </w:t>
              </w:r>
            </w:ins>
            <w:r>
              <w:rPr>
                <w:color w:val="000000"/>
              </w:rPr>
              <w:t>μL</w:t>
            </w:r>
          </w:p>
        </w:tc>
      </w:tr>
      <w:tr w:rsidR="00064382" w14:paraId="61D3B73F" w14:textId="77777777" w:rsidTr="00064382">
        <w:trPr>
          <w:tblCellSpacing w:w="0" w:type="dxa"/>
        </w:trPr>
        <w:tc>
          <w:tcPr>
            <w:tcW w:w="0" w:type="auto"/>
            <w:tcMar>
              <w:top w:w="75" w:type="dxa"/>
              <w:left w:w="75" w:type="dxa"/>
              <w:bottom w:w="75" w:type="dxa"/>
              <w:right w:w="75" w:type="dxa"/>
            </w:tcMar>
            <w:vAlign w:val="center"/>
            <w:hideMark/>
          </w:tcPr>
          <w:p w14:paraId="1B6A32D4" w14:textId="77777777" w:rsidR="00064382" w:rsidRDefault="00064382">
            <w:pPr>
              <w:spacing w:before="30" w:after="30"/>
              <w:jc w:val="center"/>
              <w:rPr>
                <w:color w:val="000000"/>
              </w:rPr>
            </w:pPr>
            <w:r>
              <w:rPr>
                <w:rStyle w:val="Strong"/>
                <w:color w:val="000000"/>
              </w:rPr>
              <w:t>MCLS6*</w:t>
            </w:r>
          </w:p>
        </w:tc>
        <w:tc>
          <w:tcPr>
            <w:tcW w:w="0" w:type="auto"/>
            <w:vAlign w:val="center"/>
            <w:hideMark/>
          </w:tcPr>
          <w:p w14:paraId="542C9EE5" w14:textId="77777777" w:rsidR="00064382" w:rsidRDefault="00064382">
            <w:pPr>
              <w:spacing w:before="30" w:after="30"/>
              <w:jc w:val="center"/>
              <w:rPr>
                <w:color w:val="000000"/>
              </w:rPr>
            </w:pPr>
            <w:r>
              <w:rPr>
                <w:color w:val="000000"/>
              </w:rPr>
              <w:t>Silicone</w:t>
            </w:r>
          </w:p>
        </w:tc>
        <w:tc>
          <w:tcPr>
            <w:tcW w:w="0" w:type="auto"/>
            <w:vAlign w:val="center"/>
            <w:hideMark/>
          </w:tcPr>
          <w:p w14:paraId="4ED893A7" w14:textId="5EF5CC03" w:rsidR="00064382" w:rsidRDefault="00064382">
            <w:pPr>
              <w:spacing w:before="30" w:after="30"/>
              <w:jc w:val="center"/>
              <w:rPr>
                <w:color w:val="000000"/>
              </w:rPr>
            </w:pPr>
            <w:r>
              <w:rPr>
                <w:color w:val="000000"/>
              </w:rPr>
              <w:t>1</w:t>
            </w:r>
            <w:ins w:id="34" w:author="Ira Sabran" w:date="2014-04-07T08:40:00Z">
              <w:r>
                <w:rPr>
                  <w:color w:val="000000"/>
                </w:rPr>
                <w:t xml:space="preserve"> </w:t>
              </w:r>
            </w:ins>
            <w:r>
              <w:rPr>
                <w:color w:val="000000"/>
              </w:rPr>
              <w:t>μL, 5</w:t>
            </w:r>
            <w:ins w:id="35" w:author="Ira Sabran" w:date="2014-04-07T08:44:00Z">
              <w:r>
                <w:rPr>
                  <w:color w:val="000000"/>
                </w:rPr>
                <w:t xml:space="preserve"> </w:t>
              </w:r>
            </w:ins>
            <w:r>
              <w:rPr>
                <w:color w:val="000000"/>
              </w:rPr>
              <w:t>μL</w:t>
            </w:r>
          </w:p>
        </w:tc>
        <w:tc>
          <w:tcPr>
            <w:tcW w:w="0" w:type="auto"/>
            <w:vAlign w:val="center"/>
            <w:hideMark/>
          </w:tcPr>
          <w:p w14:paraId="65A54D0D" w14:textId="53E6095E" w:rsidR="00064382" w:rsidRDefault="00064382">
            <w:pPr>
              <w:spacing w:before="30" w:after="30"/>
              <w:jc w:val="center"/>
              <w:rPr>
                <w:color w:val="000000"/>
              </w:rPr>
            </w:pPr>
            <w:r>
              <w:rPr>
                <w:color w:val="000000"/>
              </w:rPr>
              <w:t>1</w:t>
            </w:r>
            <w:ins w:id="36" w:author="Ira Sabran" w:date="2014-04-07T08:40:00Z">
              <w:r>
                <w:rPr>
                  <w:color w:val="000000"/>
                </w:rPr>
                <w:t xml:space="preserve"> </w:t>
              </w:r>
            </w:ins>
            <w:r>
              <w:rPr>
                <w:color w:val="000000"/>
              </w:rPr>
              <w:t>μL</w:t>
            </w:r>
          </w:p>
        </w:tc>
        <w:tc>
          <w:tcPr>
            <w:tcW w:w="0" w:type="auto"/>
            <w:vAlign w:val="center"/>
            <w:hideMark/>
          </w:tcPr>
          <w:p w14:paraId="1189CE55" w14:textId="77777777" w:rsidR="00064382" w:rsidRDefault="00064382">
            <w:pPr>
              <w:spacing w:before="30" w:after="30"/>
              <w:jc w:val="center"/>
              <w:rPr>
                <w:color w:val="000000"/>
              </w:rPr>
            </w:pPr>
            <w:r>
              <w:rPr>
                <w:color w:val="000000"/>
              </w:rPr>
              <w:t>∞</w:t>
            </w:r>
          </w:p>
        </w:tc>
        <w:tc>
          <w:tcPr>
            <w:tcW w:w="0" w:type="auto"/>
            <w:vAlign w:val="center"/>
            <w:hideMark/>
          </w:tcPr>
          <w:p w14:paraId="6EBD47DA" w14:textId="3E408646" w:rsidR="00064382" w:rsidRDefault="00064382">
            <w:pPr>
              <w:spacing w:before="30" w:after="30"/>
              <w:jc w:val="center"/>
              <w:rPr>
                <w:color w:val="000000"/>
              </w:rPr>
            </w:pPr>
            <w:r>
              <w:rPr>
                <w:color w:val="000000"/>
              </w:rPr>
              <w:t>At 1</w:t>
            </w:r>
            <w:ins w:id="37" w:author="Ira Sabran" w:date="2014-04-07T08:41:00Z">
              <w:r>
                <w:rPr>
                  <w:color w:val="000000"/>
                </w:rPr>
                <w:t xml:space="preserve"> </w:t>
              </w:r>
            </w:ins>
            <w:r>
              <w:rPr>
                <w:color w:val="000000"/>
              </w:rPr>
              <w:t>μL= 10, At 5</w:t>
            </w:r>
            <w:ins w:id="38" w:author="Ira Sabran" w:date="2014-04-07T08:41:00Z">
              <w:r>
                <w:rPr>
                  <w:color w:val="000000"/>
                </w:rPr>
                <w:t xml:space="preserve"> </w:t>
              </w:r>
            </w:ins>
            <w:r>
              <w:rPr>
                <w:color w:val="000000"/>
              </w:rPr>
              <w:t>μL = 4</w:t>
            </w:r>
          </w:p>
        </w:tc>
        <w:tc>
          <w:tcPr>
            <w:tcW w:w="0" w:type="auto"/>
            <w:vAlign w:val="center"/>
            <w:hideMark/>
          </w:tcPr>
          <w:p w14:paraId="6E7A6024" w14:textId="35F5FE29" w:rsidR="00064382" w:rsidRDefault="00064382">
            <w:pPr>
              <w:spacing w:before="30" w:after="30"/>
              <w:jc w:val="center"/>
              <w:rPr>
                <w:color w:val="000000"/>
              </w:rPr>
            </w:pPr>
            <w:r>
              <w:rPr>
                <w:color w:val="000000"/>
              </w:rPr>
              <w:t>15</w:t>
            </w:r>
            <w:ins w:id="39" w:author="Ira Sabran" w:date="2014-04-07T08:41:00Z">
              <w:r>
                <w:rPr>
                  <w:color w:val="000000"/>
                </w:rPr>
                <w:t xml:space="preserve"> </w:t>
              </w:r>
            </w:ins>
            <w:r>
              <w:rPr>
                <w:color w:val="000000"/>
              </w:rPr>
              <w:t>μL</w:t>
            </w:r>
          </w:p>
        </w:tc>
        <w:tc>
          <w:tcPr>
            <w:tcW w:w="0" w:type="auto"/>
            <w:vAlign w:val="center"/>
            <w:hideMark/>
          </w:tcPr>
          <w:p w14:paraId="67C73F49" w14:textId="45A9208D" w:rsidR="00064382" w:rsidRDefault="00064382">
            <w:pPr>
              <w:spacing w:before="30" w:after="30"/>
              <w:jc w:val="center"/>
              <w:rPr>
                <w:color w:val="000000"/>
              </w:rPr>
            </w:pPr>
            <w:r>
              <w:rPr>
                <w:color w:val="000000"/>
              </w:rPr>
              <w:t>&lt;3% at 1</w:t>
            </w:r>
            <w:ins w:id="40" w:author="Ira Sabran" w:date="2014-04-07T08:41:00Z">
              <w:r>
                <w:rPr>
                  <w:color w:val="000000"/>
                </w:rPr>
                <w:t xml:space="preserve"> </w:t>
              </w:r>
            </w:ins>
            <w:r>
              <w:rPr>
                <w:color w:val="000000"/>
              </w:rPr>
              <w:t>μL</w:t>
            </w:r>
          </w:p>
        </w:tc>
      </w:tr>
      <w:tr w:rsidR="00064382" w14:paraId="12B2095B" w14:textId="77777777" w:rsidTr="00064382">
        <w:trPr>
          <w:tblCellSpacing w:w="0" w:type="dxa"/>
        </w:trPr>
        <w:tc>
          <w:tcPr>
            <w:tcW w:w="0" w:type="auto"/>
            <w:shd w:val="clear" w:color="auto" w:fill="FFFFFF"/>
            <w:tcMar>
              <w:top w:w="75" w:type="dxa"/>
              <w:left w:w="75" w:type="dxa"/>
              <w:bottom w:w="75" w:type="dxa"/>
              <w:right w:w="75" w:type="dxa"/>
            </w:tcMar>
            <w:vAlign w:val="center"/>
            <w:hideMark/>
          </w:tcPr>
          <w:p w14:paraId="1229E307" w14:textId="77777777" w:rsidR="00064382" w:rsidRDefault="00064382">
            <w:pPr>
              <w:spacing w:before="30" w:after="30"/>
              <w:jc w:val="center"/>
              <w:rPr>
                <w:color w:val="000000"/>
              </w:rPr>
            </w:pPr>
            <w:r>
              <w:rPr>
                <w:rStyle w:val="Strong"/>
                <w:color w:val="000000"/>
              </w:rPr>
              <w:t>MCHP2</w:t>
            </w:r>
            <w:r>
              <w:rPr>
                <w:b/>
                <w:bCs/>
                <w:color w:val="000000"/>
              </w:rPr>
              <w:br/>
            </w:r>
            <w:r>
              <w:rPr>
                <w:rStyle w:val="Strong"/>
                <w:color w:val="000000"/>
              </w:rPr>
              <w:t>(Solvent Compatible)</w:t>
            </w:r>
          </w:p>
        </w:tc>
        <w:tc>
          <w:tcPr>
            <w:tcW w:w="0" w:type="auto"/>
            <w:shd w:val="clear" w:color="auto" w:fill="FFFFFF"/>
            <w:vAlign w:val="center"/>
            <w:hideMark/>
          </w:tcPr>
          <w:p w14:paraId="6BF72FAC" w14:textId="77777777" w:rsidR="00064382" w:rsidRDefault="00064382">
            <w:pPr>
              <w:spacing w:before="30" w:after="30"/>
              <w:jc w:val="center"/>
              <w:rPr>
                <w:color w:val="000000"/>
              </w:rPr>
            </w:pPr>
            <w:r>
              <w:rPr>
                <w:color w:val="000000"/>
              </w:rPr>
              <w:t>Perfluoroelastomer</w:t>
            </w:r>
          </w:p>
        </w:tc>
        <w:tc>
          <w:tcPr>
            <w:tcW w:w="0" w:type="auto"/>
            <w:shd w:val="clear" w:color="auto" w:fill="FFFFFF"/>
            <w:tcMar>
              <w:top w:w="75" w:type="dxa"/>
              <w:left w:w="75" w:type="dxa"/>
              <w:bottom w:w="75" w:type="dxa"/>
              <w:right w:w="75" w:type="dxa"/>
            </w:tcMar>
            <w:vAlign w:val="center"/>
            <w:hideMark/>
          </w:tcPr>
          <w:p w14:paraId="04ECD92B" w14:textId="16A0784B" w:rsidR="00064382" w:rsidRDefault="00064382">
            <w:pPr>
              <w:spacing w:before="30" w:after="30"/>
              <w:jc w:val="center"/>
              <w:rPr>
                <w:color w:val="000000"/>
              </w:rPr>
            </w:pPr>
            <w:r>
              <w:rPr>
                <w:color w:val="000000"/>
              </w:rPr>
              <w:t>1</w:t>
            </w:r>
            <w:ins w:id="41" w:author="Ira Sabran" w:date="2014-04-07T08:40:00Z">
              <w:r>
                <w:rPr>
                  <w:color w:val="000000"/>
                </w:rPr>
                <w:t xml:space="preserve"> </w:t>
              </w:r>
            </w:ins>
            <w:r>
              <w:rPr>
                <w:color w:val="000000"/>
              </w:rPr>
              <w:t>μL, 5</w:t>
            </w:r>
            <w:ins w:id="42" w:author="Ira Sabran" w:date="2014-04-07T08:45: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0D53E785" w14:textId="60416DDD" w:rsidR="00064382" w:rsidRDefault="00064382">
            <w:pPr>
              <w:spacing w:before="30" w:after="30"/>
              <w:jc w:val="center"/>
              <w:rPr>
                <w:color w:val="000000"/>
              </w:rPr>
            </w:pPr>
            <w:r>
              <w:rPr>
                <w:color w:val="000000"/>
              </w:rPr>
              <w:t>1</w:t>
            </w:r>
            <w:ins w:id="43" w:author="Ira Sabran" w:date="2014-04-07T08:40: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66E582D3" w14:textId="77777777" w:rsidR="00064382" w:rsidRDefault="00064382">
            <w:pPr>
              <w:spacing w:before="30" w:after="30"/>
              <w:jc w:val="center"/>
              <w:rPr>
                <w:color w:val="000000"/>
              </w:rPr>
            </w:pPr>
            <w:r>
              <w:rPr>
                <w:color w:val="000000"/>
              </w:rPr>
              <w:t>∞</w:t>
            </w:r>
          </w:p>
        </w:tc>
        <w:tc>
          <w:tcPr>
            <w:tcW w:w="0" w:type="auto"/>
            <w:shd w:val="clear" w:color="auto" w:fill="FFFFFF"/>
            <w:tcMar>
              <w:top w:w="75" w:type="dxa"/>
              <w:left w:w="75" w:type="dxa"/>
              <w:bottom w:w="75" w:type="dxa"/>
              <w:right w:w="75" w:type="dxa"/>
            </w:tcMar>
            <w:vAlign w:val="center"/>
            <w:hideMark/>
          </w:tcPr>
          <w:p w14:paraId="0DD8CA9F" w14:textId="676C15BA" w:rsidR="00064382" w:rsidRDefault="00064382">
            <w:pPr>
              <w:spacing w:before="30" w:after="30"/>
              <w:jc w:val="center"/>
              <w:rPr>
                <w:color w:val="000000"/>
              </w:rPr>
            </w:pPr>
            <w:r>
              <w:rPr>
                <w:color w:val="000000"/>
              </w:rPr>
              <w:t>At 1</w:t>
            </w:r>
            <w:ins w:id="44" w:author="Ira Sabran" w:date="2014-04-07T08:41:00Z">
              <w:r>
                <w:rPr>
                  <w:color w:val="000000"/>
                </w:rPr>
                <w:t xml:space="preserve"> </w:t>
              </w:r>
            </w:ins>
            <w:r>
              <w:rPr>
                <w:color w:val="000000"/>
              </w:rPr>
              <w:t>μL= 5, At 5</w:t>
            </w:r>
            <w:ins w:id="45" w:author="Ira Sabran" w:date="2014-04-07T08:41:00Z">
              <w:r>
                <w:rPr>
                  <w:color w:val="000000"/>
                </w:rPr>
                <w:t xml:space="preserve"> </w:t>
              </w:r>
            </w:ins>
            <w:r>
              <w:rPr>
                <w:color w:val="000000"/>
              </w:rPr>
              <w:t>μL = 4</w:t>
            </w:r>
          </w:p>
        </w:tc>
        <w:tc>
          <w:tcPr>
            <w:tcW w:w="0" w:type="auto"/>
            <w:shd w:val="clear" w:color="auto" w:fill="FFFFFF"/>
            <w:tcMar>
              <w:top w:w="75" w:type="dxa"/>
              <w:left w:w="75" w:type="dxa"/>
              <w:bottom w:w="75" w:type="dxa"/>
              <w:right w:w="75" w:type="dxa"/>
            </w:tcMar>
            <w:vAlign w:val="center"/>
            <w:hideMark/>
          </w:tcPr>
          <w:p w14:paraId="50E1F3CD" w14:textId="3924360C" w:rsidR="00064382" w:rsidRDefault="00064382">
            <w:pPr>
              <w:spacing w:before="30" w:after="30"/>
              <w:jc w:val="center"/>
              <w:rPr>
                <w:color w:val="000000"/>
              </w:rPr>
            </w:pPr>
            <w:r>
              <w:rPr>
                <w:color w:val="000000"/>
              </w:rPr>
              <w:t>15</w:t>
            </w:r>
            <w:ins w:id="46" w:author="Ira Sabran" w:date="2014-04-07T08:42: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0752E89A" w14:textId="3AD2D7AF" w:rsidR="00064382" w:rsidRDefault="00064382">
            <w:pPr>
              <w:spacing w:before="30" w:after="30"/>
              <w:jc w:val="center"/>
              <w:rPr>
                <w:color w:val="000000"/>
              </w:rPr>
            </w:pPr>
            <w:r>
              <w:rPr>
                <w:color w:val="000000"/>
              </w:rPr>
              <w:t>&lt;5% at 1</w:t>
            </w:r>
            <w:ins w:id="47" w:author="Ira Sabran" w:date="2014-04-07T08:41:00Z">
              <w:r>
                <w:rPr>
                  <w:color w:val="000000"/>
                </w:rPr>
                <w:t xml:space="preserve"> </w:t>
              </w:r>
            </w:ins>
            <w:r>
              <w:rPr>
                <w:color w:val="000000"/>
              </w:rPr>
              <w:t>μL</w:t>
            </w:r>
          </w:p>
        </w:tc>
      </w:tr>
      <w:tr w:rsidR="00064382" w14:paraId="765049E6" w14:textId="77777777" w:rsidTr="00064382">
        <w:trPr>
          <w:tblCellSpacing w:w="0" w:type="dxa"/>
        </w:trPr>
        <w:tc>
          <w:tcPr>
            <w:tcW w:w="0" w:type="auto"/>
            <w:shd w:val="clear" w:color="auto" w:fill="FFFFFF"/>
            <w:tcMar>
              <w:top w:w="75" w:type="dxa"/>
              <w:left w:w="75" w:type="dxa"/>
              <w:bottom w:w="75" w:type="dxa"/>
              <w:right w:w="75" w:type="dxa"/>
            </w:tcMar>
            <w:vAlign w:val="center"/>
            <w:hideMark/>
          </w:tcPr>
          <w:p w14:paraId="531D9E61" w14:textId="77777777" w:rsidR="00064382" w:rsidRDefault="00064382">
            <w:pPr>
              <w:spacing w:before="30" w:after="30"/>
              <w:jc w:val="center"/>
              <w:rPr>
                <w:color w:val="000000"/>
              </w:rPr>
            </w:pPr>
            <w:r>
              <w:rPr>
                <w:rStyle w:val="Strong"/>
                <w:color w:val="000000"/>
              </w:rPr>
              <w:t>MCLP2</w:t>
            </w:r>
            <w:r>
              <w:rPr>
                <w:b/>
                <w:bCs/>
                <w:color w:val="000000"/>
              </w:rPr>
              <w:br/>
            </w:r>
            <w:r>
              <w:rPr>
                <w:rStyle w:val="Strong"/>
                <w:color w:val="000000"/>
              </w:rPr>
              <w:t>(Solvent Compatible)</w:t>
            </w:r>
          </w:p>
        </w:tc>
        <w:tc>
          <w:tcPr>
            <w:tcW w:w="0" w:type="auto"/>
            <w:shd w:val="clear" w:color="auto" w:fill="FFFFFF"/>
            <w:vAlign w:val="center"/>
            <w:hideMark/>
          </w:tcPr>
          <w:p w14:paraId="3251E387" w14:textId="77777777" w:rsidR="00064382" w:rsidRDefault="00064382">
            <w:pPr>
              <w:spacing w:before="30" w:after="30"/>
              <w:jc w:val="center"/>
              <w:rPr>
                <w:color w:val="000000"/>
              </w:rPr>
            </w:pPr>
            <w:r>
              <w:rPr>
                <w:color w:val="000000"/>
              </w:rPr>
              <w:t>Perfluoroelastomer</w:t>
            </w:r>
          </w:p>
        </w:tc>
        <w:tc>
          <w:tcPr>
            <w:tcW w:w="0" w:type="auto"/>
            <w:shd w:val="clear" w:color="auto" w:fill="FFFFFF"/>
            <w:tcMar>
              <w:top w:w="75" w:type="dxa"/>
              <w:left w:w="75" w:type="dxa"/>
              <w:bottom w:w="75" w:type="dxa"/>
              <w:right w:w="75" w:type="dxa"/>
            </w:tcMar>
            <w:vAlign w:val="center"/>
            <w:hideMark/>
          </w:tcPr>
          <w:p w14:paraId="0A92884A" w14:textId="12A69DCE" w:rsidR="00064382" w:rsidRDefault="00064382">
            <w:pPr>
              <w:spacing w:before="30" w:after="30"/>
              <w:jc w:val="center"/>
              <w:rPr>
                <w:color w:val="000000"/>
              </w:rPr>
            </w:pPr>
            <w:r>
              <w:rPr>
                <w:color w:val="000000"/>
              </w:rPr>
              <w:t>0.1</w:t>
            </w:r>
            <w:ins w:id="48" w:author="Ira Sabran" w:date="2014-04-07T08:40:00Z">
              <w:r>
                <w:rPr>
                  <w:color w:val="000000"/>
                </w:rPr>
                <w:t xml:space="preserve"> </w:t>
              </w:r>
            </w:ins>
            <w:r>
              <w:rPr>
                <w:color w:val="000000"/>
              </w:rPr>
              <w:t>μL, 0.5</w:t>
            </w:r>
            <w:ins w:id="49" w:author="Ira Sabran" w:date="2014-04-07T08:41: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328334FB" w14:textId="49209B8A" w:rsidR="00064382" w:rsidRDefault="00064382">
            <w:pPr>
              <w:spacing w:before="30" w:after="30"/>
              <w:jc w:val="center"/>
              <w:rPr>
                <w:color w:val="000000"/>
              </w:rPr>
            </w:pPr>
            <w:r>
              <w:rPr>
                <w:color w:val="000000"/>
              </w:rPr>
              <w:t>0.1</w:t>
            </w:r>
            <w:ins w:id="50" w:author="Ira Sabran" w:date="2014-04-07T08:40: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6E946091" w14:textId="77777777" w:rsidR="00064382" w:rsidRDefault="00064382">
            <w:pPr>
              <w:spacing w:before="30" w:after="30"/>
              <w:jc w:val="center"/>
              <w:rPr>
                <w:color w:val="000000"/>
              </w:rPr>
            </w:pPr>
            <w:r>
              <w:rPr>
                <w:color w:val="000000"/>
              </w:rPr>
              <w:t>∞</w:t>
            </w:r>
          </w:p>
        </w:tc>
        <w:tc>
          <w:tcPr>
            <w:tcW w:w="0" w:type="auto"/>
            <w:shd w:val="clear" w:color="auto" w:fill="FFFFFF"/>
            <w:tcMar>
              <w:top w:w="75" w:type="dxa"/>
              <w:left w:w="75" w:type="dxa"/>
              <w:bottom w:w="75" w:type="dxa"/>
              <w:right w:w="75" w:type="dxa"/>
            </w:tcMar>
            <w:vAlign w:val="center"/>
            <w:hideMark/>
          </w:tcPr>
          <w:p w14:paraId="4D497D48" w14:textId="3283F43C" w:rsidR="00064382" w:rsidRDefault="00064382">
            <w:pPr>
              <w:spacing w:before="30" w:after="30"/>
              <w:jc w:val="center"/>
              <w:rPr>
                <w:color w:val="000000"/>
              </w:rPr>
            </w:pPr>
            <w:r>
              <w:rPr>
                <w:color w:val="000000"/>
              </w:rPr>
              <w:t>At 0.1</w:t>
            </w:r>
            <w:ins w:id="51" w:author="Ira Sabran" w:date="2014-04-07T08:41:00Z">
              <w:r>
                <w:rPr>
                  <w:color w:val="000000"/>
                </w:rPr>
                <w:t xml:space="preserve"> </w:t>
              </w:r>
            </w:ins>
            <w:r>
              <w:rPr>
                <w:color w:val="000000"/>
              </w:rPr>
              <w:t>μL= 3, At 0.5</w:t>
            </w:r>
            <w:ins w:id="52" w:author="Ira Sabran" w:date="2014-04-07T08:41:00Z">
              <w:r>
                <w:rPr>
                  <w:color w:val="000000"/>
                </w:rPr>
                <w:t xml:space="preserve"> </w:t>
              </w:r>
            </w:ins>
            <w:r>
              <w:rPr>
                <w:color w:val="000000"/>
              </w:rPr>
              <w:t>μL = 2</w:t>
            </w:r>
          </w:p>
        </w:tc>
        <w:tc>
          <w:tcPr>
            <w:tcW w:w="0" w:type="auto"/>
            <w:shd w:val="clear" w:color="auto" w:fill="FFFFFF"/>
            <w:tcMar>
              <w:top w:w="75" w:type="dxa"/>
              <w:left w:w="75" w:type="dxa"/>
              <w:bottom w:w="75" w:type="dxa"/>
              <w:right w:w="75" w:type="dxa"/>
            </w:tcMar>
            <w:vAlign w:val="center"/>
            <w:hideMark/>
          </w:tcPr>
          <w:p w14:paraId="17580E7F" w14:textId="3D3A4B51" w:rsidR="00064382" w:rsidRDefault="00064382">
            <w:pPr>
              <w:spacing w:before="30" w:after="30"/>
              <w:jc w:val="center"/>
              <w:rPr>
                <w:color w:val="000000"/>
              </w:rPr>
            </w:pPr>
            <w:r>
              <w:rPr>
                <w:color w:val="000000"/>
              </w:rPr>
              <w:t>6</w:t>
            </w:r>
            <w:ins w:id="53" w:author="Ira Sabran" w:date="2014-04-07T08:42:00Z">
              <w:r>
                <w:rPr>
                  <w:color w:val="000000"/>
                </w:rPr>
                <w:t xml:space="preserve"> </w:t>
              </w:r>
            </w:ins>
            <w:r>
              <w:rPr>
                <w:color w:val="000000"/>
              </w:rPr>
              <w:t>μL</w:t>
            </w:r>
          </w:p>
        </w:tc>
        <w:tc>
          <w:tcPr>
            <w:tcW w:w="0" w:type="auto"/>
            <w:shd w:val="clear" w:color="auto" w:fill="FFFFFF"/>
            <w:tcMar>
              <w:top w:w="75" w:type="dxa"/>
              <w:left w:w="75" w:type="dxa"/>
              <w:bottom w:w="75" w:type="dxa"/>
              <w:right w:w="75" w:type="dxa"/>
            </w:tcMar>
            <w:vAlign w:val="center"/>
            <w:hideMark/>
          </w:tcPr>
          <w:p w14:paraId="2830E1B9" w14:textId="0703E0C7" w:rsidR="00064382" w:rsidRDefault="00064382">
            <w:pPr>
              <w:spacing w:before="30" w:after="30"/>
              <w:jc w:val="center"/>
              <w:rPr>
                <w:color w:val="000000"/>
              </w:rPr>
            </w:pPr>
            <w:r>
              <w:rPr>
                <w:color w:val="000000"/>
              </w:rPr>
              <w:t>&lt;5% at 0.1</w:t>
            </w:r>
            <w:ins w:id="54" w:author="Ira Sabran" w:date="2014-04-07T08:41:00Z">
              <w:r>
                <w:rPr>
                  <w:color w:val="000000"/>
                </w:rPr>
                <w:t xml:space="preserve"> </w:t>
              </w:r>
            </w:ins>
            <w:r>
              <w:rPr>
                <w:color w:val="000000"/>
              </w:rPr>
              <w:t>μL</w:t>
            </w:r>
          </w:p>
        </w:tc>
      </w:tr>
    </w:tbl>
    <w:p w14:paraId="012FF8A4" w14:textId="3189615E" w:rsidR="00064382" w:rsidRPr="00064382" w:rsidRDefault="00064382" w:rsidP="00064382">
      <w:pPr>
        <w:pStyle w:val="NormalWeb"/>
        <w:ind w:left="225"/>
        <w:rPr>
          <w:rFonts w:asciiTheme="minorHAnsi" w:hAnsiTheme="minorHAnsi"/>
        </w:rPr>
      </w:pPr>
      <w:r w:rsidRPr="00064382">
        <w:rPr>
          <w:rFonts w:asciiTheme="minorHAnsi" w:hAnsiTheme="minorHAnsi"/>
        </w:rPr>
        <w:lastRenderedPageBreak/>
        <w:t xml:space="preserve">* These chips are also available </w:t>
      </w:r>
      <w:ins w:id="55" w:author="Ira Sabran" w:date="2014-04-07T08:42:00Z">
        <w:r>
          <w:rPr>
            <w:rFonts w:asciiTheme="minorHAnsi" w:hAnsiTheme="minorHAnsi"/>
          </w:rPr>
          <w:t xml:space="preserve">in </w:t>
        </w:r>
      </w:ins>
      <w:del w:id="56" w:author="Ira Sabran" w:date="2014-04-07T08:42:00Z">
        <w:r w:rsidRPr="00064382" w:rsidDel="00064382">
          <w:rPr>
            <w:rFonts w:asciiTheme="minorHAnsi" w:hAnsiTheme="minorHAnsi"/>
          </w:rPr>
          <w:delText xml:space="preserve">graded for </w:delText>
        </w:r>
      </w:del>
      <w:r w:rsidRPr="00064382">
        <w:rPr>
          <w:rFonts w:asciiTheme="minorHAnsi" w:hAnsiTheme="minorHAnsi"/>
        </w:rPr>
        <w:t>molecular biology</w:t>
      </w:r>
      <w:del w:id="57" w:author="Ira Sabran" w:date="2014-04-07T08:42:00Z">
        <w:r w:rsidRPr="00064382" w:rsidDel="00064382">
          <w:rPr>
            <w:rFonts w:asciiTheme="minorHAnsi" w:hAnsiTheme="minorHAnsi"/>
          </w:rPr>
          <w:delText xml:space="preserve"> use</w:delText>
        </w:r>
      </w:del>
      <w:ins w:id="58" w:author="Ira Sabran" w:date="2014-04-07T08:42:00Z">
        <w:r w:rsidRPr="00064382">
          <w:rPr>
            <w:rFonts w:asciiTheme="minorHAnsi" w:hAnsiTheme="minorHAnsi"/>
          </w:rPr>
          <w:t xml:space="preserve"> grad</w:t>
        </w:r>
        <w:r>
          <w:rPr>
            <w:rFonts w:asciiTheme="minorHAnsi" w:hAnsiTheme="minorHAnsi"/>
          </w:rPr>
          <w:t>e</w:t>
        </w:r>
      </w:ins>
      <w:r w:rsidRPr="00064382">
        <w:rPr>
          <w:rFonts w:asciiTheme="minorHAnsi" w:hAnsiTheme="minorHAnsi"/>
        </w:rPr>
        <w:t>. See below.</w:t>
      </w:r>
    </w:p>
    <w:p w14:paraId="28625743" w14:textId="77777777" w:rsidR="00064382" w:rsidRPr="00064382" w:rsidRDefault="00064382" w:rsidP="00064382">
      <w:pPr>
        <w:pStyle w:val="Heading3"/>
        <w:rPr>
          <w:rFonts w:asciiTheme="minorHAnsi" w:hAnsiTheme="minorHAnsi"/>
        </w:rPr>
      </w:pPr>
      <w:r w:rsidRPr="00064382">
        <w:rPr>
          <w:rFonts w:asciiTheme="minorHAnsi" w:hAnsiTheme="minorHAnsi"/>
        </w:rPr>
        <w:t>Molecular Biology Grade Chips</w:t>
      </w:r>
    </w:p>
    <w:p w14:paraId="5FBA7B35" w14:textId="551D453B" w:rsidR="00064382" w:rsidRPr="00064382" w:rsidRDefault="00064382" w:rsidP="00064382">
      <w:pPr>
        <w:pStyle w:val="NormalWeb"/>
        <w:rPr>
          <w:ins w:id="59" w:author="Ira Sabran" w:date="2014-04-07T08:39:00Z"/>
          <w:rFonts w:asciiTheme="minorHAnsi" w:hAnsiTheme="minorHAnsi"/>
        </w:rPr>
      </w:pPr>
      <w:del w:id="60" w:author="Ira Sabran" w:date="2014-04-07T08:44:00Z">
        <w:r w:rsidRPr="00064382" w:rsidDel="00064382">
          <w:rPr>
            <w:rFonts w:asciiTheme="minorHAnsi" w:hAnsiTheme="minorHAnsi"/>
          </w:rPr>
          <w:delText xml:space="preserve">The manufacturing processes </w:delText>
        </w:r>
      </w:del>
      <w:r w:rsidRPr="00064382">
        <w:rPr>
          <w:rFonts w:asciiTheme="minorHAnsi" w:hAnsiTheme="minorHAnsi"/>
        </w:rPr>
        <w:t xml:space="preserve">Formulatrix follows </w:t>
      </w:r>
      <w:ins w:id="61" w:author="Ira Sabran" w:date="2014-04-07T08:44:00Z">
        <w:r w:rsidRPr="00064382">
          <w:rPr>
            <w:rFonts w:asciiTheme="minorHAnsi" w:hAnsiTheme="minorHAnsi"/>
          </w:rPr>
          <w:t xml:space="preserve">manufacturing processes </w:t>
        </w:r>
      </w:ins>
      <w:del w:id="62" w:author="Ira Sabran" w:date="2014-04-07T08:43:00Z">
        <w:r w:rsidRPr="00064382" w:rsidDel="00064382">
          <w:rPr>
            <w:rFonts w:asciiTheme="minorHAnsi" w:hAnsiTheme="minorHAnsi"/>
          </w:rPr>
          <w:delText xml:space="preserve">are </w:delText>
        </w:r>
      </w:del>
      <w:ins w:id="63" w:author="Ira Sabran" w:date="2014-04-07T08:43:00Z">
        <w:r w:rsidRPr="00064382">
          <w:rPr>
            <w:rFonts w:asciiTheme="minorHAnsi" w:hAnsiTheme="minorHAnsi"/>
          </w:rPr>
          <w:t xml:space="preserve"> </w:t>
        </w:r>
      </w:ins>
      <w:r w:rsidRPr="00064382">
        <w:rPr>
          <w:rFonts w:asciiTheme="minorHAnsi" w:hAnsiTheme="minorHAnsi"/>
        </w:rPr>
        <w:t xml:space="preserve">certified to produce </w:t>
      </w:r>
      <w:del w:id="64" w:author="Ira Sabran" w:date="2014-04-07T08:43:00Z">
        <w:r w:rsidRPr="00064382" w:rsidDel="00064382">
          <w:rPr>
            <w:rFonts w:asciiTheme="minorHAnsi" w:hAnsiTheme="minorHAnsi"/>
          </w:rPr>
          <w:delText xml:space="preserve">Molecular </w:delText>
        </w:r>
      </w:del>
      <w:ins w:id="65" w:author="Ira Sabran" w:date="2014-04-07T08:43:00Z">
        <w:r>
          <w:rPr>
            <w:rFonts w:asciiTheme="minorHAnsi" w:hAnsiTheme="minorHAnsi"/>
          </w:rPr>
          <w:t>m</w:t>
        </w:r>
        <w:r w:rsidRPr="00064382">
          <w:rPr>
            <w:rFonts w:asciiTheme="minorHAnsi" w:hAnsiTheme="minorHAnsi"/>
          </w:rPr>
          <w:t xml:space="preserve">olecular </w:t>
        </w:r>
      </w:ins>
      <w:del w:id="66" w:author="Ira Sabran" w:date="2014-04-07T08:43:00Z">
        <w:r w:rsidRPr="00064382" w:rsidDel="00064382">
          <w:rPr>
            <w:rFonts w:asciiTheme="minorHAnsi" w:hAnsiTheme="minorHAnsi"/>
          </w:rPr>
          <w:delText xml:space="preserve">Biology </w:delText>
        </w:r>
      </w:del>
      <w:ins w:id="67" w:author="Ira Sabran" w:date="2014-04-07T08:43:00Z">
        <w:r>
          <w:rPr>
            <w:rFonts w:asciiTheme="minorHAnsi" w:hAnsiTheme="minorHAnsi"/>
          </w:rPr>
          <w:t>b</w:t>
        </w:r>
        <w:r w:rsidRPr="00064382">
          <w:rPr>
            <w:rFonts w:asciiTheme="minorHAnsi" w:hAnsiTheme="minorHAnsi"/>
          </w:rPr>
          <w:t xml:space="preserve">iology </w:t>
        </w:r>
      </w:ins>
      <w:del w:id="68" w:author="Ira Sabran" w:date="2014-04-07T08:43:00Z">
        <w:r w:rsidRPr="00064382" w:rsidDel="00064382">
          <w:rPr>
            <w:rFonts w:asciiTheme="minorHAnsi" w:hAnsiTheme="minorHAnsi"/>
          </w:rPr>
          <w:delText xml:space="preserve">Grade </w:delText>
        </w:r>
      </w:del>
      <w:ins w:id="69" w:author="Ira Sabran" w:date="2014-04-07T08:43:00Z">
        <w:r>
          <w:rPr>
            <w:rFonts w:asciiTheme="minorHAnsi" w:hAnsiTheme="minorHAnsi"/>
          </w:rPr>
          <w:t>g</w:t>
        </w:r>
        <w:r w:rsidRPr="00064382">
          <w:rPr>
            <w:rFonts w:asciiTheme="minorHAnsi" w:hAnsiTheme="minorHAnsi"/>
          </w:rPr>
          <w:t xml:space="preserve">rade </w:t>
        </w:r>
      </w:ins>
      <w:r w:rsidRPr="00064382">
        <w:rPr>
          <w:rFonts w:asciiTheme="minorHAnsi" w:hAnsiTheme="minorHAnsi"/>
        </w:rPr>
        <w:t xml:space="preserve">Mantis chips free of detectable DNA, </w:t>
      </w:r>
      <w:proofErr w:type="spellStart"/>
      <w:r w:rsidRPr="00064382">
        <w:rPr>
          <w:rFonts w:asciiTheme="minorHAnsi" w:hAnsiTheme="minorHAnsi"/>
        </w:rPr>
        <w:t>DNase</w:t>
      </w:r>
      <w:proofErr w:type="spellEnd"/>
      <w:r w:rsidRPr="00064382">
        <w:rPr>
          <w:rFonts w:asciiTheme="minorHAnsi" w:hAnsiTheme="minorHAnsi"/>
        </w:rPr>
        <w:t xml:space="preserve">, </w:t>
      </w:r>
      <w:proofErr w:type="spellStart"/>
      <w:r w:rsidRPr="00064382">
        <w:rPr>
          <w:rFonts w:asciiTheme="minorHAnsi" w:hAnsiTheme="minorHAnsi"/>
        </w:rPr>
        <w:t>RNase</w:t>
      </w:r>
      <w:proofErr w:type="spellEnd"/>
      <w:r w:rsidRPr="00064382">
        <w:rPr>
          <w:rFonts w:asciiTheme="minorHAnsi" w:hAnsiTheme="minorHAnsi"/>
        </w:rPr>
        <w:t xml:space="preserve"> and Protease. Low volume and high volume chips are available.</w:t>
      </w:r>
    </w:p>
    <w:p w14:paraId="5E968797" w14:textId="77777777" w:rsidR="00064382" w:rsidRPr="0060345B" w:rsidRDefault="00064382"/>
    <w:sectPr w:rsidR="00064382" w:rsidRPr="00603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nnah Drake" w:date="2014-04-15T12:20:00Z" w:initials="HD">
    <w:p w14:paraId="54B8B366" w14:textId="122B8A82" w:rsidR="00531DC5" w:rsidRDefault="00531DC5">
      <w:pPr>
        <w:pStyle w:val="CommentText"/>
      </w:pPr>
      <w:r>
        <w:rPr>
          <w:rStyle w:val="CommentReference"/>
        </w:rPr>
        <w:annotationRef/>
      </w:r>
      <w:r>
        <w:t xml:space="preserve">Need v2 and v3 </w:t>
      </w:r>
      <w:proofErr w:type="spellStart"/>
      <w:r>
        <w:t>seperated</w:t>
      </w:r>
      <w:proofErr w:type="spellEnd"/>
      <w:r>
        <w:t xml:space="preserve"> out</w:t>
      </w:r>
    </w:p>
  </w:comment>
  <w:comment w:id="8" w:author="Ira Sabran" w:date="2014-04-07T08:35:00Z" w:initials="IS">
    <w:p w14:paraId="42B713B1" w14:textId="77777777" w:rsidR="0060345B" w:rsidRDefault="0060345B">
      <w:pPr>
        <w:pStyle w:val="CommentText"/>
      </w:pPr>
      <w:r>
        <w:rPr>
          <w:rStyle w:val="CommentReference"/>
        </w:rPr>
        <w:annotationRef/>
      </w:r>
      <w:r>
        <w:t xml:space="preserve">Apparently </w:t>
      </w:r>
      <w:proofErr w:type="spellStart"/>
      <w:r>
        <w:t>lb</w:t>
      </w:r>
      <w:proofErr w:type="spellEnd"/>
      <w:r>
        <w:t xml:space="preserve"> is used for the plural form. No period unless at the end of a sentence. These are bullets, so I don’t think a period is needed. Thoughts?</w:t>
      </w:r>
    </w:p>
  </w:comment>
  <w:comment w:id="26" w:author="Hannah Drake" w:date="2014-04-15T12:23:00Z" w:initials="HD">
    <w:p w14:paraId="43389C87" w14:textId="4DC971EA" w:rsidR="00531DC5" w:rsidRDefault="00531DC5">
      <w:pPr>
        <w:pStyle w:val="CommentText"/>
      </w:pPr>
      <w:r>
        <w:rPr>
          <w:rStyle w:val="CommentReference"/>
        </w:rPr>
        <w:annotationRef/>
      </w:r>
      <w:r>
        <w:t xml:space="preserve">This should be the last column, not the first. The first column should have the name of the chip (i.e., Low Volume, High Volume, PFE Low Volume, Low Volume Continuous Flow, </w:t>
      </w:r>
      <w:proofErr w:type="spellStart"/>
      <w:r>
        <w:t>etc</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B713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36C47"/>
    <w:multiLevelType w:val="multilevel"/>
    <w:tmpl w:val="6016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0B18AD"/>
    <w:multiLevelType w:val="multilevel"/>
    <w:tmpl w:val="C68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D4A62"/>
    <w:multiLevelType w:val="multilevel"/>
    <w:tmpl w:val="974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0D1B21"/>
    <w:multiLevelType w:val="multilevel"/>
    <w:tmpl w:val="EA2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5B"/>
    <w:rsid w:val="00012094"/>
    <w:rsid w:val="000137C1"/>
    <w:rsid w:val="00036629"/>
    <w:rsid w:val="00060215"/>
    <w:rsid w:val="00064382"/>
    <w:rsid w:val="000A45B4"/>
    <w:rsid w:val="0010251C"/>
    <w:rsid w:val="001062B8"/>
    <w:rsid w:val="00132A61"/>
    <w:rsid w:val="00143C59"/>
    <w:rsid w:val="00246E3B"/>
    <w:rsid w:val="002861D5"/>
    <w:rsid w:val="002A5008"/>
    <w:rsid w:val="00352716"/>
    <w:rsid w:val="003D117A"/>
    <w:rsid w:val="00484D48"/>
    <w:rsid w:val="00485DA8"/>
    <w:rsid w:val="00492B0F"/>
    <w:rsid w:val="00504FE6"/>
    <w:rsid w:val="00531DC5"/>
    <w:rsid w:val="00570905"/>
    <w:rsid w:val="00576354"/>
    <w:rsid w:val="00591E0B"/>
    <w:rsid w:val="005A5C13"/>
    <w:rsid w:val="005F7CFD"/>
    <w:rsid w:val="0060345B"/>
    <w:rsid w:val="00605E62"/>
    <w:rsid w:val="006270E8"/>
    <w:rsid w:val="0064429E"/>
    <w:rsid w:val="00660FEB"/>
    <w:rsid w:val="006B4B58"/>
    <w:rsid w:val="006B6AEE"/>
    <w:rsid w:val="006E7B16"/>
    <w:rsid w:val="007165DF"/>
    <w:rsid w:val="00744CEC"/>
    <w:rsid w:val="00785385"/>
    <w:rsid w:val="007A75BC"/>
    <w:rsid w:val="0083731B"/>
    <w:rsid w:val="008750E0"/>
    <w:rsid w:val="008B0853"/>
    <w:rsid w:val="008E10BE"/>
    <w:rsid w:val="00901F92"/>
    <w:rsid w:val="00973C76"/>
    <w:rsid w:val="009C6083"/>
    <w:rsid w:val="009F77E0"/>
    <w:rsid w:val="00A41B3F"/>
    <w:rsid w:val="00A5649E"/>
    <w:rsid w:val="00A8017D"/>
    <w:rsid w:val="00A80F7C"/>
    <w:rsid w:val="00AA62C1"/>
    <w:rsid w:val="00AA6C6C"/>
    <w:rsid w:val="00AE60F2"/>
    <w:rsid w:val="00B01E11"/>
    <w:rsid w:val="00B46AFF"/>
    <w:rsid w:val="00B805C7"/>
    <w:rsid w:val="00BF4B57"/>
    <w:rsid w:val="00BF6075"/>
    <w:rsid w:val="00C0288D"/>
    <w:rsid w:val="00C77F2D"/>
    <w:rsid w:val="00CB635D"/>
    <w:rsid w:val="00CF1A97"/>
    <w:rsid w:val="00D32F73"/>
    <w:rsid w:val="00DA23B8"/>
    <w:rsid w:val="00E027CE"/>
    <w:rsid w:val="00E12522"/>
    <w:rsid w:val="00E40501"/>
    <w:rsid w:val="00E91C5F"/>
    <w:rsid w:val="00EC2231"/>
    <w:rsid w:val="00F741FE"/>
    <w:rsid w:val="00F96410"/>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3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45B"/>
    <w:rPr>
      <w:color w:val="0563C1" w:themeColor="hyperlink"/>
      <w:u w:val="single"/>
    </w:rPr>
  </w:style>
  <w:style w:type="character" w:customStyle="1" w:styleId="Heading3Char">
    <w:name w:val="Heading 3 Char"/>
    <w:basedOn w:val="DefaultParagraphFont"/>
    <w:link w:val="Heading3"/>
    <w:uiPriority w:val="9"/>
    <w:rsid w:val="0060345B"/>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60345B"/>
    <w:rPr>
      <w:sz w:val="16"/>
      <w:szCs w:val="16"/>
    </w:rPr>
  </w:style>
  <w:style w:type="paragraph" w:styleId="CommentText">
    <w:name w:val="annotation text"/>
    <w:basedOn w:val="Normal"/>
    <w:link w:val="CommentTextChar"/>
    <w:uiPriority w:val="99"/>
    <w:semiHidden/>
    <w:unhideWhenUsed/>
    <w:rsid w:val="0060345B"/>
    <w:pPr>
      <w:spacing w:line="240" w:lineRule="auto"/>
    </w:pPr>
    <w:rPr>
      <w:sz w:val="20"/>
      <w:szCs w:val="20"/>
    </w:rPr>
  </w:style>
  <w:style w:type="character" w:customStyle="1" w:styleId="CommentTextChar">
    <w:name w:val="Comment Text Char"/>
    <w:basedOn w:val="DefaultParagraphFont"/>
    <w:link w:val="CommentText"/>
    <w:uiPriority w:val="99"/>
    <w:semiHidden/>
    <w:rsid w:val="0060345B"/>
    <w:rPr>
      <w:sz w:val="20"/>
      <w:szCs w:val="20"/>
    </w:rPr>
  </w:style>
  <w:style w:type="paragraph" w:styleId="CommentSubject">
    <w:name w:val="annotation subject"/>
    <w:basedOn w:val="CommentText"/>
    <w:next w:val="CommentText"/>
    <w:link w:val="CommentSubjectChar"/>
    <w:uiPriority w:val="99"/>
    <w:semiHidden/>
    <w:unhideWhenUsed/>
    <w:rsid w:val="0060345B"/>
    <w:rPr>
      <w:b/>
      <w:bCs/>
    </w:rPr>
  </w:style>
  <w:style w:type="character" w:customStyle="1" w:styleId="CommentSubjectChar">
    <w:name w:val="Comment Subject Char"/>
    <w:basedOn w:val="CommentTextChar"/>
    <w:link w:val="CommentSubject"/>
    <w:uiPriority w:val="99"/>
    <w:semiHidden/>
    <w:rsid w:val="0060345B"/>
    <w:rPr>
      <w:b/>
      <w:bCs/>
      <w:sz w:val="20"/>
      <w:szCs w:val="20"/>
    </w:rPr>
  </w:style>
  <w:style w:type="paragraph" w:styleId="BalloonText">
    <w:name w:val="Balloon Text"/>
    <w:basedOn w:val="Normal"/>
    <w:link w:val="BalloonTextChar"/>
    <w:uiPriority w:val="99"/>
    <w:semiHidden/>
    <w:unhideWhenUsed/>
    <w:rsid w:val="00603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45B"/>
    <w:rPr>
      <w:rFonts w:ascii="Segoe UI" w:hAnsi="Segoe UI" w:cs="Segoe UI"/>
      <w:sz w:val="18"/>
      <w:szCs w:val="18"/>
    </w:rPr>
  </w:style>
  <w:style w:type="character" w:styleId="Strong">
    <w:name w:val="Strong"/>
    <w:basedOn w:val="DefaultParagraphFont"/>
    <w:uiPriority w:val="22"/>
    <w:qFormat/>
    <w:rsid w:val="00064382"/>
    <w:rPr>
      <w:b/>
      <w:bCs/>
    </w:rPr>
  </w:style>
  <w:style w:type="paragraph" w:styleId="NormalWeb">
    <w:name w:val="Normal (Web)"/>
    <w:basedOn w:val="Normal"/>
    <w:uiPriority w:val="99"/>
    <w:semiHidden/>
    <w:unhideWhenUsed/>
    <w:rsid w:val="0006438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3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45B"/>
    <w:rPr>
      <w:color w:val="0563C1" w:themeColor="hyperlink"/>
      <w:u w:val="single"/>
    </w:rPr>
  </w:style>
  <w:style w:type="character" w:customStyle="1" w:styleId="Heading3Char">
    <w:name w:val="Heading 3 Char"/>
    <w:basedOn w:val="DefaultParagraphFont"/>
    <w:link w:val="Heading3"/>
    <w:uiPriority w:val="9"/>
    <w:rsid w:val="0060345B"/>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60345B"/>
    <w:rPr>
      <w:sz w:val="16"/>
      <w:szCs w:val="16"/>
    </w:rPr>
  </w:style>
  <w:style w:type="paragraph" w:styleId="CommentText">
    <w:name w:val="annotation text"/>
    <w:basedOn w:val="Normal"/>
    <w:link w:val="CommentTextChar"/>
    <w:uiPriority w:val="99"/>
    <w:semiHidden/>
    <w:unhideWhenUsed/>
    <w:rsid w:val="0060345B"/>
    <w:pPr>
      <w:spacing w:line="240" w:lineRule="auto"/>
    </w:pPr>
    <w:rPr>
      <w:sz w:val="20"/>
      <w:szCs w:val="20"/>
    </w:rPr>
  </w:style>
  <w:style w:type="character" w:customStyle="1" w:styleId="CommentTextChar">
    <w:name w:val="Comment Text Char"/>
    <w:basedOn w:val="DefaultParagraphFont"/>
    <w:link w:val="CommentText"/>
    <w:uiPriority w:val="99"/>
    <w:semiHidden/>
    <w:rsid w:val="0060345B"/>
    <w:rPr>
      <w:sz w:val="20"/>
      <w:szCs w:val="20"/>
    </w:rPr>
  </w:style>
  <w:style w:type="paragraph" w:styleId="CommentSubject">
    <w:name w:val="annotation subject"/>
    <w:basedOn w:val="CommentText"/>
    <w:next w:val="CommentText"/>
    <w:link w:val="CommentSubjectChar"/>
    <w:uiPriority w:val="99"/>
    <w:semiHidden/>
    <w:unhideWhenUsed/>
    <w:rsid w:val="0060345B"/>
    <w:rPr>
      <w:b/>
      <w:bCs/>
    </w:rPr>
  </w:style>
  <w:style w:type="character" w:customStyle="1" w:styleId="CommentSubjectChar">
    <w:name w:val="Comment Subject Char"/>
    <w:basedOn w:val="CommentTextChar"/>
    <w:link w:val="CommentSubject"/>
    <w:uiPriority w:val="99"/>
    <w:semiHidden/>
    <w:rsid w:val="0060345B"/>
    <w:rPr>
      <w:b/>
      <w:bCs/>
      <w:sz w:val="20"/>
      <w:szCs w:val="20"/>
    </w:rPr>
  </w:style>
  <w:style w:type="paragraph" w:styleId="BalloonText">
    <w:name w:val="Balloon Text"/>
    <w:basedOn w:val="Normal"/>
    <w:link w:val="BalloonTextChar"/>
    <w:uiPriority w:val="99"/>
    <w:semiHidden/>
    <w:unhideWhenUsed/>
    <w:rsid w:val="00603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45B"/>
    <w:rPr>
      <w:rFonts w:ascii="Segoe UI" w:hAnsi="Segoe UI" w:cs="Segoe UI"/>
      <w:sz w:val="18"/>
      <w:szCs w:val="18"/>
    </w:rPr>
  </w:style>
  <w:style w:type="character" w:styleId="Strong">
    <w:name w:val="Strong"/>
    <w:basedOn w:val="DefaultParagraphFont"/>
    <w:uiPriority w:val="22"/>
    <w:qFormat/>
    <w:rsid w:val="00064382"/>
    <w:rPr>
      <w:b/>
      <w:bCs/>
    </w:rPr>
  </w:style>
  <w:style w:type="paragraph" w:styleId="NormalWeb">
    <w:name w:val="Normal (Web)"/>
    <w:basedOn w:val="Normal"/>
    <w:uiPriority w:val="99"/>
    <w:semiHidden/>
    <w:unhideWhenUsed/>
    <w:rsid w:val="000643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7784">
      <w:bodyDiv w:val="1"/>
      <w:marLeft w:val="0"/>
      <w:marRight w:val="0"/>
      <w:marTop w:val="0"/>
      <w:marBottom w:val="0"/>
      <w:divBdr>
        <w:top w:val="none" w:sz="0" w:space="0" w:color="auto"/>
        <w:left w:val="none" w:sz="0" w:space="0" w:color="auto"/>
        <w:bottom w:val="none" w:sz="0" w:space="0" w:color="auto"/>
        <w:right w:val="none" w:sz="0" w:space="0" w:color="auto"/>
      </w:divBdr>
      <w:divsChild>
        <w:div w:id="1845781277">
          <w:marLeft w:val="0"/>
          <w:marRight w:val="0"/>
          <w:marTop w:val="0"/>
          <w:marBottom w:val="0"/>
          <w:divBdr>
            <w:top w:val="none" w:sz="0" w:space="0" w:color="auto"/>
            <w:left w:val="none" w:sz="0" w:space="0" w:color="auto"/>
            <w:bottom w:val="none" w:sz="0" w:space="0" w:color="auto"/>
            <w:right w:val="none" w:sz="0" w:space="0" w:color="auto"/>
          </w:divBdr>
        </w:div>
      </w:divsChild>
    </w:div>
    <w:div w:id="758255801">
      <w:bodyDiv w:val="1"/>
      <w:marLeft w:val="0"/>
      <w:marRight w:val="0"/>
      <w:marTop w:val="0"/>
      <w:marBottom w:val="0"/>
      <w:divBdr>
        <w:top w:val="none" w:sz="0" w:space="0" w:color="auto"/>
        <w:left w:val="none" w:sz="0" w:space="0" w:color="auto"/>
        <w:bottom w:val="none" w:sz="0" w:space="0" w:color="auto"/>
        <w:right w:val="none" w:sz="0" w:space="0" w:color="auto"/>
      </w:divBdr>
      <w:divsChild>
        <w:div w:id="1713382861">
          <w:marLeft w:val="0"/>
          <w:marRight w:val="0"/>
          <w:marTop w:val="450"/>
          <w:marBottom w:val="0"/>
          <w:divBdr>
            <w:top w:val="none" w:sz="0" w:space="0" w:color="auto"/>
            <w:left w:val="none" w:sz="0" w:space="0" w:color="auto"/>
            <w:bottom w:val="none" w:sz="0" w:space="0" w:color="auto"/>
            <w:right w:val="none" w:sz="0" w:space="0" w:color="auto"/>
          </w:divBdr>
          <w:divsChild>
            <w:div w:id="1092169182">
              <w:marLeft w:val="0"/>
              <w:marRight w:val="0"/>
              <w:marTop w:val="0"/>
              <w:marBottom w:val="0"/>
              <w:divBdr>
                <w:top w:val="none" w:sz="0" w:space="0" w:color="auto"/>
                <w:left w:val="none" w:sz="0" w:space="0" w:color="auto"/>
                <w:bottom w:val="none" w:sz="0" w:space="0" w:color="auto"/>
                <w:right w:val="none" w:sz="0" w:space="0" w:color="auto"/>
              </w:divBdr>
            </w:div>
            <w:div w:id="2099866931">
              <w:marLeft w:val="0"/>
              <w:marRight w:val="0"/>
              <w:marTop w:val="0"/>
              <w:marBottom w:val="0"/>
              <w:divBdr>
                <w:top w:val="none" w:sz="0" w:space="0" w:color="auto"/>
                <w:left w:val="none" w:sz="0" w:space="0" w:color="auto"/>
                <w:bottom w:val="none" w:sz="0" w:space="0" w:color="auto"/>
                <w:right w:val="none" w:sz="0" w:space="0" w:color="auto"/>
              </w:divBdr>
            </w:div>
            <w:div w:id="16187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mulatrix.com/demosite/liquid-handling/products/mantis/index.html" TargetMode="Externa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Hannah Drake</cp:lastModifiedBy>
  <cp:revision>3</cp:revision>
  <dcterms:created xsi:type="dcterms:W3CDTF">2014-04-07T12:27:00Z</dcterms:created>
  <dcterms:modified xsi:type="dcterms:W3CDTF">2014-04-15T16:24:00Z</dcterms:modified>
</cp:coreProperties>
</file>