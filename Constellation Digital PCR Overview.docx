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72AF9" w14:textId="77777777" w:rsidR="00143C59" w:rsidRDefault="00C900CF">
      <w:r>
        <w:t>Constellation Digital PCR Overview</w:t>
      </w:r>
    </w:p>
    <w:p w14:paraId="76088FBC" w14:textId="77777777" w:rsidR="00C900CF" w:rsidRDefault="00C900CF">
      <w:hyperlink r:id="rId4" w:history="1">
        <w:r w:rsidRPr="00DC22B5">
          <w:rPr>
            <w:rStyle w:val="Hyperlink"/>
          </w:rPr>
          <w:t>http://www.formulatrix.com/demosite/pcr/index.html</w:t>
        </w:r>
      </w:hyperlink>
    </w:p>
    <w:p w14:paraId="417F141C" w14:textId="77777777" w:rsidR="00C900CF" w:rsidRDefault="00C900CF"/>
    <w:p w14:paraId="433356E8" w14:textId="77777777" w:rsidR="00C900CF" w:rsidRPr="00C900CF" w:rsidRDefault="00C900CF" w:rsidP="00C900CF">
      <w:r w:rsidRPr="00C900CF">
        <w:t>The Constellation Digital PCR system brings digital data to a 96 sample microplate format.</w:t>
      </w:r>
    </w:p>
    <w:p w14:paraId="2399C8DE" w14:textId="77777777" w:rsidR="00C900CF" w:rsidRPr="00C900CF" w:rsidRDefault="00C900CF" w:rsidP="00C900CF">
      <w:r w:rsidRPr="00C900CF">
        <w:t xml:space="preserve">In digital PCR, the sample is divided into many separate partitions, with each partition containing either a single template molecule or none. After thermal cycling, the number of partitions containing the amplicon are counted, resulting in absolute quantitation of the target gene. Digital PCR is not sensitive to reaction efficiency and does not require the preparation of standard curves. </w:t>
      </w:r>
    </w:p>
    <w:p w14:paraId="5DBBA42B" w14:textId="77777777" w:rsidR="00C900CF" w:rsidRPr="00C900CF" w:rsidRDefault="00C900CF" w:rsidP="00C900CF">
      <w:r w:rsidRPr="00C900CF">
        <w:rPr>
          <w:b/>
          <w:bCs/>
        </w:rPr>
        <w:t>Absolute quantification</w:t>
      </w:r>
      <w:del w:id="0" w:author="Ira Sabran" w:date="2014-04-21T07:09:00Z">
        <w:r w:rsidRPr="00C900CF" w:rsidDel="006C09D5">
          <w:rPr>
            <w:b/>
            <w:bCs/>
          </w:rPr>
          <w:delText>:</w:delText>
        </w:r>
      </w:del>
      <w:r w:rsidRPr="00C900CF">
        <w:br/>
        <w:t xml:space="preserve">No need for perfect reaction efficiency or standard curves. </w:t>
      </w:r>
    </w:p>
    <w:p w14:paraId="0295F651" w14:textId="77777777" w:rsidR="00C900CF" w:rsidRPr="00C900CF" w:rsidRDefault="00C900CF" w:rsidP="00C900CF">
      <w:r w:rsidRPr="00C900CF">
        <w:rPr>
          <w:b/>
          <w:bCs/>
        </w:rPr>
        <w:t>Simple workflow</w:t>
      </w:r>
      <w:del w:id="1" w:author="Ira Sabran" w:date="2014-04-21T07:09:00Z">
        <w:r w:rsidRPr="00C900CF" w:rsidDel="006C09D5">
          <w:rPr>
            <w:b/>
            <w:bCs/>
          </w:rPr>
          <w:delText>:</w:delText>
        </w:r>
      </w:del>
      <w:r w:rsidRPr="00C900CF">
        <w:br/>
      </w:r>
      <w:proofErr w:type="gramStart"/>
      <w:r w:rsidRPr="00C900CF">
        <w:t>The</w:t>
      </w:r>
      <w:proofErr w:type="gramEnd"/>
      <w:r w:rsidRPr="00C900CF">
        <w:t xml:space="preserve"> only pipetting step is transferring the reaction mixtures to the microplate. </w:t>
      </w:r>
    </w:p>
    <w:p w14:paraId="4E173C18" w14:textId="77777777" w:rsidR="00C900CF" w:rsidRPr="00C900CF" w:rsidRDefault="00C900CF" w:rsidP="00C900CF">
      <w:r w:rsidRPr="00C900CF">
        <w:rPr>
          <w:b/>
          <w:bCs/>
        </w:rPr>
        <w:t>High Throughput</w:t>
      </w:r>
      <w:del w:id="2" w:author="Ira Sabran" w:date="2014-04-21T07:09:00Z">
        <w:r w:rsidRPr="00C900CF" w:rsidDel="006C09D5">
          <w:rPr>
            <w:b/>
            <w:bCs/>
          </w:rPr>
          <w:delText>:</w:delText>
        </w:r>
      </w:del>
      <w:r w:rsidRPr="00C900CF">
        <w:br/>
        <w:t xml:space="preserve">Perform digital PCR on 96 samples at once and up to 384 samples per hour. </w:t>
      </w:r>
    </w:p>
    <w:p w14:paraId="6C69472D" w14:textId="77777777" w:rsidR="00C900CF" w:rsidRPr="00C900CF" w:rsidRDefault="00C900CF" w:rsidP="00C900CF">
      <w:commentRangeStart w:id="3"/>
      <w:r w:rsidRPr="00C900CF">
        <w:rPr>
          <w:b/>
          <w:bCs/>
          <w:i/>
          <w:iCs/>
        </w:rPr>
        <w:t>For research use only.</w:t>
      </w:r>
      <w:commentRangeEnd w:id="3"/>
      <w:r w:rsidR="006C09D5">
        <w:rPr>
          <w:rStyle w:val="CommentReference"/>
        </w:rPr>
        <w:commentReference w:id="3"/>
      </w:r>
    </w:p>
    <w:p w14:paraId="1DDC6DC1" w14:textId="77777777" w:rsidR="00C900CF" w:rsidRDefault="00C900CF"/>
    <w:sectPr w:rsidR="00C900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Ira Sabran" w:date="2014-04-21T07:10:00Z" w:initials="IS">
    <w:p w14:paraId="34BEE226" w14:textId="77777777" w:rsidR="006C09D5" w:rsidRDefault="006C09D5">
      <w:pPr>
        <w:pStyle w:val="CommentText"/>
      </w:pPr>
      <w:r>
        <w:rPr>
          <w:rStyle w:val="CommentReference"/>
        </w:rPr>
        <w:annotationRef/>
      </w:r>
      <w:r>
        <w:t>Why is this needed?</w:t>
      </w:r>
      <w:bookmarkStart w:id="4" w:name="_GoBack"/>
      <w:bookmarkEnd w:id="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BEE2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CF"/>
    <w:rsid w:val="00012094"/>
    <w:rsid w:val="000137C1"/>
    <w:rsid w:val="00036629"/>
    <w:rsid w:val="0004770F"/>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D57A3"/>
    <w:rsid w:val="00224EC7"/>
    <w:rsid w:val="002467C1"/>
    <w:rsid w:val="00246E3B"/>
    <w:rsid w:val="00250E43"/>
    <w:rsid w:val="002541DC"/>
    <w:rsid w:val="002861D5"/>
    <w:rsid w:val="002C207B"/>
    <w:rsid w:val="002C5197"/>
    <w:rsid w:val="00352716"/>
    <w:rsid w:val="00377571"/>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09D5"/>
    <w:rsid w:val="006C7A15"/>
    <w:rsid w:val="006E7B16"/>
    <w:rsid w:val="007165DF"/>
    <w:rsid w:val="007244E7"/>
    <w:rsid w:val="00744CEC"/>
    <w:rsid w:val="00785385"/>
    <w:rsid w:val="007A75BC"/>
    <w:rsid w:val="00830217"/>
    <w:rsid w:val="0083731B"/>
    <w:rsid w:val="00837F6A"/>
    <w:rsid w:val="008506A4"/>
    <w:rsid w:val="00872F32"/>
    <w:rsid w:val="008750E0"/>
    <w:rsid w:val="008B0853"/>
    <w:rsid w:val="008E10BE"/>
    <w:rsid w:val="008E67C7"/>
    <w:rsid w:val="008F1BCB"/>
    <w:rsid w:val="00901F92"/>
    <w:rsid w:val="00973C76"/>
    <w:rsid w:val="00976C7C"/>
    <w:rsid w:val="009B003A"/>
    <w:rsid w:val="009B06F1"/>
    <w:rsid w:val="009C6083"/>
    <w:rsid w:val="009F77E0"/>
    <w:rsid w:val="00A0052E"/>
    <w:rsid w:val="00A314FC"/>
    <w:rsid w:val="00A41B3F"/>
    <w:rsid w:val="00A5649E"/>
    <w:rsid w:val="00A8017D"/>
    <w:rsid w:val="00A80F7C"/>
    <w:rsid w:val="00AA62C1"/>
    <w:rsid w:val="00AA6C6C"/>
    <w:rsid w:val="00AC5093"/>
    <w:rsid w:val="00AE60F2"/>
    <w:rsid w:val="00B01E11"/>
    <w:rsid w:val="00B26FAC"/>
    <w:rsid w:val="00B46AFF"/>
    <w:rsid w:val="00B70F33"/>
    <w:rsid w:val="00B805C7"/>
    <w:rsid w:val="00BA474B"/>
    <w:rsid w:val="00BB6B8F"/>
    <w:rsid w:val="00BD3A1B"/>
    <w:rsid w:val="00BF4B57"/>
    <w:rsid w:val="00BF6075"/>
    <w:rsid w:val="00C0288D"/>
    <w:rsid w:val="00C3291F"/>
    <w:rsid w:val="00C42DCC"/>
    <w:rsid w:val="00C6577B"/>
    <w:rsid w:val="00C77F2D"/>
    <w:rsid w:val="00C900CF"/>
    <w:rsid w:val="00CB635D"/>
    <w:rsid w:val="00CE19A2"/>
    <w:rsid w:val="00CF1A97"/>
    <w:rsid w:val="00D32F73"/>
    <w:rsid w:val="00D448F8"/>
    <w:rsid w:val="00DA23B8"/>
    <w:rsid w:val="00DC772F"/>
    <w:rsid w:val="00E027CE"/>
    <w:rsid w:val="00E02E12"/>
    <w:rsid w:val="00E12522"/>
    <w:rsid w:val="00E40501"/>
    <w:rsid w:val="00E91C5F"/>
    <w:rsid w:val="00EB3B3C"/>
    <w:rsid w:val="00EC2231"/>
    <w:rsid w:val="00F00AC4"/>
    <w:rsid w:val="00F741FE"/>
    <w:rsid w:val="00F96410"/>
    <w:rsid w:val="00F96859"/>
    <w:rsid w:val="00FB327D"/>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92E6"/>
  <w15:chartTrackingRefBased/>
  <w15:docId w15:val="{603D7CFE-31BA-41D9-96AB-70EDB29B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0CF"/>
    <w:rPr>
      <w:color w:val="0563C1" w:themeColor="hyperlink"/>
      <w:u w:val="single"/>
    </w:rPr>
  </w:style>
  <w:style w:type="character" w:styleId="CommentReference">
    <w:name w:val="annotation reference"/>
    <w:basedOn w:val="DefaultParagraphFont"/>
    <w:uiPriority w:val="99"/>
    <w:semiHidden/>
    <w:unhideWhenUsed/>
    <w:rsid w:val="006C09D5"/>
    <w:rPr>
      <w:sz w:val="16"/>
      <w:szCs w:val="16"/>
    </w:rPr>
  </w:style>
  <w:style w:type="paragraph" w:styleId="CommentText">
    <w:name w:val="annotation text"/>
    <w:basedOn w:val="Normal"/>
    <w:link w:val="CommentTextChar"/>
    <w:uiPriority w:val="99"/>
    <w:semiHidden/>
    <w:unhideWhenUsed/>
    <w:rsid w:val="006C09D5"/>
    <w:pPr>
      <w:spacing w:line="240" w:lineRule="auto"/>
    </w:pPr>
    <w:rPr>
      <w:sz w:val="20"/>
      <w:szCs w:val="20"/>
    </w:rPr>
  </w:style>
  <w:style w:type="character" w:customStyle="1" w:styleId="CommentTextChar">
    <w:name w:val="Comment Text Char"/>
    <w:basedOn w:val="DefaultParagraphFont"/>
    <w:link w:val="CommentText"/>
    <w:uiPriority w:val="99"/>
    <w:semiHidden/>
    <w:rsid w:val="006C09D5"/>
    <w:rPr>
      <w:sz w:val="20"/>
      <w:szCs w:val="20"/>
    </w:rPr>
  </w:style>
  <w:style w:type="paragraph" w:styleId="CommentSubject">
    <w:name w:val="annotation subject"/>
    <w:basedOn w:val="CommentText"/>
    <w:next w:val="CommentText"/>
    <w:link w:val="CommentSubjectChar"/>
    <w:uiPriority w:val="99"/>
    <w:semiHidden/>
    <w:unhideWhenUsed/>
    <w:rsid w:val="006C09D5"/>
    <w:rPr>
      <w:b/>
      <w:bCs/>
    </w:rPr>
  </w:style>
  <w:style w:type="character" w:customStyle="1" w:styleId="CommentSubjectChar">
    <w:name w:val="Comment Subject Char"/>
    <w:basedOn w:val="CommentTextChar"/>
    <w:link w:val="CommentSubject"/>
    <w:uiPriority w:val="99"/>
    <w:semiHidden/>
    <w:rsid w:val="006C09D5"/>
    <w:rPr>
      <w:b/>
      <w:bCs/>
      <w:sz w:val="20"/>
      <w:szCs w:val="20"/>
    </w:rPr>
  </w:style>
  <w:style w:type="paragraph" w:styleId="BalloonText">
    <w:name w:val="Balloon Text"/>
    <w:basedOn w:val="Normal"/>
    <w:link w:val="BalloonTextChar"/>
    <w:uiPriority w:val="99"/>
    <w:semiHidden/>
    <w:unhideWhenUsed/>
    <w:rsid w:val="006C0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5836">
      <w:bodyDiv w:val="1"/>
      <w:marLeft w:val="0"/>
      <w:marRight w:val="0"/>
      <w:marTop w:val="0"/>
      <w:marBottom w:val="0"/>
      <w:divBdr>
        <w:top w:val="none" w:sz="0" w:space="0" w:color="auto"/>
        <w:left w:val="none" w:sz="0" w:space="0" w:color="auto"/>
        <w:bottom w:val="none" w:sz="0" w:space="0" w:color="auto"/>
        <w:right w:val="none" w:sz="0" w:space="0" w:color="auto"/>
      </w:divBdr>
      <w:divsChild>
        <w:div w:id="876695708">
          <w:marLeft w:val="0"/>
          <w:marRight w:val="0"/>
          <w:marTop w:val="0"/>
          <w:marBottom w:val="0"/>
          <w:divBdr>
            <w:top w:val="none" w:sz="0" w:space="0" w:color="auto"/>
            <w:left w:val="none" w:sz="0" w:space="0" w:color="auto"/>
            <w:bottom w:val="none" w:sz="0" w:space="0" w:color="auto"/>
            <w:right w:val="none" w:sz="0" w:space="0" w:color="auto"/>
          </w:divBdr>
        </w:div>
      </w:divsChild>
    </w:div>
    <w:div w:id="1758163716">
      <w:bodyDiv w:val="1"/>
      <w:marLeft w:val="0"/>
      <w:marRight w:val="0"/>
      <w:marTop w:val="0"/>
      <w:marBottom w:val="0"/>
      <w:divBdr>
        <w:top w:val="none" w:sz="0" w:space="0" w:color="auto"/>
        <w:left w:val="none" w:sz="0" w:space="0" w:color="auto"/>
        <w:bottom w:val="none" w:sz="0" w:space="0" w:color="auto"/>
        <w:right w:val="none" w:sz="0" w:space="0" w:color="auto"/>
      </w:divBdr>
      <w:divsChild>
        <w:div w:id="1487824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www.formulatrix.com/demosite/pcr/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3</cp:revision>
  <dcterms:created xsi:type="dcterms:W3CDTF">2014-04-21T11:06:00Z</dcterms:created>
  <dcterms:modified xsi:type="dcterms:W3CDTF">2014-04-21T11:10:00Z</dcterms:modified>
</cp:coreProperties>
</file>