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59" w:rsidRPr="00102F18" w:rsidRDefault="00102F18">
      <w:r w:rsidRPr="00102F18">
        <w:t>Mantis Newest Model</w:t>
      </w:r>
    </w:p>
    <w:p w:rsidR="00102F18" w:rsidRDefault="00552E0F">
      <w:pPr>
        <w:rPr>
          <w:ins w:id="0" w:author="Hannah Drake" w:date="2014-04-15T12:06:00Z"/>
        </w:rPr>
      </w:pPr>
      <w:ins w:id="1" w:author="Hannah Drake" w:date="2014-04-15T12:06:00Z">
        <w:r>
          <w:fldChar w:fldCharType="begin"/>
        </w:r>
        <w:r>
          <w:instrText xml:space="preserve"> HYPERLINK "</w:instrText>
        </w:r>
      </w:ins>
      <w:r w:rsidRPr="00102F18">
        <w:instrText>http://www.formulatrix.com/demosite/liquid-handling/products/mantis/index.html#tabbed-nav=tab2</w:instrText>
      </w:r>
      <w:ins w:id="2" w:author="Hannah Drake" w:date="2014-04-15T12:06:00Z">
        <w:r>
          <w:instrText xml:space="preserve">" </w:instrText>
        </w:r>
        <w:r>
          <w:fldChar w:fldCharType="separate"/>
        </w:r>
      </w:ins>
      <w:r w:rsidRPr="00D640B6">
        <w:rPr>
          <w:rStyle w:val="Hyperlink"/>
        </w:rPr>
        <w:t>http://www.formulatrix.com/demosite/liquid-handling/products/mantis/index.html#tabbed-nav=tab2</w:t>
      </w:r>
      <w:ins w:id="3" w:author="Hannah Drake" w:date="2014-04-15T12:06:00Z">
        <w:r>
          <w:fldChar w:fldCharType="end"/>
        </w:r>
      </w:ins>
    </w:p>
    <w:p w:rsidR="00552E0F" w:rsidRDefault="00552E0F">
      <w:pPr>
        <w:rPr>
          <w:ins w:id="4" w:author="Hannah Drake" w:date="2014-04-15T12:06:00Z"/>
        </w:rPr>
      </w:pPr>
    </w:p>
    <w:p w:rsidR="00552E0F" w:rsidRPr="00102F18" w:rsidRDefault="00552E0F">
      <w:ins w:id="5" w:author="Hannah Drake" w:date="2014-04-15T12:06:00Z">
        <w:r>
          <w:t xml:space="preserve">Remove this page </w:t>
        </w:r>
        <w:proofErr w:type="gramStart"/>
        <w:r>
          <w:t>entirely,</w:t>
        </w:r>
        <w:proofErr w:type="gramEnd"/>
        <w:r>
          <w:t xml:space="preserve"> it’s completely redundant over key features.</w:t>
        </w:r>
      </w:ins>
      <w:bookmarkStart w:id="6" w:name="_GoBack"/>
      <w:bookmarkEnd w:id="6"/>
    </w:p>
    <w:p w:rsidR="00102F18" w:rsidRPr="00102F18" w:rsidRDefault="00102F18"/>
    <w:p w:rsidR="00102F18" w:rsidRPr="00102F18" w:rsidRDefault="00102F18" w:rsidP="00102F1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102F18">
        <w:rPr>
          <w:rFonts w:eastAsia="Times New Roman" w:cs="Times New Roman"/>
          <w:b/>
          <w:bCs/>
        </w:rPr>
        <w:t xml:space="preserve">The next generation Mantis - Continuous flow, </w:t>
      </w:r>
      <w:del w:id="7" w:author="Ira Sabran" w:date="2014-04-04T15:50:00Z">
        <w:r w:rsidRPr="00102F18" w:rsidDel="007B13BD">
          <w:rPr>
            <w:rFonts w:eastAsia="Times New Roman" w:cs="Times New Roman"/>
            <w:b/>
            <w:bCs/>
          </w:rPr>
          <w:delText xml:space="preserve">Deep </w:delText>
        </w:r>
      </w:del>
      <w:ins w:id="8" w:author="Ira Sabran" w:date="2014-04-04T15:50:00Z">
        <w:r w:rsidR="007B13BD">
          <w:rPr>
            <w:rFonts w:eastAsia="Times New Roman" w:cs="Times New Roman"/>
            <w:b/>
            <w:bCs/>
          </w:rPr>
          <w:t>d</w:t>
        </w:r>
        <w:r w:rsidR="007B13BD" w:rsidRPr="00102F18">
          <w:rPr>
            <w:rFonts w:eastAsia="Times New Roman" w:cs="Times New Roman"/>
            <w:b/>
            <w:bCs/>
          </w:rPr>
          <w:t xml:space="preserve">eep </w:t>
        </w:r>
      </w:ins>
      <w:r w:rsidRPr="00102F18">
        <w:rPr>
          <w:rFonts w:eastAsia="Times New Roman" w:cs="Times New Roman"/>
          <w:b/>
          <w:bCs/>
        </w:rPr>
        <w:t>well support and more</w:t>
      </w:r>
    </w:p>
    <w:p w:rsidR="00102F18" w:rsidRPr="00102F18" w:rsidRDefault="00102F18" w:rsidP="00102F1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2F18">
        <w:rPr>
          <w:rFonts w:eastAsia="Times New Roman" w:cs="Times New Roman"/>
        </w:rPr>
        <w:t xml:space="preserve">The </w:t>
      </w:r>
      <w:del w:id="9" w:author="Ira Sabran" w:date="2014-04-04T15:53:00Z">
        <w:r w:rsidRPr="00102F18" w:rsidDel="007B13BD">
          <w:rPr>
            <w:rFonts w:eastAsia="Times New Roman" w:cs="Times New Roman"/>
          </w:rPr>
          <w:delText xml:space="preserve">latest revision of the </w:delText>
        </w:r>
      </w:del>
      <w:ins w:id="10" w:author="Ira Sabran" w:date="2014-04-04T15:53:00Z">
        <w:r w:rsidR="007B13BD">
          <w:rPr>
            <w:rFonts w:eastAsia="Times New Roman" w:cs="Times New Roman"/>
          </w:rPr>
          <w:t xml:space="preserve">new </w:t>
        </w:r>
      </w:ins>
      <w:r w:rsidRPr="00102F18">
        <w:rPr>
          <w:rFonts w:eastAsia="Times New Roman" w:cs="Times New Roman"/>
        </w:rPr>
        <w:t xml:space="preserve">Mantis combines the capabilities of </w:t>
      </w:r>
      <w:del w:id="11" w:author="Ira Sabran" w:date="2014-04-04T15:54:00Z">
        <w:r w:rsidRPr="00102F18" w:rsidDel="007B13BD">
          <w:rPr>
            <w:rFonts w:eastAsia="Times New Roman" w:cs="Times New Roman"/>
          </w:rPr>
          <w:delText xml:space="preserve">the </w:delText>
        </w:r>
      </w:del>
      <w:ins w:id="12" w:author="Ira Sabran" w:date="2014-04-04T15:54:00Z">
        <w:r w:rsidR="007B13BD">
          <w:rPr>
            <w:rFonts w:eastAsia="Times New Roman" w:cs="Times New Roman"/>
          </w:rPr>
          <w:t>our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original design with some significant hardware upgrades </w:t>
      </w:r>
      <w:del w:id="13" w:author="Ira Sabran" w:date="2014-04-04T15:54:00Z">
        <w:r w:rsidRPr="00102F18" w:rsidDel="007B13BD">
          <w:rPr>
            <w:rFonts w:eastAsia="Times New Roman" w:cs="Times New Roman"/>
          </w:rPr>
          <w:delText xml:space="preserve">to make </w:delText>
        </w:r>
      </w:del>
      <w:ins w:id="14" w:author="Ira Sabran" w:date="2014-04-04T15:54:00Z">
        <w:r w:rsidR="007B13BD" w:rsidRPr="00102F18">
          <w:rPr>
            <w:rFonts w:eastAsia="Times New Roman" w:cs="Times New Roman"/>
          </w:rPr>
          <w:t>mak</w:t>
        </w:r>
        <w:r w:rsidR="007B13BD">
          <w:rPr>
            <w:rFonts w:eastAsia="Times New Roman" w:cs="Times New Roman"/>
          </w:rPr>
          <w:t>ing Mantis</w:t>
        </w:r>
        <w:r w:rsidR="007B13BD" w:rsidRPr="00102F18">
          <w:rPr>
            <w:rFonts w:eastAsia="Times New Roman" w:cs="Times New Roman"/>
          </w:rPr>
          <w:t xml:space="preserve"> </w:t>
        </w:r>
      </w:ins>
      <w:del w:id="15" w:author="Ira Sabran" w:date="2014-04-04T15:55:00Z">
        <w:r w:rsidRPr="00102F18" w:rsidDel="007B13BD">
          <w:rPr>
            <w:rFonts w:eastAsia="Times New Roman" w:cs="Times New Roman"/>
          </w:rPr>
          <w:delText xml:space="preserve">this the most </w:delText>
        </w:r>
      </w:del>
      <w:ins w:id="16" w:author="Ira Sabran" w:date="2014-04-04T15:55:00Z">
        <w:r w:rsidR="007B13BD">
          <w:rPr>
            <w:rFonts w:eastAsia="Times New Roman" w:cs="Times New Roman"/>
          </w:rPr>
          <w:t xml:space="preserve">even more </w:t>
        </w:r>
      </w:ins>
      <w:r w:rsidRPr="00102F18">
        <w:rPr>
          <w:rFonts w:eastAsia="Times New Roman" w:cs="Times New Roman"/>
        </w:rPr>
        <w:t xml:space="preserve">versatile </w:t>
      </w:r>
      <w:ins w:id="17" w:author="Ira Sabran" w:date="2014-04-04T15:54:00Z">
        <w:r w:rsidR="007B13BD">
          <w:rPr>
            <w:rFonts w:eastAsia="Times New Roman" w:cs="Times New Roman"/>
          </w:rPr>
          <w:t>and robust</w:t>
        </w:r>
      </w:ins>
      <w:del w:id="18" w:author="Ira Sabran" w:date="2014-04-04T15:55:00Z">
        <w:r w:rsidRPr="00102F18" w:rsidDel="007B13BD">
          <w:rPr>
            <w:rFonts w:eastAsia="Times New Roman" w:cs="Times New Roman"/>
          </w:rPr>
          <w:delText>Mantis model yet</w:delText>
        </w:r>
      </w:del>
      <w:r w:rsidRPr="00102F18">
        <w:rPr>
          <w:rFonts w:eastAsia="Times New Roman" w:cs="Times New Roman"/>
        </w:rPr>
        <w:t>.</w:t>
      </w:r>
    </w:p>
    <w:p w:rsidR="007B13BD" w:rsidRDefault="00102F18" w:rsidP="00102F18">
      <w:pPr>
        <w:spacing w:after="0" w:line="240" w:lineRule="auto"/>
        <w:ind w:left="720"/>
        <w:rPr>
          <w:ins w:id="19" w:author="Ira Sabran" w:date="2014-04-04T15:49:00Z"/>
          <w:rFonts w:eastAsia="Times New Roman" w:cs="Times New Roman"/>
        </w:rPr>
      </w:pPr>
      <w:r w:rsidRPr="00102F18">
        <w:rPr>
          <w:rFonts w:eastAsia="Times New Roman" w:cs="Times New Roman"/>
          <w:b/>
          <w:bCs/>
        </w:rPr>
        <w:t>Continuous Flow Dispensing (optional)</w:t>
      </w:r>
      <w:del w:id="20" w:author="Ira Sabran" w:date="2014-04-04T15:56:00Z">
        <w:r w:rsidRPr="00102F18" w:rsidDel="007B13BD">
          <w:rPr>
            <w:rFonts w:eastAsia="Times New Roman" w:cs="Times New Roman"/>
            <w:b/>
            <w:bCs/>
          </w:rPr>
          <w:delText>:</w:delText>
        </w:r>
      </w:del>
      <w:del w:id="21" w:author="Ira Sabran" w:date="2014-04-04T15:49:00Z">
        <w:r w:rsidRPr="00102F18" w:rsidDel="007B13BD">
          <w:rPr>
            <w:rFonts w:eastAsia="Times New Roman" w:cs="Times New Roman"/>
          </w:rPr>
          <w:br/>
        </w:r>
      </w:del>
    </w:p>
    <w:p w:rsidR="00102F18" w:rsidRPr="00102F18" w:rsidRDefault="00102F18" w:rsidP="00102F18">
      <w:pPr>
        <w:spacing w:after="0" w:line="240" w:lineRule="auto"/>
        <w:ind w:left="720"/>
        <w:rPr>
          <w:rFonts w:eastAsia="Times New Roman" w:cs="Times New Roman"/>
        </w:rPr>
      </w:pPr>
      <w:r w:rsidRPr="00102F18">
        <w:rPr>
          <w:rFonts w:eastAsia="Times New Roman" w:cs="Times New Roman"/>
        </w:rPr>
        <w:t xml:space="preserve">With </w:t>
      </w:r>
      <w:ins w:id="22" w:author="Ira Sabran" w:date="2014-04-04T15:57:00Z">
        <w:r w:rsidR="007B13BD">
          <w:rPr>
            <w:rFonts w:eastAsia="Times New Roman" w:cs="Times New Roman"/>
          </w:rPr>
          <w:t xml:space="preserve">the </w:t>
        </w:r>
      </w:ins>
      <w:r w:rsidRPr="00102F18">
        <w:rPr>
          <w:rFonts w:eastAsia="Times New Roman" w:cs="Times New Roman"/>
        </w:rPr>
        <w:t xml:space="preserve">optional continuous flow, the Mantis can pressurize an external </w:t>
      </w:r>
      <w:del w:id="23" w:author="Ira Sabran" w:date="2014-04-04T15:57:00Z">
        <w:r w:rsidRPr="00102F18" w:rsidDel="007B13BD">
          <w:rPr>
            <w:rFonts w:eastAsia="Times New Roman" w:cs="Times New Roman"/>
          </w:rPr>
          <w:delText xml:space="preserve">bottle </w:delText>
        </w:r>
      </w:del>
      <w:proofErr w:type="spellStart"/>
      <w:ins w:id="24" w:author="Ira Sabran" w:date="2014-04-04T15:57:00Z">
        <w:r w:rsidR="007B13BD">
          <w:rPr>
            <w:rFonts w:eastAsia="Times New Roman" w:cs="Times New Roman"/>
          </w:rPr>
          <w:t>reservior</w:t>
        </w:r>
        <w:proofErr w:type="spellEnd"/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to dispense liquids at a constant </w:t>
      </w:r>
      <w:del w:id="25" w:author="Ira Sabran" w:date="2014-04-04T15:57:00Z">
        <w:r w:rsidRPr="00102F18" w:rsidDel="007B13BD">
          <w:rPr>
            <w:rFonts w:eastAsia="Times New Roman" w:cs="Times New Roman"/>
          </w:rPr>
          <w:delText xml:space="preserve">dispense </w:delText>
        </w:r>
      </w:del>
      <w:r w:rsidRPr="00102F18">
        <w:rPr>
          <w:rFonts w:eastAsia="Times New Roman" w:cs="Times New Roman"/>
        </w:rPr>
        <w:t xml:space="preserve">speed. This </w:t>
      </w:r>
      <w:del w:id="26" w:author="Ira Sabran" w:date="2014-04-04T15:59:00Z">
        <w:r w:rsidRPr="00102F18" w:rsidDel="007B13BD">
          <w:rPr>
            <w:rFonts w:eastAsia="Times New Roman" w:cs="Times New Roman"/>
          </w:rPr>
          <w:delText xml:space="preserve">dispensing </w:delText>
        </w:r>
      </w:del>
      <w:r w:rsidRPr="00102F18">
        <w:rPr>
          <w:rFonts w:eastAsia="Times New Roman" w:cs="Times New Roman"/>
        </w:rPr>
        <w:t xml:space="preserve">method </w:t>
      </w:r>
      <w:del w:id="27" w:author="Ira Sabran" w:date="2014-04-04T15:59:00Z">
        <w:r w:rsidRPr="00102F18" w:rsidDel="007B13BD">
          <w:rPr>
            <w:rFonts w:eastAsia="Times New Roman" w:cs="Times New Roman"/>
          </w:rPr>
          <w:delText>allows for</w:delText>
        </w:r>
      </w:del>
      <w:ins w:id="28" w:author="Ira Sabran" w:date="2014-04-04T15:59:00Z">
        <w:r w:rsidR="007B13BD">
          <w:rPr>
            <w:rFonts w:eastAsia="Times New Roman" w:cs="Times New Roman"/>
          </w:rPr>
          <w:t>reduces</w:t>
        </w:r>
      </w:ins>
      <w:r w:rsidRPr="00102F18">
        <w:rPr>
          <w:rFonts w:eastAsia="Times New Roman" w:cs="Times New Roman"/>
        </w:rPr>
        <w:t xml:space="preserve"> filling </w:t>
      </w:r>
      <w:ins w:id="29" w:author="Ira Sabran" w:date="2014-04-04T15:59:00Z">
        <w:r w:rsidR="007B13BD">
          <w:rPr>
            <w:rFonts w:eastAsia="Times New Roman" w:cs="Times New Roman"/>
          </w:rPr>
          <w:t>r</w:t>
        </w:r>
      </w:ins>
      <w:ins w:id="30" w:author="Ira Sabran" w:date="2014-04-04T16:00:00Z">
        <w:r w:rsidR="007B13BD">
          <w:rPr>
            <w:rFonts w:eastAsia="Times New Roman" w:cs="Times New Roman"/>
          </w:rPr>
          <w:t>ates</w:t>
        </w:r>
      </w:ins>
      <w:r w:rsidRPr="00102F18">
        <w:rPr>
          <w:rFonts w:eastAsia="Times New Roman" w:cs="Times New Roman"/>
        </w:rPr>
        <w:t xml:space="preserve">7 </w:t>
      </w:r>
      <w:del w:id="31" w:author="Ira Sabran" w:date="2014-04-04T16:00:00Z">
        <w:r w:rsidRPr="00102F18" w:rsidDel="007B13BD">
          <w:rPr>
            <w:rFonts w:eastAsia="Times New Roman" w:cs="Times New Roman"/>
          </w:rPr>
          <w:delText>times faster</w:delText>
        </w:r>
      </w:del>
      <w:ins w:id="32" w:author="Ira Sabran" w:date="2014-04-04T16:00:00Z">
        <w:r w:rsidR="007B13BD">
          <w:rPr>
            <w:rFonts w:eastAsia="Times New Roman" w:cs="Times New Roman"/>
          </w:rPr>
          <w:t>fold</w:t>
        </w:r>
      </w:ins>
      <w:r w:rsidRPr="00102F18">
        <w:rPr>
          <w:rFonts w:eastAsia="Times New Roman" w:cs="Times New Roman"/>
        </w:rPr>
        <w:t xml:space="preserve"> </w:t>
      </w:r>
      <w:ins w:id="33" w:author="Ira Sabran" w:date="2014-04-04T16:01:00Z">
        <w:r w:rsidR="007B13BD">
          <w:rPr>
            <w:rFonts w:eastAsia="Times New Roman" w:cs="Times New Roman"/>
          </w:rPr>
          <w:t>to</w:t>
        </w:r>
      </w:ins>
      <w:del w:id="34" w:author="Ira Sabran" w:date="2014-04-04T16:00:00Z">
        <w:r w:rsidRPr="00102F18" w:rsidDel="007B13BD">
          <w:rPr>
            <w:rFonts w:eastAsia="Times New Roman" w:cs="Times New Roman"/>
          </w:rPr>
          <w:delText xml:space="preserve">(at </w:delText>
        </w:r>
      </w:del>
      <w:del w:id="35" w:author="Ira Sabran" w:date="2014-04-04T16:01:00Z">
        <w:r w:rsidRPr="00102F18" w:rsidDel="007B13BD">
          <w:rPr>
            <w:rFonts w:eastAsia="Times New Roman" w:cs="Times New Roman"/>
          </w:rPr>
          <w:delText>a rate of</w:delText>
        </w:r>
      </w:del>
      <w:r w:rsidRPr="00102F18">
        <w:rPr>
          <w:rFonts w:eastAsia="Times New Roman" w:cs="Times New Roman"/>
        </w:rPr>
        <w:t xml:space="preserve"> 150 μL/second</w:t>
      </w:r>
      <w:ins w:id="36" w:author="Ira Sabran" w:date="2014-04-04T16:01:00Z">
        <w:r w:rsidR="007B13BD">
          <w:rPr>
            <w:rFonts w:eastAsia="Times New Roman" w:cs="Times New Roman"/>
          </w:rPr>
          <w:t>,</w:t>
        </w:r>
      </w:ins>
      <w:del w:id="37" w:author="Ira Sabran" w:date="2014-04-04T16:00:00Z">
        <w:r w:rsidRPr="00102F18" w:rsidDel="007B13BD">
          <w:rPr>
            <w:rFonts w:eastAsia="Times New Roman" w:cs="Times New Roman"/>
          </w:rPr>
          <w:delText xml:space="preserve">) </w:delText>
        </w:r>
      </w:del>
      <w:ins w:id="38" w:author="Ira Sabran" w:date="2014-04-04T16:00:00Z">
        <w:r w:rsidR="007B13BD">
          <w:rPr>
            <w:rFonts w:eastAsia="Times New Roman" w:cs="Times New Roman"/>
          </w:rPr>
          <w:t xml:space="preserve"> </w:t>
        </w:r>
        <w:r w:rsidR="007B13BD" w:rsidRPr="00102F18">
          <w:rPr>
            <w:rFonts w:eastAsia="Times New Roman" w:cs="Times New Roman"/>
          </w:rPr>
          <w:t xml:space="preserve"> </w:t>
        </w:r>
        <w:r w:rsidR="007B13BD">
          <w:rPr>
            <w:rFonts w:eastAsia="Times New Roman" w:cs="Times New Roman"/>
          </w:rPr>
          <w:t xml:space="preserve">faster </w:t>
        </w:r>
      </w:ins>
      <w:r w:rsidRPr="00102F18">
        <w:rPr>
          <w:rFonts w:eastAsia="Times New Roman" w:cs="Times New Roman"/>
        </w:rPr>
        <w:t xml:space="preserve">than </w:t>
      </w:r>
      <w:del w:id="39" w:author="Ira Sabran" w:date="2014-04-04T15:58:00Z">
        <w:r w:rsidRPr="00102F18" w:rsidDel="007B13BD">
          <w:rPr>
            <w:rFonts w:eastAsia="Times New Roman" w:cs="Times New Roman"/>
          </w:rPr>
          <w:delText xml:space="preserve">the </w:delText>
        </w:r>
      </w:del>
      <w:r w:rsidRPr="00102F18">
        <w:rPr>
          <w:rFonts w:eastAsia="Times New Roman" w:cs="Times New Roman"/>
        </w:rPr>
        <w:t xml:space="preserve">previous </w:t>
      </w:r>
      <w:del w:id="40" w:author="Ira Sabran" w:date="2014-04-04T15:58:00Z">
        <w:r w:rsidRPr="00102F18" w:rsidDel="007B13BD">
          <w:rPr>
            <w:rFonts w:eastAsia="Times New Roman" w:cs="Times New Roman"/>
          </w:rPr>
          <w:delText>Mantis</w:delText>
        </w:r>
      </w:del>
      <w:ins w:id="41" w:author="Ira Sabran" w:date="2014-04-04T15:58:00Z">
        <w:r w:rsidR="007B13BD">
          <w:rPr>
            <w:rFonts w:eastAsia="Times New Roman" w:cs="Times New Roman"/>
          </w:rPr>
          <w:t>models</w:t>
        </w:r>
      </w:ins>
      <w:r w:rsidRPr="00102F18">
        <w:rPr>
          <w:rFonts w:eastAsia="Times New Roman" w:cs="Times New Roman"/>
        </w:rPr>
        <w:t>. This increased dispensing speed is suitable for filling deep well blocks.</w:t>
      </w:r>
      <w:del w:id="42" w:author="Ira Sabran" w:date="2014-04-04T16:02:00Z">
        <w:r w:rsidRPr="00102F18" w:rsidDel="007B13BD">
          <w:rPr>
            <w:rFonts w:eastAsia="Times New Roman" w:cs="Times New Roman"/>
          </w:rPr>
          <w:delText xml:space="preserve"> </w:delText>
        </w:r>
      </w:del>
    </w:p>
    <w:p w:rsidR="007B13BD" w:rsidRDefault="00102F18" w:rsidP="00102F18">
      <w:pPr>
        <w:spacing w:after="0" w:line="240" w:lineRule="auto"/>
        <w:ind w:left="720"/>
        <w:rPr>
          <w:ins w:id="43" w:author="Ira Sabran" w:date="2014-04-04T15:49:00Z"/>
          <w:rFonts w:eastAsia="Times New Roman" w:cs="Times New Roman"/>
        </w:rPr>
      </w:pPr>
      <w:r w:rsidRPr="00102F18">
        <w:rPr>
          <w:rFonts w:eastAsia="Times New Roman" w:cs="Times New Roman"/>
          <w:b/>
          <w:bCs/>
        </w:rPr>
        <w:t>Extended Z-Axis for Deep Well Blocks</w:t>
      </w:r>
      <w:del w:id="44" w:author="Ira Sabran" w:date="2014-04-04T15:56:00Z">
        <w:r w:rsidRPr="00102F18" w:rsidDel="007B13BD">
          <w:rPr>
            <w:rFonts w:eastAsia="Times New Roman" w:cs="Times New Roman"/>
            <w:b/>
            <w:bCs/>
          </w:rPr>
          <w:delText>:</w:delText>
        </w:r>
      </w:del>
      <w:del w:id="45" w:author="Ira Sabran" w:date="2014-04-04T15:49:00Z">
        <w:r w:rsidRPr="00102F18" w:rsidDel="007B13BD">
          <w:rPr>
            <w:rFonts w:eastAsia="Times New Roman" w:cs="Times New Roman"/>
          </w:rPr>
          <w:br/>
        </w:r>
      </w:del>
    </w:p>
    <w:p w:rsidR="00102F18" w:rsidRPr="00102F18" w:rsidRDefault="00102F18" w:rsidP="00102F18">
      <w:pPr>
        <w:spacing w:after="0" w:line="240" w:lineRule="auto"/>
        <w:ind w:left="720"/>
        <w:rPr>
          <w:rFonts w:eastAsia="Times New Roman" w:cs="Times New Roman"/>
        </w:rPr>
      </w:pPr>
      <w:r w:rsidRPr="00102F18">
        <w:rPr>
          <w:rFonts w:eastAsia="Times New Roman" w:cs="Times New Roman"/>
        </w:rPr>
        <w:t xml:space="preserve">The </w:t>
      </w:r>
      <w:ins w:id="46" w:author="Ira Sabran" w:date="2014-04-04T16:03:00Z">
        <w:r w:rsidR="007B13BD">
          <w:rPr>
            <w:rFonts w:eastAsia="Times New Roman" w:cs="Times New Roman"/>
          </w:rPr>
          <w:t>Mantis</w:t>
        </w:r>
      </w:ins>
      <w:ins w:id="47" w:author="Ira Sabran" w:date="2014-04-04T16:04:00Z">
        <w:r w:rsidR="007B13BD">
          <w:rPr>
            <w:rFonts w:eastAsia="Times New Roman" w:cs="Times New Roman"/>
          </w:rPr>
          <w:t>’</w:t>
        </w:r>
      </w:ins>
      <w:ins w:id="48" w:author="Ira Sabran" w:date="2014-04-04T16:03:00Z">
        <w:r w:rsidR="007B13BD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dispense head </w:t>
      </w:r>
      <w:del w:id="49" w:author="Ira Sabran" w:date="2014-04-04T16:03:00Z">
        <w:r w:rsidRPr="00102F18" w:rsidDel="007B13BD">
          <w:rPr>
            <w:rFonts w:eastAsia="Times New Roman" w:cs="Times New Roman"/>
          </w:rPr>
          <w:delText xml:space="preserve">of the Mantis </w:delText>
        </w:r>
      </w:del>
      <w:r w:rsidRPr="00102F18">
        <w:rPr>
          <w:rFonts w:eastAsia="Times New Roman" w:cs="Times New Roman"/>
        </w:rPr>
        <w:t xml:space="preserve">has </w:t>
      </w:r>
      <w:ins w:id="50" w:author="Ira Sabran" w:date="2014-04-04T16:03:00Z">
        <w:r w:rsidR="007B13BD">
          <w:rPr>
            <w:rFonts w:eastAsia="Times New Roman" w:cs="Times New Roman"/>
          </w:rPr>
          <w:t xml:space="preserve">a </w:t>
        </w:r>
      </w:ins>
      <w:r w:rsidRPr="00102F18">
        <w:rPr>
          <w:rFonts w:eastAsia="Times New Roman" w:cs="Times New Roman"/>
        </w:rPr>
        <w:t xml:space="preserve">clearance </w:t>
      </w:r>
      <w:ins w:id="51" w:author="Ira Sabran" w:date="2014-04-04T16:03:00Z">
        <w:r w:rsidR="007B13BD">
          <w:rPr>
            <w:rFonts w:eastAsia="Times New Roman" w:cs="Times New Roman"/>
          </w:rPr>
          <w:t xml:space="preserve">of </w:t>
        </w:r>
      </w:ins>
      <w:r w:rsidRPr="00102F18">
        <w:rPr>
          <w:rFonts w:eastAsia="Times New Roman" w:cs="Times New Roman"/>
        </w:rPr>
        <w:t xml:space="preserve">up to </w:t>
      </w:r>
      <w:del w:id="52" w:author="Ira Sabran" w:date="2014-04-04T16:03:00Z">
        <w:r w:rsidRPr="00102F18" w:rsidDel="007B13BD">
          <w:rPr>
            <w:rFonts w:eastAsia="Times New Roman" w:cs="Times New Roman"/>
          </w:rPr>
          <w:delText xml:space="preserve">54mm </w:delText>
        </w:r>
      </w:del>
      <w:ins w:id="53" w:author="Ira Sabran" w:date="2014-04-04T16:03:00Z">
        <w:r w:rsidR="007B13BD" w:rsidRPr="00102F18">
          <w:rPr>
            <w:rFonts w:eastAsia="Times New Roman" w:cs="Times New Roman"/>
          </w:rPr>
          <w:t>54m</w:t>
        </w:r>
        <w:r w:rsidR="007B13BD">
          <w:rPr>
            <w:rFonts w:eastAsia="Times New Roman" w:cs="Times New Roman"/>
          </w:rPr>
          <w:t>M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for dispensing into deep well blocks. </w:t>
      </w:r>
    </w:p>
    <w:p w:rsidR="007B13BD" w:rsidRDefault="00102F18" w:rsidP="00102F18">
      <w:pPr>
        <w:spacing w:after="0" w:line="240" w:lineRule="auto"/>
        <w:ind w:left="720"/>
        <w:rPr>
          <w:ins w:id="54" w:author="Ira Sabran" w:date="2014-04-04T15:49:00Z"/>
          <w:rFonts w:eastAsia="Times New Roman" w:cs="Times New Roman"/>
        </w:rPr>
      </w:pPr>
      <w:r w:rsidRPr="00102F18">
        <w:rPr>
          <w:rFonts w:eastAsia="Times New Roman" w:cs="Times New Roman"/>
          <w:b/>
          <w:bCs/>
        </w:rPr>
        <w:t>Integrated Ingredient Holders (optional)</w:t>
      </w:r>
      <w:del w:id="55" w:author="Ira Sabran" w:date="2014-04-04T15:56:00Z">
        <w:r w:rsidRPr="00102F18" w:rsidDel="007B13BD">
          <w:rPr>
            <w:rFonts w:eastAsia="Times New Roman" w:cs="Times New Roman"/>
            <w:b/>
            <w:bCs/>
          </w:rPr>
          <w:delText>:</w:delText>
        </w:r>
      </w:del>
      <w:del w:id="56" w:author="Ira Sabran" w:date="2014-04-04T15:49:00Z">
        <w:r w:rsidRPr="00102F18" w:rsidDel="007B13BD">
          <w:rPr>
            <w:rFonts w:eastAsia="Times New Roman" w:cs="Times New Roman"/>
          </w:rPr>
          <w:br/>
        </w:r>
      </w:del>
    </w:p>
    <w:p w:rsidR="00102F18" w:rsidRPr="00102F18" w:rsidRDefault="00102F18" w:rsidP="00102F18">
      <w:pPr>
        <w:spacing w:after="0" w:line="240" w:lineRule="auto"/>
        <w:ind w:left="720"/>
        <w:rPr>
          <w:rFonts w:eastAsia="Times New Roman" w:cs="Times New Roman"/>
        </w:rPr>
      </w:pPr>
      <w:del w:id="57" w:author="Ira Sabran" w:date="2014-04-04T16:04:00Z">
        <w:r w:rsidRPr="00102F18" w:rsidDel="007B13BD">
          <w:rPr>
            <w:rFonts w:eastAsia="Times New Roman" w:cs="Times New Roman"/>
          </w:rPr>
          <w:delText xml:space="preserve">The </w:delText>
        </w:r>
      </w:del>
      <w:r w:rsidRPr="00102F18">
        <w:rPr>
          <w:rFonts w:eastAsia="Times New Roman" w:cs="Times New Roman"/>
        </w:rPr>
        <w:t xml:space="preserve">Mantis comes fitted with removable </w:t>
      </w:r>
      <w:del w:id="58" w:author="Ira Sabran" w:date="2014-04-04T16:04:00Z">
        <w:r w:rsidRPr="00102F18" w:rsidDel="007B13BD">
          <w:rPr>
            <w:rFonts w:eastAsia="Times New Roman" w:cs="Times New Roman"/>
          </w:rPr>
          <w:delText xml:space="preserve">ingredient </w:delText>
        </w:r>
      </w:del>
      <w:ins w:id="59" w:author="Ira Sabran" w:date="2014-04-04T16:04:00Z">
        <w:r w:rsidR="007B13BD">
          <w:rPr>
            <w:rFonts w:eastAsia="Times New Roman" w:cs="Times New Roman"/>
          </w:rPr>
          <w:t>reagent</w:t>
        </w:r>
        <w:r w:rsidR="007B13BD" w:rsidRPr="00102F18">
          <w:rPr>
            <w:rFonts w:eastAsia="Times New Roman" w:cs="Times New Roman"/>
          </w:rPr>
          <w:t xml:space="preserve"> </w:t>
        </w:r>
      </w:ins>
      <w:del w:id="60" w:author="Ira Sabran" w:date="2014-04-04T16:04:00Z">
        <w:r w:rsidRPr="00102F18" w:rsidDel="007B13BD">
          <w:rPr>
            <w:rFonts w:eastAsia="Times New Roman" w:cs="Times New Roman"/>
          </w:rPr>
          <w:delText xml:space="preserve">holders </w:delText>
        </w:r>
      </w:del>
      <w:ins w:id="61" w:author="Ira Sabran" w:date="2014-04-04T16:04:00Z">
        <w:r w:rsidR="007B13BD">
          <w:rPr>
            <w:rFonts w:eastAsia="Times New Roman" w:cs="Times New Roman"/>
          </w:rPr>
          <w:t>containers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that allow </w:t>
      </w:r>
      <w:del w:id="62" w:author="Ira Sabran" w:date="2014-04-04T16:04:00Z">
        <w:r w:rsidRPr="00102F18" w:rsidDel="007B13BD">
          <w:rPr>
            <w:rFonts w:eastAsia="Times New Roman" w:cs="Times New Roman"/>
          </w:rPr>
          <w:delText xml:space="preserve">ingredients </w:delText>
        </w:r>
      </w:del>
      <w:ins w:id="63" w:author="Ira Sabran" w:date="2014-04-04T16:04:00Z">
        <w:r w:rsidR="007B13BD">
          <w:rPr>
            <w:rFonts w:eastAsia="Times New Roman" w:cs="Times New Roman"/>
          </w:rPr>
          <w:t>reagents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in 50ml </w:t>
      </w:r>
      <w:del w:id="64" w:author="Ira Sabran" w:date="2014-04-04T16:04:00Z">
        <w:r w:rsidRPr="00102F18" w:rsidDel="007B13BD">
          <w:rPr>
            <w:rFonts w:eastAsia="Times New Roman" w:cs="Times New Roman"/>
          </w:rPr>
          <w:delText xml:space="preserve">falcon </w:delText>
        </w:r>
      </w:del>
      <w:ins w:id="65" w:author="Ira Sabran" w:date="2014-04-04T16:04:00Z">
        <w:r w:rsidR="007B13BD">
          <w:rPr>
            <w:rFonts w:eastAsia="Times New Roman" w:cs="Times New Roman"/>
          </w:rPr>
          <w:t>F</w:t>
        </w:r>
        <w:r w:rsidR="007B13BD" w:rsidRPr="00102F18">
          <w:rPr>
            <w:rFonts w:eastAsia="Times New Roman" w:cs="Times New Roman"/>
          </w:rPr>
          <w:t xml:space="preserve">alcon </w:t>
        </w:r>
      </w:ins>
      <w:r w:rsidRPr="00102F18">
        <w:rPr>
          <w:rFonts w:eastAsia="Times New Roman" w:cs="Times New Roman"/>
        </w:rPr>
        <w:t xml:space="preserve">tubes to </w:t>
      </w:r>
      <w:del w:id="66" w:author="Ira Sabran" w:date="2014-04-04T16:05:00Z">
        <w:r w:rsidRPr="00102F18" w:rsidDel="007B13BD">
          <w:rPr>
            <w:rFonts w:eastAsia="Times New Roman" w:cs="Times New Roman"/>
          </w:rPr>
          <w:delText xml:space="preserve">sit </w:delText>
        </w:r>
      </w:del>
      <w:ins w:id="67" w:author="Ira Sabran" w:date="2014-04-04T16:05:00Z">
        <w:r w:rsidR="007B13BD">
          <w:rPr>
            <w:rFonts w:eastAsia="Times New Roman" w:cs="Times New Roman"/>
          </w:rPr>
          <w:t>store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 xml:space="preserve">safely during </w:t>
      </w:r>
      <w:del w:id="68" w:author="Ira Sabran" w:date="2014-04-04T16:05:00Z">
        <w:r w:rsidRPr="00102F18" w:rsidDel="007B13BD">
          <w:rPr>
            <w:rFonts w:eastAsia="Times New Roman" w:cs="Times New Roman"/>
          </w:rPr>
          <w:delText xml:space="preserve">the dispense </w:delText>
        </w:r>
      </w:del>
      <w:ins w:id="69" w:author="Ira Sabran" w:date="2014-04-04T16:05:00Z">
        <w:r w:rsidR="007B13BD" w:rsidRPr="00102F18">
          <w:rPr>
            <w:rFonts w:eastAsia="Times New Roman" w:cs="Times New Roman"/>
          </w:rPr>
          <w:t>dispens</w:t>
        </w:r>
        <w:r w:rsidR="007B13BD">
          <w:rPr>
            <w:rFonts w:eastAsia="Times New Roman" w:cs="Times New Roman"/>
          </w:rPr>
          <w:t>ing</w:t>
        </w:r>
        <w:r w:rsidR="007B13BD" w:rsidRPr="00102F18">
          <w:rPr>
            <w:rFonts w:eastAsia="Times New Roman" w:cs="Times New Roman"/>
          </w:rPr>
          <w:t xml:space="preserve"> </w:t>
        </w:r>
      </w:ins>
      <w:r w:rsidRPr="00102F18">
        <w:rPr>
          <w:rFonts w:eastAsia="Times New Roman" w:cs="Times New Roman"/>
        </w:rPr>
        <w:t>with no need for additional racks or risk of tipping/spilling.</w:t>
      </w:r>
      <w:del w:id="70" w:author="Ira Sabran" w:date="2014-04-04T16:05:00Z">
        <w:r w:rsidRPr="00102F18" w:rsidDel="007B13BD">
          <w:rPr>
            <w:rFonts w:eastAsia="Times New Roman" w:cs="Times New Roman"/>
          </w:rPr>
          <w:delText xml:space="preserve"> </w:delText>
        </w:r>
      </w:del>
    </w:p>
    <w:p w:rsidR="007B13BD" w:rsidRDefault="00102F18" w:rsidP="00102F18">
      <w:pPr>
        <w:spacing w:after="0" w:line="240" w:lineRule="auto"/>
        <w:ind w:left="720"/>
        <w:rPr>
          <w:ins w:id="71" w:author="Ira Sabran" w:date="2014-04-04T15:49:00Z"/>
          <w:rFonts w:eastAsia="Times New Roman" w:cs="Times New Roman"/>
        </w:rPr>
      </w:pPr>
      <w:r w:rsidRPr="00102F18">
        <w:rPr>
          <w:rFonts w:eastAsia="Times New Roman" w:cs="Times New Roman"/>
          <w:b/>
          <w:bCs/>
        </w:rPr>
        <w:t>Dual Wash Stations</w:t>
      </w:r>
      <w:del w:id="72" w:author="Ira Sabran" w:date="2014-04-04T15:56:00Z">
        <w:r w:rsidRPr="00102F18" w:rsidDel="007B13BD">
          <w:rPr>
            <w:rFonts w:eastAsia="Times New Roman" w:cs="Times New Roman"/>
            <w:b/>
            <w:bCs/>
          </w:rPr>
          <w:delText>:</w:delText>
        </w:r>
      </w:del>
      <w:del w:id="73" w:author="Ira Sabran" w:date="2014-04-04T15:49:00Z">
        <w:r w:rsidRPr="00102F18" w:rsidDel="007B13BD">
          <w:rPr>
            <w:rFonts w:eastAsia="Times New Roman" w:cs="Times New Roman"/>
          </w:rPr>
          <w:br/>
        </w:r>
      </w:del>
    </w:p>
    <w:p w:rsidR="00102F18" w:rsidRPr="00102F18" w:rsidRDefault="00102F18" w:rsidP="00102F18">
      <w:pPr>
        <w:spacing w:after="0" w:line="240" w:lineRule="auto"/>
        <w:ind w:left="720"/>
        <w:rPr>
          <w:rFonts w:eastAsia="Times New Roman" w:cs="Times New Roman"/>
        </w:rPr>
      </w:pPr>
      <w:r w:rsidRPr="00102F18">
        <w:rPr>
          <w:rFonts w:eastAsia="Times New Roman" w:cs="Times New Roman"/>
        </w:rPr>
        <w:t xml:space="preserve">The dual wash stations built into the Mantis allow for easy sterilization during dispenses. One station can </w:t>
      </w:r>
      <w:del w:id="74" w:author="Ira Sabran" w:date="2014-04-04T16:08:00Z">
        <w:r w:rsidRPr="00102F18" w:rsidDel="007B13BD">
          <w:rPr>
            <w:rFonts w:eastAsia="Times New Roman" w:cs="Times New Roman"/>
          </w:rPr>
          <w:delText>be used for</w:delText>
        </w:r>
      </w:del>
      <w:ins w:id="75" w:author="Ira Sabran" w:date="2014-04-04T16:11:00Z">
        <w:r w:rsidR="007B13BD">
          <w:rPr>
            <w:rFonts w:eastAsia="Times New Roman" w:cs="Times New Roman"/>
          </w:rPr>
          <w:t>be filled with a sterilizing</w:t>
        </w:r>
      </w:ins>
      <w:r w:rsidRPr="00102F18">
        <w:rPr>
          <w:rFonts w:eastAsia="Times New Roman" w:cs="Times New Roman"/>
        </w:rPr>
        <w:t xml:space="preserve"> bleach or alcohol</w:t>
      </w:r>
      <w:del w:id="76" w:author="Ira Sabran" w:date="2014-04-04T16:11:00Z">
        <w:r w:rsidRPr="00102F18" w:rsidDel="007B13BD">
          <w:rPr>
            <w:rFonts w:eastAsia="Times New Roman" w:cs="Times New Roman"/>
          </w:rPr>
          <w:delText xml:space="preserve"> </w:delText>
        </w:r>
      </w:del>
      <w:del w:id="77" w:author="Ira Sabran" w:date="2014-04-04T16:07:00Z">
        <w:r w:rsidRPr="00102F18" w:rsidDel="007B13BD">
          <w:rPr>
            <w:rFonts w:eastAsia="Times New Roman" w:cs="Times New Roman"/>
          </w:rPr>
          <w:delText xml:space="preserve">for </w:delText>
        </w:r>
      </w:del>
      <w:del w:id="78" w:author="Ira Sabran" w:date="2014-04-04T16:11:00Z">
        <w:r w:rsidRPr="00102F18" w:rsidDel="007B13BD">
          <w:rPr>
            <w:rFonts w:eastAsia="Times New Roman" w:cs="Times New Roman"/>
          </w:rPr>
          <w:delText>sterilization</w:delText>
        </w:r>
      </w:del>
      <w:ins w:id="79" w:author="Ira Sabran" w:date="2014-04-04T16:12:00Z">
        <w:r w:rsidR="007B13BD">
          <w:rPr>
            <w:rFonts w:eastAsia="Times New Roman" w:cs="Times New Roman"/>
          </w:rPr>
          <w:t xml:space="preserve"> solution</w:t>
        </w:r>
      </w:ins>
      <w:r w:rsidRPr="00102F18">
        <w:rPr>
          <w:rFonts w:eastAsia="Times New Roman" w:cs="Times New Roman"/>
        </w:rPr>
        <w:t>, while the second station</w:t>
      </w:r>
      <w:ins w:id="80" w:author="Ira Sabran" w:date="2014-04-04T16:12:00Z">
        <w:r w:rsidR="007B13BD">
          <w:rPr>
            <w:rFonts w:eastAsia="Times New Roman" w:cs="Times New Roman"/>
          </w:rPr>
          <w:t xml:space="preserve"> can</w:t>
        </w:r>
      </w:ins>
      <w:r w:rsidRPr="00102F18">
        <w:rPr>
          <w:rFonts w:eastAsia="Times New Roman" w:cs="Times New Roman"/>
        </w:rPr>
        <w:t xml:space="preserve"> contain</w:t>
      </w:r>
      <w:del w:id="81" w:author="Ira Sabran" w:date="2014-04-04T16:12:00Z">
        <w:r w:rsidRPr="00102F18" w:rsidDel="007B13BD">
          <w:rPr>
            <w:rFonts w:eastAsia="Times New Roman" w:cs="Times New Roman"/>
          </w:rPr>
          <w:delText>s</w:delText>
        </w:r>
      </w:del>
      <w:r w:rsidRPr="00102F18">
        <w:rPr>
          <w:rFonts w:eastAsia="Times New Roman" w:cs="Times New Roman"/>
        </w:rPr>
        <w:t xml:space="preserve"> </w:t>
      </w:r>
      <w:del w:id="82" w:author="Ira Sabran" w:date="2014-04-04T16:07:00Z">
        <w:r w:rsidRPr="00102F18" w:rsidDel="007B13BD">
          <w:rPr>
            <w:rFonts w:eastAsia="Times New Roman" w:cs="Times New Roman"/>
          </w:rPr>
          <w:delText xml:space="preserve">water for </w:delText>
        </w:r>
      </w:del>
      <w:r w:rsidRPr="00102F18">
        <w:rPr>
          <w:rFonts w:eastAsia="Times New Roman" w:cs="Times New Roman"/>
        </w:rPr>
        <w:t>a final rinse</w:t>
      </w:r>
      <w:ins w:id="83" w:author="Ira Sabran" w:date="2014-04-04T16:07:00Z">
        <w:r w:rsidR="007B13BD">
          <w:rPr>
            <w:rFonts w:eastAsia="Times New Roman" w:cs="Times New Roman"/>
          </w:rPr>
          <w:t xml:space="preserve"> solution</w:t>
        </w:r>
      </w:ins>
      <w:r w:rsidRPr="00102F18">
        <w:rPr>
          <w:rFonts w:eastAsia="Times New Roman" w:cs="Times New Roman"/>
        </w:rPr>
        <w:t>.</w:t>
      </w:r>
      <w:del w:id="84" w:author="Ira Sabran" w:date="2014-04-04T16:07:00Z">
        <w:r w:rsidRPr="00102F18" w:rsidDel="007B13BD">
          <w:rPr>
            <w:rFonts w:eastAsia="Times New Roman" w:cs="Times New Roman"/>
          </w:rPr>
          <w:delText xml:space="preserve"> </w:delText>
        </w:r>
      </w:del>
    </w:p>
    <w:p w:rsidR="00102F18" w:rsidRPr="00102F18" w:rsidRDefault="00102F18"/>
    <w:sectPr w:rsidR="00102F18" w:rsidRPr="001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18"/>
    <w:rsid w:val="00012094"/>
    <w:rsid w:val="000137C1"/>
    <w:rsid w:val="00036629"/>
    <w:rsid w:val="000A45B4"/>
    <w:rsid w:val="0010251C"/>
    <w:rsid w:val="00102F18"/>
    <w:rsid w:val="001062B8"/>
    <w:rsid w:val="00132A61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52E0F"/>
    <w:rsid w:val="00570905"/>
    <w:rsid w:val="00576354"/>
    <w:rsid w:val="00591E0B"/>
    <w:rsid w:val="005A5C13"/>
    <w:rsid w:val="005F7CFD"/>
    <w:rsid w:val="00605E62"/>
    <w:rsid w:val="006270E8"/>
    <w:rsid w:val="0064429E"/>
    <w:rsid w:val="00660FEB"/>
    <w:rsid w:val="006B6AEE"/>
    <w:rsid w:val="006E7B16"/>
    <w:rsid w:val="007165DF"/>
    <w:rsid w:val="00744CEC"/>
    <w:rsid w:val="00785385"/>
    <w:rsid w:val="007A75BC"/>
    <w:rsid w:val="007B13BD"/>
    <w:rsid w:val="0083731B"/>
    <w:rsid w:val="008750E0"/>
    <w:rsid w:val="008B0853"/>
    <w:rsid w:val="008E10BE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F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F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2E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F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F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2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3</cp:revision>
  <dcterms:created xsi:type="dcterms:W3CDTF">2014-04-04T19:46:00Z</dcterms:created>
  <dcterms:modified xsi:type="dcterms:W3CDTF">2014-04-15T16:06:00Z</dcterms:modified>
</cp:coreProperties>
</file>