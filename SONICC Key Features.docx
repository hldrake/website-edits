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Pr="009F3788" w:rsidRDefault="009F3788">
      <w:r w:rsidRPr="009F3788">
        <w:t>SONICC Key Features</w:t>
      </w:r>
    </w:p>
    <w:p w:rsidR="009F3788" w:rsidRPr="009F3788" w:rsidRDefault="009F3788">
      <w:r w:rsidRPr="009F3788">
        <w:t>http://www.formulatrix.com/demosite/protein-crystallization/products/sonicc/index.html#tabbed-nav=tab2</w:t>
      </w:r>
    </w:p>
    <w:p w:rsidR="009F3788" w:rsidRPr="009F3788" w:rsidRDefault="009F3788" w:rsidP="009F3788">
      <w:pPr>
        <w:spacing w:before="100" w:beforeAutospacing="1" w:after="100" w:afterAutospacing="1" w:line="240" w:lineRule="auto"/>
        <w:outlineLvl w:val="2"/>
        <w:rPr>
          <w:rFonts w:eastAsia="Times New Roman" w:cs="Times New Roman"/>
          <w:b/>
          <w:bCs/>
        </w:rPr>
      </w:pPr>
      <w:r w:rsidRPr="009F3788">
        <w:rPr>
          <w:rFonts w:eastAsia="Times New Roman" w:cs="Times New Roman"/>
          <w:b/>
          <w:bCs/>
        </w:rPr>
        <w:t xml:space="preserve">Finds </w:t>
      </w:r>
      <w:del w:id="0" w:author="Ira Sabran" w:date="2014-04-09T07:03:00Z">
        <w:r w:rsidRPr="009F3788" w:rsidDel="009F3788">
          <w:rPr>
            <w:rFonts w:eastAsia="Times New Roman" w:cs="Times New Roman"/>
            <w:b/>
            <w:bCs/>
          </w:rPr>
          <w:delText xml:space="preserve">crystal </w:delText>
        </w:r>
      </w:del>
      <w:ins w:id="1" w:author="Ira Sabran" w:date="2014-04-09T07:03:00Z">
        <w:r>
          <w:rPr>
            <w:rFonts w:eastAsia="Times New Roman" w:cs="Times New Roman"/>
            <w:b/>
            <w:bCs/>
          </w:rPr>
          <w:t>C</w:t>
        </w:r>
        <w:r w:rsidRPr="009F3788">
          <w:rPr>
            <w:rFonts w:eastAsia="Times New Roman" w:cs="Times New Roman"/>
            <w:b/>
            <w:bCs/>
          </w:rPr>
          <w:t>rystal</w:t>
        </w:r>
        <w:r>
          <w:rPr>
            <w:rFonts w:eastAsia="Times New Roman" w:cs="Times New Roman"/>
            <w:b/>
            <w:bCs/>
          </w:rPr>
          <w:t>s</w:t>
        </w:r>
        <w:r w:rsidRPr="009F3788">
          <w:rPr>
            <w:rFonts w:eastAsia="Times New Roman" w:cs="Times New Roman"/>
            <w:b/>
            <w:bCs/>
          </w:rPr>
          <w:t xml:space="preserve"> </w:t>
        </w:r>
      </w:ins>
      <w:del w:id="2" w:author="Ira Sabran" w:date="2014-04-09T07:04:00Z">
        <w:r w:rsidRPr="009F3788" w:rsidDel="009F3788">
          <w:rPr>
            <w:rFonts w:eastAsia="Times New Roman" w:cs="Times New Roman"/>
            <w:b/>
            <w:bCs/>
          </w:rPr>
          <w:delText xml:space="preserve">that </w:delText>
        </w:r>
      </w:del>
      <w:ins w:id="3" w:author="Ira Sabran" w:date="2014-04-09T07:04:00Z">
        <w:r>
          <w:rPr>
            <w:rFonts w:eastAsia="Times New Roman" w:cs="Times New Roman"/>
            <w:b/>
            <w:bCs/>
          </w:rPr>
          <w:t>T</w:t>
        </w:r>
        <w:r w:rsidRPr="009F3788">
          <w:rPr>
            <w:rFonts w:eastAsia="Times New Roman" w:cs="Times New Roman"/>
            <w:b/>
            <w:bCs/>
          </w:rPr>
          <w:t xml:space="preserve">hat </w:t>
        </w:r>
      </w:ins>
      <w:del w:id="4" w:author="Ira Sabran" w:date="2014-04-09T07:04:00Z">
        <w:r w:rsidRPr="009F3788" w:rsidDel="009F3788">
          <w:rPr>
            <w:rFonts w:eastAsia="Times New Roman" w:cs="Times New Roman"/>
            <w:b/>
            <w:bCs/>
          </w:rPr>
          <w:delText xml:space="preserve">other </w:delText>
        </w:r>
      </w:del>
      <w:ins w:id="5" w:author="Ira Sabran" w:date="2014-04-09T07:04:00Z">
        <w:r>
          <w:rPr>
            <w:rFonts w:eastAsia="Times New Roman" w:cs="Times New Roman"/>
            <w:b/>
            <w:bCs/>
          </w:rPr>
          <w:t>O</w:t>
        </w:r>
        <w:r w:rsidRPr="009F3788">
          <w:rPr>
            <w:rFonts w:eastAsia="Times New Roman" w:cs="Times New Roman"/>
            <w:b/>
            <w:bCs/>
          </w:rPr>
          <w:t xml:space="preserve">ther </w:t>
        </w:r>
      </w:ins>
      <w:del w:id="6" w:author="Ira Sabran" w:date="2014-04-09T07:04:00Z">
        <w:r w:rsidRPr="009F3788" w:rsidDel="009F3788">
          <w:rPr>
            <w:rFonts w:eastAsia="Times New Roman" w:cs="Times New Roman"/>
            <w:b/>
            <w:bCs/>
          </w:rPr>
          <w:delText xml:space="preserve">technologies </w:delText>
        </w:r>
      </w:del>
      <w:ins w:id="7" w:author="Ira Sabran" w:date="2014-04-09T07:04:00Z">
        <w:r>
          <w:rPr>
            <w:rFonts w:eastAsia="Times New Roman" w:cs="Times New Roman"/>
            <w:b/>
            <w:bCs/>
          </w:rPr>
          <w:t>T</w:t>
        </w:r>
        <w:r w:rsidRPr="009F3788">
          <w:rPr>
            <w:rFonts w:eastAsia="Times New Roman" w:cs="Times New Roman"/>
            <w:b/>
            <w:bCs/>
          </w:rPr>
          <w:t xml:space="preserve">echnologies </w:t>
        </w:r>
      </w:ins>
      <w:del w:id="8" w:author="Ira Sabran" w:date="2014-04-09T07:04:00Z">
        <w:r w:rsidRPr="009F3788" w:rsidDel="009F3788">
          <w:rPr>
            <w:rFonts w:eastAsia="Times New Roman" w:cs="Times New Roman"/>
            <w:b/>
            <w:bCs/>
          </w:rPr>
          <w:delText>cannot</w:delText>
        </w:r>
      </w:del>
      <w:ins w:id="9" w:author="Ira Sabran" w:date="2014-04-09T07:04:00Z">
        <w:r>
          <w:rPr>
            <w:rFonts w:eastAsia="Times New Roman" w:cs="Times New Roman"/>
            <w:b/>
            <w:bCs/>
          </w:rPr>
          <w:t xml:space="preserve"> C</w:t>
        </w:r>
        <w:r w:rsidRPr="009F3788">
          <w:rPr>
            <w:rFonts w:eastAsia="Times New Roman" w:cs="Times New Roman"/>
            <w:b/>
            <w:bCs/>
          </w:rPr>
          <w:t>annot</w:t>
        </w:r>
      </w:ins>
    </w:p>
    <w:p w:rsidR="009F3788" w:rsidRPr="009F3788" w:rsidRDefault="009F3788" w:rsidP="009F3788">
      <w:pPr>
        <w:spacing w:before="100" w:beforeAutospacing="1" w:after="100" w:afterAutospacing="1" w:line="240" w:lineRule="auto"/>
        <w:rPr>
          <w:rFonts w:eastAsia="Times New Roman" w:cs="Times New Roman"/>
        </w:rPr>
      </w:pPr>
      <w:r w:rsidRPr="009F3788">
        <w:rPr>
          <w:rFonts w:eastAsia="Times New Roman" w:cs="Times New Roman"/>
        </w:rPr>
        <w:t xml:space="preserve">The unique imaging properties of SONICC allows </w:t>
      </w:r>
      <w:del w:id="10" w:author="Ira Sabran" w:date="2014-04-09T07:04:00Z">
        <w:r w:rsidRPr="009F3788" w:rsidDel="009F3788">
          <w:rPr>
            <w:rFonts w:eastAsia="Times New Roman" w:cs="Times New Roman"/>
          </w:rPr>
          <w:delText xml:space="preserve">for </w:delText>
        </w:r>
      </w:del>
      <w:r w:rsidRPr="009F3788">
        <w:rPr>
          <w:rFonts w:eastAsia="Times New Roman" w:cs="Times New Roman"/>
        </w:rPr>
        <w:t>crystal detection in almost any optical environment including opaque and turbid environments. Only chiral crystals, such as proteins, produce a signal using second harmonic generation. This allows the user to identify very thin protein crystals, as seen to the left, or those buried under precipitant.</w:t>
      </w:r>
    </w:p>
    <w:p w:rsidR="009F3788" w:rsidRPr="009F3788" w:rsidRDefault="009F3788" w:rsidP="009F3788">
      <w:pPr>
        <w:spacing w:before="100" w:beforeAutospacing="1" w:after="100" w:afterAutospacing="1" w:line="240" w:lineRule="auto"/>
        <w:outlineLvl w:val="2"/>
        <w:rPr>
          <w:rFonts w:eastAsia="Times New Roman" w:cs="Times New Roman"/>
          <w:b/>
          <w:bCs/>
        </w:rPr>
      </w:pPr>
      <w:r w:rsidRPr="009F3788">
        <w:rPr>
          <w:rFonts w:eastAsia="Times New Roman" w:cs="Times New Roman"/>
          <w:b/>
          <w:bCs/>
        </w:rPr>
        <w:t xml:space="preserve">Quickly </w:t>
      </w:r>
      <w:del w:id="11" w:author="Ira Sabran" w:date="2014-04-09T07:05:00Z">
        <w:r w:rsidRPr="009F3788" w:rsidDel="009F3788">
          <w:rPr>
            <w:rFonts w:eastAsia="Times New Roman" w:cs="Times New Roman"/>
            <w:b/>
            <w:bCs/>
          </w:rPr>
          <w:delText xml:space="preserve">identifies </w:delText>
        </w:r>
      </w:del>
      <w:ins w:id="12" w:author="Ira Sabran" w:date="2014-04-09T07:05:00Z">
        <w:r>
          <w:rPr>
            <w:rFonts w:eastAsia="Times New Roman" w:cs="Times New Roman"/>
            <w:b/>
            <w:bCs/>
          </w:rPr>
          <w:t>I</w:t>
        </w:r>
        <w:r w:rsidRPr="009F3788">
          <w:rPr>
            <w:rFonts w:eastAsia="Times New Roman" w:cs="Times New Roman"/>
            <w:b/>
            <w:bCs/>
          </w:rPr>
          <w:t xml:space="preserve">dentifies </w:t>
        </w:r>
      </w:ins>
      <w:del w:id="13" w:author="Ira Sabran" w:date="2014-04-09T07:06:00Z">
        <w:r w:rsidRPr="009F3788" w:rsidDel="009F3788">
          <w:rPr>
            <w:rFonts w:eastAsia="Times New Roman" w:cs="Times New Roman"/>
            <w:b/>
            <w:bCs/>
          </w:rPr>
          <w:delText xml:space="preserve">obscured </w:delText>
        </w:r>
      </w:del>
      <w:ins w:id="14" w:author="Ira Sabran" w:date="2014-04-09T07:06:00Z">
        <w:r>
          <w:rPr>
            <w:rFonts w:eastAsia="Times New Roman" w:cs="Times New Roman"/>
            <w:b/>
            <w:bCs/>
          </w:rPr>
          <w:t>O</w:t>
        </w:r>
        <w:r w:rsidRPr="009F3788">
          <w:rPr>
            <w:rFonts w:eastAsia="Times New Roman" w:cs="Times New Roman"/>
            <w:b/>
            <w:bCs/>
          </w:rPr>
          <w:t xml:space="preserve">bscured </w:t>
        </w:r>
      </w:ins>
      <w:del w:id="15" w:author="Ira Sabran" w:date="2014-04-09T07:06:00Z">
        <w:r w:rsidRPr="009F3788" w:rsidDel="009F3788">
          <w:rPr>
            <w:rFonts w:eastAsia="Times New Roman" w:cs="Times New Roman"/>
            <w:b/>
            <w:bCs/>
          </w:rPr>
          <w:delText>crystals</w:delText>
        </w:r>
      </w:del>
      <w:ins w:id="16" w:author="Ira Sabran" w:date="2014-04-09T07:06:00Z">
        <w:r>
          <w:rPr>
            <w:rFonts w:eastAsia="Times New Roman" w:cs="Times New Roman"/>
            <w:b/>
            <w:bCs/>
          </w:rPr>
          <w:t>C</w:t>
        </w:r>
        <w:r w:rsidRPr="009F3788">
          <w:rPr>
            <w:rFonts w:eastAsia="Times New Roman" w:cs="Times New Roman"/>
            <w:b/>
            <w:bCs/>
          </w:rPr>
          <w:t>rystals</w:t>
        </w:r>
      </w:ins>
    </w:p>
    <w:p w:rsidR="009F3788" w:rsidRPr="009F3788" w:rsidRDefault="009F3788" w:rsidP="009F3788">
      <w:pPr>
        <w:spacing w:before="100" w:beforeAutospacing="1" w:after="100" w:afterAutospacing="1" w:line="240" w:lineRule="auto"/>
        <w:rPr>
          <w:rFonts w:eastAsia="Times New Roman" w:cs="Times New Roman"/>
        </w:rPr>
      </w:pPr>
      <w:r w:rsidRPr="009F3788">
        <w:rPr>
          <w:rFonts w:eastAsia="Times New Roman" w:cs="Times New Roman"/>
        </w:rPr>
        <w:t xml:space="preserve">The stark black and white images produced by SONICC make viewing an entire plate fast and easy. The grids to the left show the thumbnail view of a 96-well plate imaged by SONICC in SHG and in visible light. Each well containing crystals is instantly apparent using SHG. Toggle between the SHG and Visible buttons to the left to see how easily </w:t>
      </w:r>
      <w:ins w:id="17" w:author="Ira Sabran" w:date="2014-04-09T07:07:00Z">
        <w:r w:rsidRPr="009F3788">
          <w:rPr>
            <w:rFonts w:eastAsia="Times New Roman" w:cs="Times New Roman"/>
          </w:rPr>
          <w:t xml:space="preserve">SONICC </w:t>
        </w:r>
      </w:ins>
      <w:del w:id="18" w:author="Ira Sabran" w:date="2014-04-09T07:07:00Z">
        <w:r w:rsidRPr="009F3788" w:rsidDel="009F3788">
          <w:rPr>
            <w:rFonts w:eastAsia="Times New Roman" w:cs="Times New Roman"/>
          </w:rPr>
          <w:delText xml:space="preserve">located </w:delText>
        </w:r>
      </w:del>
      <w:ins w:id="19" w:author="Ira Sabran" w:date="2014-04-09T07:07:00Z">
        <w:r w:rsidRPr="009F3788">
          <w:rPr>
            <w:rFonts w:eastAsia="Times New Roman" w:cs="Times New Roman"/>
          </w:rPr>
          <w:t>locate</w:t>
        </w:r>
        <w:r>
          <w:rPr>
            <w:rFonts w:eastAsia="Times New Roman" w:cs="Times New Roman"/>
          </w:rPr>
          <w:t>s</w:t>
        </w:r>
        <w:r w:rsidRPr="009F3788">
          <w:rPr>
            <w:rFonts w:eastAsia="Times New Roman" w:cs="Times New Roman"/>
          </w:rPr>
          <w:t xml:space="preserve"> </w:t>
        </w:r>
      </w:ins>
      <w:r w:rsidRPr="009F3788">
        <w:rPr>
          <w:rFonts w:eastAsia="Times New Roman" w:cs="Times New Roman"/>
        </w:rPr>
        <w:t>the white crystal hits</w:t>
      </w:r>
      <w:del w:id="20" w:author="Ira Sabran" w:date="2014-04-09T07:08:00Z">
        <w:r w:rsidRPr="009F3788" w:rsidDel="009F3788">
          <w:rPr>
            <w:rFonts w:eastAsia="Times New Roman" w:cs="Times New Roman"/>
          </w:rPr>
          <w:delText xml:space="preserve"> are in</w:delText>
        </w:r>
      </w:del>
      <w:del w:id="21" w:author="Ira Sabran" w:date="2014-04-09T07:07:00Z">
        <w:r w:rsidRPr="009F3788" w:rsidDel="009F3788">
          <w:rPr>
            <w:rFonts w:eastAsia="Times New Roman" w:cs="Times New Roman"/>
          </w:rPr>
          <w:delText xml:space="preserve"> SONICC</w:delText>
        </w:r>
      </w:del>
      <w:r w:rsidRPr="009F3788">
        <w:rPr>
          <w:rFonts w:eastAsia="Times New Roman" w:cs="Times New Roman"/>
        </w:rPr>
        <w:t>.</w:t>
      </w:r>
    </w:p>
    <w:p w:rsidR="009F3788" w:rsidRPr="009F3788" w:rsidRDefault="009F3788" w:rsidP="009F3788">
      <w:pPr>
        <w:spacing w:before="100" w:beforeAutospacing="1" w:after="100" w:afterAutospacing="1" w:line="240" w:lineRule="auto"/>
        <w:outlineLvl w:val="2"/>
        <w:rPr>
          <w:rFonts w:eastAsia="Times New Roman" w:cs="Times New Roman"/>
          <w:b/>
          <w:bCs/>
        </w:rPr>
      </w:pPr>
      <w:r w:rsidRPr="009F3788">
        <w:rPr>
          <w:rFonts w:eastAsia="Times New Roman" w:cs="Times New Roman"/>
          <w:b/>
          <w:bCs/>
        </w:rPr>
        <w:t xml:space="preserve">Easily </w:t>
      </w:r>
      <w:del w:id="22" w:author="Ira Sabran" w:date="2014-04-09T07:08:00Z">
        <w:r w:rsidRPr="009F3788" w:rsidDel="009F3788">
          <w:rPr>
            <w:rFonts w:eastAsia="Times New Roman" w:cs="Times New Roman"/>
            <w:b/>
            <w:bCs/>
          </w:rPr>
          <w:delText xml:space="preserve">distinguishes </w:delText>
        </w:r>
      </w:del>
      <w:ins w:id="23" w:author="Ira Sabran" w:date="2014-04-09T07:08:00Z">
        <w:r>
          <w:rPr>
            <w:rFonts w:eastAsia="Times New Roman" w:cs="Times New Roman"/>
            <w:b/>
            <w:bCs/>
          </w:rPr>
          <w:t>D</w:t>
        </w:r>
        <w:r w:rsidRPr="009F3788">
          <w:rPr>
            <w:rFonts w:eastAsia="Times New Roman" w:cs="Times New Roman"/>
            <w:b/>
            <w:bCs/>
          </w:rPr>
          <w:t xml:space="preserve">istinguishes </w:t>
        </w:r>
      </w:ins>
      <w:del w:id="24" w:author="Ira Sabran" w:date="2014-04-09T07:08:00Z">
        <w:r w:rsidRPr="009F3788" w:rsidDel="009F3788">
          <w:rPr>
            <w:rFonts w:eastAsia="Times New Roman" w:cs="Times New Roman"/>
            <w:b/>
            <w:bCs/>
          </w:rPr>
          <w:delText xml:space="preserve">salt </w:delText>
        </w:r>
      </w:del>
      <w:ins w:id="25" w:author="Ira Sabran" w:date="2014-04-09T07:08:00Z">
        <w:r>
          <w:rPr>
            <w:rFonts w:eastAsia="Times New Roman" w:cs="Times New Roman"/>
            <w:b/>
            <w:bCs/>
          </w:rPr>
          <w:t>S</w:t>
        </w:r>
        <w:r w:rsidRPr="009F3788">
          <w:rPr>
            <w:rFonts w:eastAsia="Times New Roman" w:cs="Times New Roman"/>
            <w:b/>
            <w:bCs/>
          </w:rPr>
          <w:t xml:space="preserve">alt </w:t>
        </w:r>
      </w:ins>
      <w:del w:id="26" w:author="Ira Sabran" w:date="2014-04-09T07:08:00Z">
        <w:r w:rsidRPr="009F3788" w:rsidDel="009F3788">
          <w:rPr>
            <w:rFonts w:eastAsia="Times New Roman" w:cs="Times New Roman"/>
            <w:b/>
            <w:bCs/>
          </w:rPr>
          <w:delText xml:space="preserve">crystals </w:delText>
        </w:r>
      </w:del>
      <w:ins w:id="27" w:author="Ira Sabran" w:date="2014-04-09T07:08:00Z">
        <w:r>
          <w:rPr>
            <w:rFonts w:eastAsia="Times New Roman" w:cs="Times New Roman"/>
            <w:b/>
            <w:bCs/>
          </w:rPr>
          <w:t>C</w:t>
        </w:r>
        <w:r w:rsidRPr="009F3788">
          <w:rPr>
            <w:rFonts w:eastAsia="Times New Roman" w:cs="Times New Roman"/>
            <w:b/>
            <w:bCs/>
          </w:rPr>
          <w:t xml:space="preserve">rystals </w:t>
        </w:r>
      </w:ins>
      <w:r w:rsidRPr="009F3788">
        <w:rPr>
          <w:rFonts w:eastAsia="Times New Roman" w:cs="Times New Roman"/>
          <w:b/>
          <w:bCs/>
        </w:rPr>
        <w:t xml:space="preserve">from </w:t>
      </w:r>
      <w:del w:id="28" w:author="Ira Sabran" w:date="2014-04-09T07:08:00Z">
        <w:r w:rsidRPr="009F3788" w:rsidDel="009F3788">
          <w:rPr>
            <w:rFonts w:eastAsia="Times New Roman" w:cs="Times New Roman"/>
            <w:b/>
            <w:bCs/>
          </w:rPr>
          <w:delText xml:space="preserve">protein </w:delText>
        </w:r>
      </w:del>
      <w:ins w:id="29" w:author="Ira Sabran" w:date="2014-04-09T07:08:00Z">
        <w:r>
          <w:rPr>
            <w:rFonts w:eastAsia="Times New Roman" w:cs="Times New Roman"/>
            <w:b/>
            <w:bCs/>
          </w:rPr>
          <w:t>P</w:t>
        </w:r>
        <w:r w:rsidRPr="009F3788">
          <w:rPr>
            <w:rFonts w:eastAsia="Times New Roman" w:cs="Times New Roman"/>
            <w:b/>
            <w:bCs/>
          </w:rPr>
          <w:t xml:space="preserve">rotein </w:t>
        </w:r>
      </w:ins>
      <w:del w:id="30" w:author="Ira Sabran" w:date="2014-04-09T07:08:00Z">
        <w:r w:rsidRPr="009F3788" w:rsidDel="009F3788">
          <w:rPr>
            <w:rFonts w:eastAsia="Times New Roman" w:cs="Times New Roman"/>
            <w:b/>
            <w:bCs/>
          </w:rPr>
          <w:delText>crystals</w:delText>
        </w:r>
      </w:del>
      <w:ins w:id="31" w:author="Ira Sabran" w:date="2014-04-09T07:08:00Z">
        <w:r>
          <w:rPr>
            <w:rFonts w:eastAsia="Times New Roman" w:cs="Times New Roman"/>
            <w:b/>
            <w:bCs/>
          </w:rPr>
          <w:t>C</w:t>
        </w:r>
        <w:r w:rsidRPr="009F3788">
          <w:rPr>
            <w:rFonts w:eastAsia="Times New Roman" w:cs="Times New Roman"/>
            <w:b/>
            <w:bCs/>
          </w:rPr>
          <w:t>rystals</w:t>
        </w:r>
      </w:ins>
    </w:p>
    <w:p w:rsidR="009F3788" w:rsidRPr="009F3788" w:rsidRDefault="009F3788" w:rsidP="009F3788">
      <w:pPr>
        <w:spacing w:before="100" w:beforeAutospacing="1" w:after="100" w:afterAutospacing="1" w:line="240" w:lineRule="auto"/>
        <w:rPr>
          <w:rFonts w:eastAsia="Times New Roman" w:cs="Times New Roman"/>
        </w:rPr>
      </w:pPr>
      <w:r w:rsidRPr="009F3788">
        <w:rPr>
          <w:rFonts w:eastAsia="Times New Roman" w:cs="Times New Roman"/>
        </w:rPr>
        <w:t>The UV-TPEF (</w:t>
      </w:r>
      <w:del w:id="32" w:author="Ira Sabran" w:date="2014-04-09T07:10:00Z">
        <w:r w:rsidRPr="009F3788" w:rsidDel="009F3788">
          <w:rPr>
            <w:rFonts w:eastAsia="Times New Roman" w:cs="Times New Roman"/>
          </w:rPr>
          <w:delText xml:space="preserve">UltraViolet </w:delText>
        </w:r>
      </w:del>
      <w:ins w:id="33" w:author="Ira Sabran" w:date="2014-04-09T07:10:00Z">
        <w:r w:rsidRPr="009F3788">
          <w:rPr>
            <w:rFonts w:eastAsia="Times New Roman" w:cs="Times New Roman"/>
          </w:rPr>
          <w:t>UltraViolet</w:t>
        </w:r>
        <w:r>
          <w:rPr>
            <w:rFonts w:eastAsia="Times New Roman" w:cs="Times New Roman"/>
          </w:rPr>
          <w:t>-</w:t>
        </w:r>
      </w:ins>
      <w:r w:rsidRPr="009F3788">
        <w:rPr>
          <w:rFonts w:eastAsia="Times New Roman" w:cs="Times New Roman"/>
        </w:rPr>
        <w:t xml:space="preserve">Two Photon Excited Fluorescence) mode is analogous to traditional UV fluorescence and creates images based on the fluorescence of UV excited amino acids such as tryptophan. UV-TPEF is a multiphoton imaging technique </w:t>
      </w:r>
      <w:del w:id="34" w:author="Ira Sabran" w:date="2014-04-09T07:12:00Z">
        <w:r w:rsidRPr="009F3788" w:rsidDel="009F3788">
          <w:rPr>
            <w:rFonts w:eastAsia="Times New Roman" w:cs="Times New Roman"/>
          </w:rPr>
          <w:delText>and therefore</w:delText>
        </w:r>
      </w:del>
      <w:ins w:id="35" w:author="Ira Sabran" w:date="2014-04-09T07:12:00Z">
        <w:r>
          <w:rPr>
            <w:rFonts w:eastAsia="Times New Roman" w:cs="Times New Roman"/>
          </w:rPr>
          <w:t>that</w:t>
        </w:r>
      </w:ins>
      <w:r w:rsidRPr="009F3788">
        <w:rPr>
          <w:rFonts w:eastAsia="Times New Roman" w:cs="Times New Roman"/>
        </w:rPr>
        <w:t xml:space="preserve"> uses longer wavelengths of excitation versus traditional linear imaging. This provides significant advantages including compatibility with more plate</w:t>
      </w:r>
      <w:ins w:id="36" w:author="Ira Sabran" w:date="2014-04-09T07:13:00Z">
        <w:r>
          <w:rPr>
            <w:rFonts w:eastAsia="Times New Roman" w:cs="Times New Roman"/>
          </w:rPr>
          <w:t xml:space="preserve"> format</w:t>
        </w:r>
      </w:ins>
      <w:r w:rsidRPr="009F3788">
        <w:rPr>
          <w:rFonts w:eastAsia="Times New Roman" w:cs="Times New Roman"/>
        </w:rPr>
        <w:t>s, less damage to your protein and confocal imaging.</w:t>
      </w:r>
    </w:p>
    <w:p w:rsidR="009F3788" w:rsidRPr="009F3788" w:rsidRDefault="009F3788" w:rsidP="009F3788">
      <w:pPr>
        <w:spacing w:before="100" w:beforeAutospacing="1" w:after="100" w:afterAutospacing="1" w:line="240" w:lineRule="auto"/>
        <w:outlineLvl w:val="2"/>
        <w:rPr>
          <w:rFonts w:eastAsia="Times New Roman" w:cs="Times New Roman"/>
          <w:b/>
          <w:bCs/>
        </w:rPr>
      </w:pPr>
      <w:r w:rsidRPr="009F3788">
        <w:rPr>
          <w:rFonts w:eastAsia="Times New Roman" w:cs="Times New Roman"/>
          <w:b/>
          <w:bCs/>
        </w:rPr>
        <w:t xml:space="preserve">Dual </w:t>
      </w:r>
      <w:del w:id="37" w:author="Ira Sabran" w:date="2014-04-09T07:13:00Z">
        <w:r w:rsidRPr="009F3788" w:rsidDel="009F3788">
          <w:rPr>
            <w:rFonts w:eastAsia="Times New Roman" w:cs="Times New Roman"/>
            <w:b/>
            <w:bCs/>
          </w:rPr>
          <w:delText xml:space="preserve">imager </w:delText>
        </w:r>
      </w:del>
      <w:ins w:id="38" w:author="Ira Sabran" w:date="2014-04-09T07:13:00Z">
        <w:r>
          <w:rPr>
            <w:rFonts w:eastAsia="Times New Roman" w:cs="Times New Roman"/>
            <w:b/>
            <w:bCs/>
          </w:rPr>
          <w:t>I</w:t>
        </w:r>
        <w:r w:rsidRPr="009F3788">
          <w:rPr>
            <w:rFonts w:eastAsia="Times New Roman" w:cs="Times New Roman"/>
            <w:b/>
            <w:bCs/>
          </w:rPr>
          <w:t xml:space="preserve">mager </w:t>
        </w:r>
      </w:ins>
      <w:del w:id="39" w:author="Ira Sabran" w:date="2014-04-09T07:13:00Z">
        <w:r w:rsidRPr="009F3788" w:rsidDel="009F3788">
          <w:rPr>
            <w:rFonts w:eastAsia="Times New Roman" w:cs="Times New Roman"/>
            <w:b/>
            <w:bCs/>
          </w:rPr>
          <w:delText xml:space="preserve">setup </w:delText>
        </w:r>
      </w:del>
      <w:ins w:id="40" w:author="Ira Sabran" w:date="2014-04-09T07:13:00Z">
        <w:r>
          <w:rPr>
            <w:rFonts w:eastAsia="Times New Roman" w:cs="Times New Roman"/>
            <w:b/>
            <w:bCs/>
          </w:rPr>
          <w:t>S</w:t>
        </w:r>
        <w:r w:rsidRPr="009F3788">
          <w:rPr>
            <w:rFonts w:eastAsia="Times New Roman" w:cs="Times New Roman"/>
            <w:b/>
            <w:bCs/>
          </w:rPr>
          <w:t xml:space="preserve">etup </w:t>
        </w:r>
      </w:ins>
      <w:r w:rsidRPr="009F3788">
        <w:rPr>
          <w:rFonts w:eastAsia="Times New Roman" w:cs="Times New Roman"/>
          <w:b/>
          <w:bCs/>
        </w:rPr>
        <w:t>with Rock Imager 1000</w:t>
      </w:r>
    </w:p>
    <w:p w:rsidR="009F3788" w:rsidRPr="009F3788" w:rsidRDefault="009F3788" w:rsidP="009F3788">
      <w:pPr>
        <w:spacing w:before="100" w:beforeAutospacing="1" w:after="100" w:afterAutospacing="1" w:line="240" w:lineRule="auto"/>
        <w:rPr>
          <w:rFonts w:eastAsia="Times New Roman" w:cs="Times New Roman"/>
        </w:rPr>
      </w:pPr>
      <w:hyperlink r:id="rId4" w:history="1">
        <w:r w:rsidRPr="009F3788">
          <w:rPr>
            <w:rFonts w:eastAsia="Times New Roman" w:cs="Times New Roman"/>
            <w:color w:val="0000FF"/>
            <w:u w:val="single"/>
          </w:rPr>
          <w:t>Rock Imager 1000</w:t>
        </w:r>
      </w:hyperlink>
      <w:r w:rsidRPr="009F3788">
        <w:rPr>
          <w:rFonts w:eastAsia="Times New Roman" w:cs="Times New Roman"/>
        </w:rPr>
        <w:t xml:space="preserve"> can be expanded to include SONICC in the base of the RI1000 chassis. The dual imager setup has the </w:t>
      </w:r>
      <w:del w:id="41" w:author="Ira Sabran" w:date="2014-04-09T07:15:00Z">
        <w:r w:rsidRPr="009F3788" w:rsidDel="009F3788">
          <w:rPr>
            <w:rFonts w:eastAsia="Times New Roman" w:cs="Times New Roman"/>
          </w:rPr>
          <w:delText xml:space="preserve">complete </w:delText>
        </w:r>
      </w:del>
      <w:ins w:id="42" w:author="Ira Sabran" w:date="2014-04-09T07:15:00Z">
        <w:r>
          <w:rPr>
            <w:rFonts w:eastAsia="Times New Roman" w:cs="Times New Roman"/>
          </w:rPr>
          <w:t>combined</w:t>
        </w:r>
        <w:r w:rsidRPr="009F3788">
          <w:rPr>
            <w:rFonts w:eastAsia="Times New Roman" w:cs="Times New Roman"/>
          </w:rPr>
          <w:t xml:space="preserve"> </w:t>
        </w:r>
      </w:ins>
      <w:r w:rsidRPr="009F3788">
        <w:rPr>
          <w:rFonts w:eastAsia="Times New Roman" w:cs="Times New Roman"/>
        </w:rPr>
        <w:t xml:space="preserve">functionality of a SONICC benchtop </w:t>
      </w:r>
      <w:del w:id="43" w:author="Ira Sabran" w:date="2014-04-09T07:15:00Z">
        <w:r w:rsidRPr="009F3788" w:rsidDel="009F3788">
          <w:rPr>
            <w:rFonts w:eastAsia="Times New Roman" w:cs="Times New Roman"/>
          </w:rPr>
          <w:delText xml:space="preserve">imager´s </w:delText>
        </w:r>
      </w:del>
      <w:r w:rsidRPr="009F3788">
        <w:rPr>
          <w:rFonts w:eastAsia="Times New Roman" w:cs="Times New Roman"/>
        </w:rPr>
        <w:t xml:space="preserve">SHG imager and UV-TPEF imager. The Rock Imager adds </w:t>
      </w:r>
      <w:del w:id="44" w:author="Ira Sabran" w:date="2014-04-09T07:16:00Z">
        <w:r w:rsidRPr="009F3788" w:rsidDel="009F3788">
          <w:rPr>
            <w:rFonts w:eastAsia="Times New Roman" w:cs="Times New Roman"/>
          </w:rPr>
          <w:delText xml:space="preserve">a </w:delText>
        </w:r>
      </w:del>
      <w:r w:rsidRPr="009F3788">
        <w:rPr>
          <w:rFonts w:eastAsia="Times New Roman" w:cs="Times New Roman"/>
        </w:rPr>
        <w:t xml:space="preserve">1,000 plate </w:t>
      </w:r>
      <w:ins w:id="45" w:author="Ira Sabran" w:date="2014-04-09T07:16:00Z">
        <w:r w:rsidRPr="009F3788">
          <w:rPr>
            <w:rFonts w:eastAsia="Times New Roman" w:cs="Times New Roman"/>
          </w:rPr>
          <w:t xml:space="preserve">handling </w:t>
        </w:r>
      </w:ins>
      <w:r w:rsidRPr="009F3788">
        <w:rPr>
          <w:rFonts w:eastAsia="Times New Roman" w:cs="Times New Roman"/>
        </w:rPr>
        <w:t xml:space="preserve">capacity </w:t>
      </w:r>
      <w:del w:id="46" w:author="Ira Sabran" w:date="2014-04-09T07:16:00Z">
        <w:r w:rsidRPr="009F3788" w:rsidDel="009F3788">
          <w:rPr>
            <w:rFonts w:eastAsia="Times New Roman" w:cs="Times New Roman"/>
          </w:rPr>
          <w:delText>and handling</w:delText>
        </w:r>
      </w:del>
      <w:r w:rsidRPr="009F3788">
        <w:rPr>
          <w:rFonts w:eastAsia="Times New Roman" w:cs="Times New Roman"/>
        </w:rPr>
        <w:t xml:space="preserve">, and can also </w:t>
      </w:r>
      <w:del w:id="47" w:author="Ira Sabran" w:date="2014-04-09T07:18:00Z">
        <w:r w:rsidRPr="009F3788" w:rsidDel="009F3788">
          <w:rPr>
            <w:rFonts w:eastAsia="Times New Roman" w:cs="Times New Roman"/>
          </w:rPr>
          <w:delText xml:space="preserve">have </w:delText>
        </w:r>
      </w:del>
      <w:ins w:id="48" w:author="Ira Sabran" w:date="2014-04-09T07:18:00Z">
        <w:r>
          <w:rPr>
            <w:rFonts w:eastAsia="Times New Roman" w:cs="Times New Roman"/>
          </w:rPr>
          <w:t>include</w:t>
        </w:r>
        <w:r w:rsidRPr="009F3788">
          <w:rPr>
            <w:rFonts w:eastAsia="Times New Roman" w:cs="Times New Roman"/>
          </w:rPr>
          <w:t xml:space="preserve"> </w:t>
        </w:r>
      </w:ins>
      <w:ins w:id="49" w:author="Ira Sabran" w:date="2014-04-09T07:20:00Z">
        <w:r w:rsidR="00B805A4">
          <w:rPr>
            <w:rFonts w:eastAsia="Times New Roman" w:cs="Times New Roman"/>
          </w:rPr>
          <w:t>optional</w:t>
        </w:r>
      </w:ins>
      <w:del w:id="50" w:author="Ira Sabran" w:date="2014-04-09T07:20:00Z">
        <w:r w:rsidRPr="009F3788" w:rsidDel="00B805A4">
          <w:rPr>
            <w:rFonts w:eastAsia="Times New Roman" w:cs="Times New Roman"/>
          </w:rPr>
          <w:delText>a</w:delText>
        </w:r>
      </w:del>
      <w:r w:rsidRPr="009F3788">
        <w:rPr>
          <w:rFonts w:eastAsia="Times New Roman" w:cs="Times New Roman"/>
        </w:rPr>
        <w:t xml:space="preserve"> UV </w:t>
      </w:r>
      <w:del w:id="51" w:author="Ira Sabran" w:date="2014-04-09T07:19:00Z">
        <w:r w:rsidRPr="009F3788" w:rsidDel="009F3788">
          <w:rPr>
            <w:rFonts w:eastAsia="Times New Roman" w:cs="Times New Roman"/>
          </w:rPr>
          <w:delText>imager added with the</w:delText>
        </w:r>
      </w:del>
      <w:ins w:id="52" w:author="Ira Sabran" w:date="2014-04-09T07:19:00Z">
        <w:r>
          <w:rPr>
            <w:rFonts w:eastAsia="Times New Roman" w:cs="Times New Roman"/>
          </w:rPr>
          <w:t>and</w:t>
        </w:r>
      </w:ins>
      <w:r w:rsidRPr="009F3788">
        <w:rPr>
          <w:rFonts w:eastAsia="Times New Roman" w:cs="Times New Roman"/>
        </w:rPr>
        <w:t xml:space="preserve"> visible imager</w:t>
      </w:r>
      <w:ins w:id="53" w:author="Ira Sabran" w:date="2014-04-09T07:19:00Z">
        <w:r>
          <w:rPr>
            <w:rFonts w:eastAsia="Times New Roman" w:cs="Times New Roman"/>
          </w:rPr>
          <w:t>s</w:t>
        </w:r>
      </w:ins>
      <w:del w:id="54" w:author="Ira Sabran" w:date="2014-04-09T07:20:00Z">
        <w:r w:rsidRPr="009F3788" w:rsidDel="00B805A4">
          <w:rPr>
            <w:rFonts w:eastAsia="Times New Roman" w:cs="Times New Roman"/>
          </w:rPr>
          <w:delText xml:space="preserve"> in the top section</w:delText>
        </w:r>
      </w:del>
      <w:r w:rsidRPr="009F3788">
        <w:rPr>
          <w:rFonts w:eastAsia="Times New Roman" w:cs="Times New Roman"/>
        </w:rPr>
        <w:t>.</w:t>
      </w:r>
    </w:p>
    <w:p w:rsidR="009F3788" w:rsidRPr="009F3788" w:rsidRDefault="009F3788" w:rsidP="009F3788">
      <w:pPr>
        <w:spacing w:before="100" w:beforeAutospacing="1" w:after="100" w:afterAutospacing="1" w:line="240" w:lineRule="auto"/>
        <w:outlineLvl w:val="2"/>
        <w:rPr>
          <w:rFonts w:eastAsia="Times New Roman" w:cs="Times New Roman"/>
          <w:b/>
          <w:bCs/>
        </w:rPr>
      </w:pPr>
      <w:r w:rsidRPr="009F3788">
        <w:rPr>
          <w:rFonts w:eastAsia="Times New Roman" w:cs="Times New Roman"/>
          <w:b/>
          <w:bCs/>
        </w:rPr>
        <w:t xml:space="preserve">Detects </w:t>
      </w:r>
      <w:del w:id="55" w:author="Ira Sabran" w:date="2014-04-09T07:20:00Z">
        <w:r w:rsidRPr="009F3788" w:rsidDel="00B805A4">
          <w:rPr>
            <w:rFonts w:eastAsia="Times New Roman" w:cs="Times New Roman"/>
            <w:b/>
            <w:bCs/>
          </w:rPr>
          <w:delText>sub</w:delText>
        </w:r>
      </w:del>
      <w:ins w:id="56" w:author="Ira Sabran" w:date="2014-04-09T07:20:00Z">
        <w:r w:rsidR="00B805A4">
          <w:rPr>
            <w:rFonts w:eastAsia="Times New Roman" w:cs="Times New Roman"/>
            <w:b/>
            <w:bCs/>
          </w:rPr>
          <w:t>S</w:t>
        </w:r>
        <w:r w:rsidR="00B805A4" w:rsidRPr="009F3788">
          <w:rPr>
            <w:rFonts w:eastAsia="Times New Roman" w:cs="Times New Roman"/>
            <w:b/>
            <w:bCs/>
          </w:rPr>
          <w:t>ub</w:t>
        </w:r>
      </w:ins>
      <w:r w:rsidRPr="009F3788">
        <w:rPr>
          <w:rFonts w:eastAsia="Times New Roman" w:cs="Times New Roman"/>
          <w:b/>
          <w:bCs/>
        </w:rPr>
        <w:t>-</w:t>
      </w:r>
      <w:del w:id="57" w:author="Ira Sabran" w:date="2014-04-09T07:20:00Z">
        <w:r w:rsidRPr="009F3788" w:rsidDel="00B805A4">
          <w:rPr>
            <w:rFonts w:eastAsia="Times New Roman" w:cs="Times New Roman"/>
            <w:b/>
            <w:bCs/>
          </w:rPr>
          <w:delText xml:space="preserve">micron </w:delText>
        </w:r>
      </w:del>
      <w:ins w:id="58" w:author="Ira Sabran" w:date="2014-04-09T07:20:00Z">
        <w:r w:rsidR="00B805A4">
          <w:rPr>
            <w:rFonts w:eastAsia="Times New Roman" w:cs="Times New Roman"/>
            <w:b/>
            <w:bCs/>
          </w:rPr>
          <w:t>M</w:t>
        </w:r>
        <w:r w:rsidR="00B805A4" w:rsidRPr="009F3788">
          <w:rPr>
            <w:rFonts w:eastAsia="Times New Roman" w:cs="Times New Roman"/>
            <w:b/>
            <w:bCs/>
          </w:rPr>
          <w:t xml:space="preserve">icron </w:t>
        </w:r>
      </w:ins>
      <w:del w:id="59" w:author="Ira Sabran" w:date="2014-04-09T07:20:00Z">
        <w:r w:rsidRPr="009F3788" w:rsidDel="00B805A4">
          <w:rPr>
            <w:rFonts w:eastAsia="Times New Roman" w:cs="Times New Roman"/>
            <w:b/>
            <w:bCs/>
          </w:rPr>
          <w:delText>crystals</w:delText>
        </w:r>
      </w:del>
      <w:ins w:id="60" w:author="Ira Sabran" w:date="2014-04-09T07:20:00Z">
        <w:r w:rsidR="00B805A4">
          <w:rPr>
            <w:rFonts w:eastAsia="Times New Roman" w:cs="Times New Roman"/>
            <w:b/>
            <w:bCs/>
          </w:rPr>
          <w:t>C</w:t>
        </w:r>
        <w:r w:rsidR="00B805A4" w:rsidRPr="009F3788">
          <w:rPr>
            <w:rFonts w:eastAsia="Times New Roman" w:cs="Times New Roman"/>
            <w:b/>
            <w:bCs/>
          </w:rPr>
          <w:t>rystals</w:t>
        </w:r>
      </w:ins>
    </w:p>
    <w:p w:rsidR="009F3788" w:rsidRPr="009F3788" w:rsidRDefault="009F3788" w:rsidP="009F3788">
      <w:pPr>
        <w:spacing w:before="100" w:beforeAutospacing="1" w:after="100" w:afterAutospacing="1" w:line="240" w:lineRule="auto"/>
        <w:rPr>
          <w:rFonts w:eastAsia="Times New Roman" w:cs="Times New Roman"/>
        </w:rPr>
      </w:pPr>
      <w:r w:rsidRPr="009F3788">
        <w:rPr>
          <w:rFonts w:eastAsia="Times New Roman" w:cs="Times New Roman"/>
        </w:rPr>
        <w:t xml:space="preserve">With the use of high N.A. objectives, SONICC can detect nano-crystals. Small crystals that may </w:t>
      </w:r>
      <w:del w:id="61" w:author="Ira Sabran" w:date="2014-04-09T07:21:00Z">
        <w:r w:rsidRPr="009F3788" w:rsidDel="00B805A4">
          <w:rPr>
            <w:rFonts w:eastAsia="Times New Roman" w:cs="Times New Roman"/>
          </w:rPr>
          <w:delText xml:space="preserve">not </w:delText>
        </w:r>
      </w:del>
      <w:r w:rsidRPr="009F3788">
        <w:rPr>
          <w:rFonts w:eastAsia="Times New Roman" w:cs="Times New Roman"/>
        </w:rPr>
        <w:t xml:space="preserve">be </w:t>
      </w:r>
      <w:del w:id="62" w:author="Ira Sabran" w:date="2014-04-09T07:21:00Z">
        <w:r w:rsidRPr="009F3788" w:rsidDel="00B805A4">
          <w:rPr>
            <w:rFonts w:eastAsia="Times New Roman" w:cs="Times New Roman"/>
          </w:rPr>
          <w:delText xml:space="preserve">distinguished </w:delText>
        </w:r>
      </w:del>
      <w:ins w:id="63" w:author="Ira Sabran" w:date="2014-04-09T07:21:00Z">
        <w:r w:rsidR="00B805A4">
          <w:rPr>
            <w:rFonts w:eastAsia="Times New Roman" w:cs="Times New Roman"/>
          </w:rPr>
          <w:t>in</w:t>
        </w:r>
        <w:r w:rsidR="00B805A4" w:rsidRPr="009F3788">
          <w:rPr>
            <w:rFonts w:eastAsia="Times New Roman" w:cs="Times New Roman"/>
          </w:rPr>
          <w:t>distinguish</w:t>
        </w:r>
        <w:r w:rsidR="00B805A4">
          <w:rPr>
            <w:rFonts w:eastAsia="Times New Roman" w:cs="Times New Roman"/>
          </w:rPr>
          <w:t>able</w:t>
        </w:r>
        <w:r w:rsidR="00B805A4" w:rsidRPr="009F3788">
          <w:rPr>
            <w:rFonts w:eastAsia="Times New Roman" w:cs="Times New Roman"/>
          </w:rPr>
          <w:t xml:space="preserve"> </w:t>
        </w:r>
      </w:ins>
      <w:r w:rsidRPr="009F3788">
        <w:rPr>
          <w:rFonts w:eastAsia="Times New Roman" w:cs="Times New Roman"/>
        </w:rPr>
        <w:t xml:space="preserve">from precipitant can be </w:t>
      </w:r>
      <w:del w:id="64" w:author="Ira Sabran" w:date="2014-04-09T07:21:00Z">
        <w:r w:rsidRPr="009F3788" w:rsidDel="00B805A4">
          <w:rPr>
            <w:rFonts w:eastAsia="Times New Roman" w:cs="Times New Roman"/>
          </w:rPr>
          <w:delText xml:space="preserve">clearly </w:delText>
        </w:r>
      </w:del>
      <w:r w:rsidRPr="009F3788">
        <w:rPr>
          <w:rFonts w:eastAsia="Times New Roman" w:cs="Times New Roman"/>
        </w:rPr>
        <w:t xml:space="preserve">differentiated </w:t>
      </w:r>
      <w:ins w:id="65" w:author="Ira Sabran" w:date="2014-04-09T07:21:00Z">
        <w:r w:rsidR="00B805A4" w:rsidRPr="009F3788">
          <w:rPr>
            <w:rFonts w:eastAsia="Times New Roman" w:cs="Times New Roman"/>
          </w:rPr>
          <w:t xml:space="preserve">clearly </w:t>
        </w:r>
      </w:ins>
      <w:r w:rsidRPr="009F3788">
        <w:rPr>
          <w:rFonts w:eastAsia="Times New Roman" w:cs="Times New Roman"/>
        </w:rPr>
        <w:t xml:space="preserve">as shown in the image to the left. This positive hit </w:t>
      </w:r>
      <w:del w:id="66" w:author="Ira Sabran" w:date="2014-04-09T07:22:00Z">
        <w:r w:rsidRPr="009F3788" w:rsidDel="00B805A4">
          <w:rPr>
            <w:rFonts w:eastAsia="Times New Roman" w:cs="Times New Roman"/>
          </w:rPr>
          <w:delText xml:space="preserve">provides </w:delText>
        </w:r>
      </w:del>
      <w:ins w:id="67" w:author="Ira Sabran" w:date="2014-04-09T07:22:00Z">
        <w:r w:rsidR="00B805A4">
          <w:rPr>
            <w:rFonts w:eastAsia="Times New Roman" w:cs="Times New Roman"/>
          </w:rPr>
          <w:t>reveals</w:t>
        </w:r>
        <w:r w:rsidR="00B805A4" w:rsidRPr="009F3788">
          <w:rPr>
            <w:rFonts w:eastAsia="Times New Roman" w:cs="Times New Roman"/>
          </w:rPr>
          <w:t xml:space="preserve"> </w:t>
        </w:r>
      </w:ins>
      <w:r w:rsidRPr="009F3788">
        <w:rPr>
          <w:rFonts w:eastAsia="Times New Roman" w:cs="Times New Roman"/>
        </w:rPr>
        <w:t>a condition for further optimization that may have been missed without SONICC</w:t>
      </w:r>
      <w:ins w:id="68" w:author="Ira Sabran" w:date="2014-04-09T07:23:00Z">
        <w:r w:rsidR="00B805A4">
          <w:rPr>
            <w:rFonts w:eastAsia="Times New Roman" w:cs="Times New Roman"/>
          </w:rPr>
          <w:t xml:space="preserve"> technology</w:t>
        </w:r>
      </w:ins>
      <w:r w:rsidRPr="009F3788">
        <w:rPr>
          <w:rFonts w:eastAsia="Times New Roman" w:cs="Times New Roman"/>
        </w:rPr>
        <w:t xml:space="preserve">. SONICC also </w:t>
      </w:r>
      <w:del w:id="69" w:author="Ira Sabran" w:date="2014-04-09T07:25:00Z">
        <w:r w:rsidRPr="009F3788" w:rsidDel="00B805A4">
          <w:rPr>
            <w:rFonts w:eastAsia="Times New Roman" w:cs="Times New Roman"/>
          </w:rPr>
          <w:delText>allows for</w:delText>
        </w:r>
      </w:del>
      <w:ins w:id="70" w:author="Ira Sabran" w:date="2014-04-09T07:25:00Z">
        <w:r w:rsidR="00B805A4">
          <w:rPr>
            <w:rFonts w:eastAsia="Times New Roman" w:cs="Times New Roman"/>
          </w:rPr>
          <w:t>provides</w:t>
        </w:r>
      </w:ins>
      <w:r w:rsidRPr="009F3788">
        <w:rPr>
          <w:rFonts w:eastAsia="Times New Roman" w:cs="Times New Roman"/>
        </w:rPr>
        <w:t xml:space="preserve"> superior imaging in LCP</w:t>
      </w:r>
      <w:ins w:id="71" w:author="Ira Sabran" w:date="2014-04-09T07:26:00Z">
        <w:r w:rsidR="00B805A4">
          <w:rPr>
            <w:rFonts w:eastAsia="Times New Roman" w:cs="Times New Roman"/>
          </w:rPr>
          <w:t>, and</w:t>
        </w:r>
      </w:ins>
      <w:r w:rsidRPr="009F3788">
        <w:rPr>
          <w:rFonts w:eastAsia="Times New Roman" w:cs="Times New Roman"/>
        </w:rPr>
        <w:t xml:space="preserve"> </w:t>
      </w:r>
      <w:ins w:id="72" w:author="Ira Sabran" w:date="2014-04-09T07:27:00Z">
        <w:r w:rsidR="00B805A4">
          <w:rPr>
            <w:rFonts w:eastAsia="Times New Roman" w:cs="Times New Roman"/>
          </w:rPr>
          <w:t xml:space="preserve">other conditions </w:t>
        </w:r>
      </w:ins>
      <w:r w:rsidRPr="009F3788">
        <w:rPr>
          <w:rFonts w:eastAsia="Times New Roman" w:cs="Times New Roman"/>
        </w:rPr>
        <w:t>where small crystals are commonly found.</w:t>
      </w:r>
    </w:p>
    <w:p w:rsidR="009F3788" w:rsidRPr="009F3788" w:rsidRDefault="009F3788" w:rsidP="009F3788">
      <w:pPr>
        <w:spacing w:before="100" w:beforeAutospacing="1" w:after="100" w:afterAutospacing="1" w:line="240" w:lineRule="auto"/>
        <w:outlineLvl w:val="2"/>
        <w:rPr>
          <w:rFonts w:eastAsia="Times New Roman" w:cs="Times New Roman"/>
          <w:b/>
          <w:bCs/>
        </w:rPr>
      </w:pPr>
      <w:r w:rsidRPr="009F3788">
        <w:rPr>
          <w:rFonts w:eastAsia="Times New Roman" w:cs="Times New Roman"/>
          <w:b/>
          <w:bCs/>
        </w:rPr>
        <w:t xml:space="preserve">Complete LCP </w:t>
      </w:r>
      <w:del w:id="73" w:author="Ira Sabran" w:date="2014-04-09T07:27:00Z">
        <w:r w:rsidRPr="009F3788" w:rsidDel="00B805A4">
          <w:rPr>
            <w:rFonts w:eastAsia="Times New Roman" w:cs="Times New Roman"/>
            <w:b/>
            <w:bCs/>
          </w:rPr>
          <w:delText>support</w:delText>
        </w:r>
      </w:del>
      <w:ins w:id="74" w:author="Ira Sabran" w:date="2014-04-09T07:27:00Z">
        <w:r w:rsidR="00B805A4">
          <w:rPr>
            <w:rFonts w:eastAsia="Times New Roman" w:cs="Times New Roman"/>
            <w:b/>
            <w:bCs/>
          </w:rPr>
          <w:t>S</w:t>
        </w:r>
        <w:r w:rsidR="00B805A4" w:rsidRPr="009F3788">
          <w:rPr>
            <w:rFonts w:eastAsia="Times New Roman" w:cs="Times New Roman"/>
            <w:b/>
            <w:bCs/>
          </w:rPr>
          <w:t>upport</w:t>
        </w:r>
      </w:ins>
    </w:p>
    <w:p w:rsidR="009F3788" w:rsidRPr="009F3788" w:rsidRDefault="00B805A4" w:rsidP="009F3788">
      <w:pPr>
        <w:spacing w:before="100" w:beforeAutospacing="1" w:after="100" w:afterAutospacing="1" w:line="240" w:lineRule="auto"/>
        <w:rPr>
          <w:rFonts w:eastAsia="Times New Roman" w:cs="Times New Roman"/>
        </w:rPr>
      </w:pPr>
      <w:ins w:id="75" w:author="Ira Sabran" w:date="2014-04-09T07:28:00Z">
        <w:r>
          <w:rPr>
            <w:rFonts w:eastAsia="Times New Roman" w:cs="Times New Roman"/>
          </w:rPr>
          <w:t xml:space="preserve">SONICC provides </w:t>
        </w:r>
      </w:ins>
      <w:ins w:id="76" w:author="Ira Sabran" w:date="2014-04-09T07:29:00Z">
        <w:r w:rsidRPr="009F3788">
          <w:rPr>
            <w:rFonts w:eastAsia="Times New Roman" w:cs="Times New Roman"/>
          </w:rPr>
          <w:t xml:space="preserve">LCP </w:t>
        </w:r>
      </w:ins>
      <w:ins w:id="77" w:author="Ira Sabran" w:date="2014-04-09T07:28:00Z">
        <w:r>
          <w:rPr>
            <w:rFonts w:eastAsia="Times New Roman" w:cs="Times New Roman"/>
          </w:rPr>
          <w:t>s</w:t>
        </w:r>
        <w:r w:rsidRPr="009F3788">
          <w:rPr>
            <w:rFonts w:eastAsia="Times New Roman" w:cs="Times New Roman"/>
          </w:rPr>
          <w:t xml:space="preserve">upport </w:t>
        </w:r>
      </w:ins>
      <w:ins w:id="78" w:author="Ira Sabran" w:date="2014-04-09T07:29:00Z">
        <w:r>
          <w:rPr>
            <w:rFonts w:eastAsia="Times New Roman" w:cs="Times New Roman"/>
          </w:rPr>
          <w:t>for</w:t>
        </w:r>
      </w:ins>
      <w:ins w:id="79" w:author="Ira Sabran" w:date="2014-04-09T07:30:00Z">
        <w:r w:rsidR="00B0512E">
          <w:rPr>
            <w:rFonts w:eastAsia="Times New Roman" w:cs="Times New Roman"/>
          </w:rPr>
          <w:t xml:space="preserve"> applications </w:t>
        </w:r>
      </w:ins>
      <w:del w:id="80" w:author="Ira Sabran" w:date="2014-04-09T07:28:00Z">
        <w:r w:rsidR="009F3788" w:rsidRPr="009F3788" w:rsidDel="00B805A4">
          <w:rPr>
            <w:rFonts w:eastAsia="Times New Roman" w:cs="Times New Roman"/>
          </w:rPr>
          <w:delText xml:space="preserve">Support for LCP </w:delText>
        </w:r>
      </w:del>
      <w:r w:rsidR="009F3788" w:rsidRPr="009F3788">
        <w:rPr>
          <w:rFonts w:eastAsia="Times New Roman" w:cs="Times New Roman"/>
        </w:rPr>
        <w:t>including drop location, high efficiency cross polarized imaging, thin glass plates</w:t>
      </w:r>
      <w:del w:id="81" w:author="Ira Sabran" w:date="2014-04-09T07:31:00Z">
        <w:r w:rsidR="009F3788" w:rsidRPr="009F3788" w:rsidDel="00B0512E">
          <w:rPr>
            <w:rFonts w:eastAsia="Times New Roman" w:cs="Times New Roman"/>
          </w:rPr>
          <w:delText>,</w:delText>
        </w:r>
      </w:del>
      <w:r w:rsidR="009F3788" w:rsidRPr="009F3788">
        <w:rPr>
          <w:rFonts w:eastAsia="Times New Roman" w:cs="Times New Roman"/>
        </w:rPr>
        <w:t xml:space="preserve"> and SBS size plates.</w:t>
      </w:r>
    </w:p>
    <w:p w:rsidR="009F3788" w:rsidRPr="009F3788" w:rsidRDefault="009F3788" w:rsidP="009F3788">
      <w:pPr>
        <w:spacing w:before="100" w:beforeAutospacing="1" w:after="100" w:afterAutospacing="1" w:line="240" w:lineRule="auto"/>
        <w:outlineLvl w:val="2"/>
        <w:rPr>
          <w:rFonts w:eastAsia="Times New Roman" w:cs="Times New Roman"/>
          <w:b/>
          <w:bCs/>
        </w:rPr>
      </w:pPr>
      <w:r w:rsidRPr="009F3788">
        <w:rPr>
          <w:rFonts w:eastAsia="Times New Roman" w:cs="Times New Roman"/>
          <w:b/>
          <w:bCs/>
        </w:rPr>
        <w:t xml:space="preserve">Precision </w:t>
      </w:r>
      <w:del w:id="82" w:author="Ira Sabran" w:date="2014-04-09T07:31:00Z">
        <w:r w:rsidRPr="009F3788" w:rsidDel="00B0512E">
          <w:rPr>
            <w:rFonts w:eastAsia="Times New Roman" w:cs="Times New Roman"/>
            <w:b/>
            <w:bCs/>
          </w:rPr>
          <w:delText xml:space="preserve">mechanics </w:delText>
        </w:r>
      </w:del>
      <w:ins w:id="83" w:author="Ira Sabran" w:date="2014-04-09T07:31:00Z">
        <w:r w:rsidR="00B0512E">
          <w:rPr>
            <w:rFonts w:eastAsia="Times New Roman" w:cs="Times New Roman"/>
            <w:b/>
            <w:bCs/>
          </w:rPr>
          <w:t>M</w:t>
        </w:r>
        <w:r w:rsidR="00B0512E" w:rsidRPr="009F3788">
          <w:rPr>
            <w:rFonts w:eastAsia="Times New Roman" w:cs="Times New Roman"/>
            <w:b/>
            <w:bCs/>
          </w:rPr>
          <w:t xml:space="preserve">echanics </w:t>
        </w:r>
      </w:ins>
      <w:r w:rsidRPr="009F3788">
        <w:rPr>
          <w:rFonts w:eastAsia="Times New Roman" w:cs="Times New Roman"/>
          <w:b/>
          <w:bCs/>
        </w:rPr>
        <w:t xml:space="preserve">for </w:t>
      </w:r>
      <w:del w:id="84" w:author="Ira Sabran" w:date="2014-04-09T07:31:00Z">
        <w:r w:rsidRPr="009F3788" w:rsidDel="00B0512E">
          <w:rPr>
            <w:rFonts w:eastAsia="Times New Roman" w:cs="Times New Roman"/>
            <w:b/>
            <w:bCs/>
          </w:rPr>
          <w:delText xml:space="preserve">extremely </w:delText>
        </w:r>
      </w:del>
      <w:ins w:id="85" w:author="Ira Sabran" w:date="2014-04-09T07:31:00Z">
        <w:r w:rsidR="00B0512E">
          <w:rPr>
            <w:rFonts w:eastAsia="Times New Roman" w:cs="Times New Roman"/>
            <w:b/>
            <w:bCs/>
          </w:rPr>
          <w:t>E</w:t>
        </w:r>
        <w:r w:rsidR="00B0512E" w:rsidRPr="009F3788">
          <w:rPr>
            <w:rFonts w:eastAsia="Times New Roman" w:cs="Times New Roman"/>
            <w:b/>
            <w:bCs/>
          </w:rPr>
          <w:t xml:space="preserve">xtremely </w:t>
        </w:r>
      </w:ins>
      <w:del w:id="86" w:author="Ira Sabran" w:date="2014-04-09T07:31:00Z">
        <w:r w:rsidRPr="009F3788" w:rsidDel="00B0512E">
          <w:rPr>
            <w:rFonts w:eastAsia="Times New Roman" w:cs="Times New Roman"/>
            <w:b/>
            <w:bCs/>
          </w:rPr>
          <w:delText xml:space="preserve">low </w:delText>
        </w:r>
      </w:del>
      <w:ins w:id="87" w:author="Ira Sabran" w:date="2014-04-09T07:31:00Z">
        <w:r w:rsidR="00B0512E">
          <w:rPr>
            <w:rFonts w:eastAsia="Times New Roman" w:cs="Times New Roman"/>
            <w:b/>
            <w:bCs/>
          </w:rPr>
          <w:t>L</w:t>
        </w:r>
        <w:r w:rsidR="00B0512E" w:rsidRPr="009F3788">
          <w:rPr>
            <w:rFonts w:eastAsia="Times New Roman" w:cs="Times New Roman"/>
            <w:b/>
            <w:bCs/>
          </w:rPr>
          <w:t xml:space="preserve">ow </w:t>
        </w:r>
      </w:ins>
      <w:del w:id="88" w:author="Ira Sabran" w:date="2014-04-09T07:31:00Z">
        <w:r w:rsidRPr="009F3788" w:rsidDel="00B0512E">
          <w:rPr>
            <w:rFonts w:eastAsia="Times New Roman" w:cs="Times New Roman"/>
            <w:b/>
            <w:bCs/>
          </w:rPr>
          <w:delText>vibration</w:delText>
        </w:r>
      </w:del>
      <w:ins w:id="89" w:author="Ira Sabran" w:date="2014-04-09T07:31:00Z">
        <w:r w:rsidR="00B0512E">
          <w:rPr>
            <w:rFonts w:eastAsia="Times New Roman" w:cs="Times New Roman"/>
            <w:b/>
            <w:bCs/>
          </w:rPr>
          <w:t>V</w:t>
        </w:r>
        <w:r w:rsidR="00B0512E" w:rsidRPr="009F3788">
          <w:rPr>
            <w:rFonts w:eastAsia="Times New Roman" w:cs="Times New Roman"/>
            <w:b/>
            <w:bCs/>
          </w:rPr>
          <w:t>ibration</w:t>
        </w:r>
      </w:ins>
    </w:p>
    <w:p w:rsidR="009F3788" w:rsidRPr="009F3788" w:rsidRDefault="009F3788" w:rsidP="009F3788">
      <w:pPr>
        <w:spacing w:before="100" w:beforeAutospacing="1" w:after="100" w:afterAutospacing="1" w:line="240" w:lineRule="auto"/>
        <w:rPr>
          <w:rFonts w:eastAsia="Times New Roman" w:cs="Times New Roman"/>
        </w:rPr>
      </w:pPr>
      <w:r w:rsidRPr="009F3788">
        <w:rPr>
          <w:rFonts w:eastAsia="Times New Roman" w:cs="Times New Roman"/>
        </w:rPr>
        <w:lastRenderedPageBreak/>
        <w:t xml:space="preserve">Innovative structural design, advanced vibration damping materials, and special motor tuning work together to ensure extremely low vibration disturbance to </w:t>
      </w:r>
      <w:del w:id="90" w:author="Ira Sabran" w:date="2014-04-09T07:32:00Z">
        <w:r w:rsidRPr="009F3788" w:rsidDel="00B0512E">
          <w:rPr>
            <w:rFonts w:eastAsia="Times New Roman" w:cs="Times New Roman"/>
          </w:rPr>
          <w:delText xml:space="preserve">the </w:delText>
        </w:r>
      </w:del>
      <w:r w:rsidRPr="009F3788">
        <w:rPr>
          <w:rFonts w:eastAsia="Times New Roman" w:cs="Times New Roman"/>
        </w:rPr>
        <w:t>protein</w:t>
      </w:r>
      <w:ins w:id="91" w:author="Ira Sabran" w:date="2014-04-09T07:32:00Z">
        <w:r w:rsidR="00B0512E">
          <w:rPr>
            <w:rFonts w:eastAsia="Times New Roman" w:cs="Times New Roman"/>
          </w:rPr>
          <w:t>-containing</w:t>
        </w:r>
      </w:ins>
      <w:r w:rsidRPr="009F3788">
        <w:rPr>
          <w:rFonts w:eastAsia="Times New Roman" w:cs="Times New Roman"/>
        </w:rPr>
        <w:t xml:space="preserve"> drop</w:t>
      </w:r>
      <w:ins w:id="92" w:author="Ira Sabran" w:date="2014-04-09T07:32:00Z">
        <w:r w:rsidR="00B0512E">
          <w:rPr>
            <w:rFonts w:eastAsia="Times New Roman" w:cs="Times New Roman"/>
          </w:rPr>
          <w:t>s</w:t>
        </w:r>
      </w:ins>
      <w:r w:rsidRPr="009F3788">
        <w:rPr>
          <w:rFonts w:eastAsia="Times New Roman" w:cs="Times New Roman"/>
        </w:rPr>
        <w:t>. All robotic microplate handling has been verified to cause fewer vibrations than a person carefully handling a plate.</w:t>
      </w:r>
    </w:p>
    <w:p w:rsidR="009F3788" w:rsidRPr="009F3788" w:rsidRDefault="009F3788" w:rsidP="009F3788">
      <w:pPr>
        <w:spacing w:before="100" w:beforeAutospacing="1" w:after="100" w:afterAutospacing="1" w:line="240" w:lineRule="auto"/>
        <w:outlineLvl w:val="2"/>
        <w:rPr>
          <w:rFonts w:eastAsia="Times New Roman" w:cs="Times New Roman"/>
          <w:b/>
          <w:bCs/>
        </w:rPr>
      </w:pPr>
      <w:r w:rsidRPr="009F3788">
        <w:rPr>
          <w:rFonts w:eastAsia="Times New Roman" w:cs="Times New Roman"/>
          <w:b/>
          <w:bCs/>
        </w:rPr>
        <w:t xml:space="preserve">Regulated </w:t>
      </w:r>
      <w:del w:id="93" w:author="Ira Sabran" w:date="2014-04-09T07:33:00Z">
        <w:r w:rsidRPr="009F3788" w:rsidDel="00B0512E">
          <w:rPr>
            <w:rFonts w:eastAsia="Times New Roman" w:cs="Times New Roman"/>
            <w:b/>
            <w:bCs/>
          </w:rPr>
          <w:delText xml:space="preserve">temperature </w:delText>
        </w:r>
      </w:del>
      <w:ins w:id="94" w:author="Ira Sabran" w:date="2014-04-09T07:33:00Z">
        <w:r w:rsidR="00B0512E">
          <w:rPr>
            <w:rFonts w:eastAsia="Times New Roman" w:cs="Times New Roman"/>
            <w:b/>
            <w:bCs/>
          </w:rPr>
          <w:t>T</w:t>
        </w:r>
        <w:r w:rsidR="00B0512E" w:rsidRPr="009F3788">
          <w:rPr>
            <w:rFonts w:eastAsia="Times New Roman" w:cs="Times New Roman"/>
            <w:b/>
            <w:bCs/>
          </w:rPr>
          <w:t xml:space="preserve">emperature </w:t>
        </w:r>
      </w:ins>
      <w:del w:id="95" w:author="Ira Sabran" w:date="2014-04-09T07:33:00Z">
        <w:r w:rsidRPr="009F3788" w:rsidDel="00B0512E">
          <w:rPr>
            <w:rFonts w:eastAsia="Times New Roman" w:cs="Times New Roman"/>
            <w:b/>
            <w:bCs/>
          </w:rPr>
          <w:delText xml:space="preserve">controlled </w:delText>
        </w:r>
      </w:del>
      <w:ins w:id="96" w:author="Ira Sabran" w:date="2014-04-09T07:33:00Z">
        <w:r w:rsidR="00B0512E">
          <w:rPr>
            <w:rFonts w:eastAsia="Times New Roman" w:cs="Times New Roman"/>
            <w:b/>
            <w:bCs/>
          </w:rPr>
          <w:t>C</w:t>
        </w:r>
        <w:r w:rsidR="00B0512E" w:rsidRPr="009F3788">
          <w:rPr>
            <w:rFonts w:eastAsia="Times New Roman" w:cs="Times New Roman"/>
            <w:b/>
            <w:bCs/>
          </w:rPr>
          <w:t xml:space="preserve">ontrolled </w:t>
        </w:r>
      </w:ins>
      <w:del w:id="97" w:author="Ira Sabran" w:date="2014-04-09T07:33:00Z">
        <w:r w:rsidRPr="009F3788" w:rsidDel="00B0512E">
          <w:rPr>
            <w:rFonts w:eastAsia="Times New Roman" w:cs="Times New Roman"/>
            <w:b/>
            <w:bCs/>
          </w:rPr>
          <w:delText>environment</w:delText>
        </w:r>
      </w:del>
      <w:ins w:id="98" w:author="Ira Sabran" w:date="2014-04-09T07:33:00Z">
        <w:r w:rsidR="00B0512E">
          <w:rPr>
            <w:rFonts w:eastAsia="Times New Roman" w:cs="Times New Roman"/>
            <w:b/>
            <w:bCs/>
          </w:rPr>
          <w:t>E</w:t>
        </w:r>
        <w:r w:rsidR="00B0512E" w:rsidRPr="009F3788">
          <w:rPr>
            <w:rFonts w:eastAsia="Times New Roman" w:cs="Times New Roman"/>
            <w:b/>
            <w:bCs/>
          </w:rPr>
          <w:t>nvironment</w:t>
        </w:r>
      </w:ins>
    </w:p>
    <w:p w:rsidR="009F3788" w:rsidRPr="009F3788" w:rsidRDefault="009F3788" w:rsidP="009F3788">
      <w:pPr>
        <w:spacing w:before="100" w:beforeAutospacing="1" w:after="100" w:afterAutospacing="1" w:line="240" w:lineRule="auto"/>
        <w:rPr>
          <w:rFonts w:eastAsia="Times New Roman" w:cs="Times New Roman"/>
        </w:rPr>
      </w:pPr>
      <w:r w:rsidRPr="009F3788">
        <w:rPr>
          <w:rFonts w:eastAsia="Times New Roman" w:cs="Times New Roman"/>
        </w:rPr>
        <w:t xml:space="preserve">The SONICC benchtop system is designed to precisely </w:t>
      </w:r>
      <w:del w:id="99" w:author="Ira Sabran" w:date="2014-04-09T07:33:00Z">
        <w:r w:rsidRPr="009F3788" w:rsidDel="00B0512E">
          <w:rPr>
            <w:rFonts w:eastAsia="Times New Roman" w:cs="Times New Roman"/>
          </w:rPr>
          <w:delText xml:space="preserve">regulate </w:delText>
        </w:r>
      </w:del>
      <w:ins w:id="100" w:author="Ira Sabran" w:date="2014-04-09T07:33:00Z">
        <w:r w:rsidR="00B0512E" w:rsidRPr="009F3788">
          <w:rPr>
            <w:rFonts w:eastAsia="Times New Roman" w:cs="Times New Roman"/>
          </w:rPr>
          <w:t xml:space="preserve">monitor </w:t>
        </w:r>
      </w:ins>
      <w:r w:rsidRPr="009F3788">
        <w:rPr>
          <w:rFonts w:eastAsia="Times New Roman" w:cs="Times New Roman"/>
        </w:rPr>
        <w:t xml:space="preserve">and </w:t>
      </w:r>
      <w:ins w:id="101" w:author="Ira Sabran" w:date="2014-04-09T07:33:00Z">
        <w:r w:rsidR="00B0512E" w:rsidRPr="009F3788">
          <w:rPr>
            <w:rFonts w:eastAsia="Times New Roman" w:cs="Times New Roman"/>
          </w:rPr>
          <w:t xml:space="preserve">regulate </w:t>
        </w:r>
      </w:ins>
      <w:del w:id="102" w:author="Ira Sabran" w:date="2014-04-09T07:33:00Z">
        <w:r w:rsidRPr="009F3788" w:rsidDel="00B0512E">
          <w:rPr>
            <w:rFonts w:eastAsia="Times New Roman" w:cs="Times New Roman"/>
          </w:rPr>
          <w:delText xml:space="preserve">monitor </w:delText>
        </w:r>
      </w:del>
      <w:r w:rsidRPr="009F3788">
        <w:rPr>
          <w:rFonts w:eastAsia="Times New Roman" w:cs="Times New Roman"/>
        </w:rPr>
        <w:t>temperature throughout the enclosure. A network of sensors measure</w:t>
      </w:r>
      <w:ins w:id="103" w:author="Ira Sabran" w:date="2014-04-09T07:34:00Z">
        <w:r w:rsidR="00B0512E">
          <w:rPr>
            <w:rFonts w:eastAsia="Times New Roman" w:cs="Times New Roman"/>
          </w:rPr>
          <w:t>s</w:t>
        </w:r>
      </w:ins>
      <w:r w:rsidRPr="009F3788">
        <w:rPr>
          <w:rFonts w:eastAsia="Times New Roman" w:cs="Times New Roman"/>
        </w:rPr>
        <w:t xml:space="preserve"> and record</w:t>
      </w:r>
      <w:ins w:id="104" w:author="Ira Sabran" w:date="2014-04-09T07:34:00Z">
        <w:r w:rsidR="00B0512E">
          <w:rPr>
            <w:rFonts w:eastAsia="Times New Roman" w:cs="Times New Roman"/>
          </w:rPr>
          <w:t>s</w:t>
        </w:r>
      </w:ins>
      <w:r w:rsidRPr="009F3788">
        <w:rPr>
          <w:rFonts w:eastAsia="Times New Roman" w:cs="Times New Roman"/>
        </w:rPr>
        <w:t xml:space="preserve"> temperature</w:t>
      </w:r>
      <w:ins w:id="105" w:author="Ira Sabran" w:date="2014-04-09T07:34:00Z">
        <w:r w:rsidR="00B0512E">
          <w:rPr>
            <w:rFonts w:eastAsia="Times New Roman" w:cs="Times New Roman"/>
          </w:rPr>
          <w:t>s</w:t>
        </w:r>
      </w:ins>
      <w:r w:rsidRPr="009F3788">
        <w:rPr>
          <w:rFonts w:eastAsia="Times New Roman" w:cs="Times New Roman"/>
        </w:rPr>
        <w:t xml:space="preserve"> with 0.1°C resolution. An air recirculation system maintains an even temperature distribution. SONICC benchtop uses a Peltier heat exchanger to </w:t>
      </w:r>
      <w:del w:id="106" w:author="Ira Sabran" w:date="2014-04-09T07:38:00Z">
        <w:r w:rsidRPr="009F3788" w:rsidDel="00B0512E">
          <w:rPr>
            <w:rFonts w:eastAsia="Times New Roman" w:cs="Times New Roman"/>
          </w:rPr>
          <w:delText xml:space="preserve">control </w:delText>
        </w:r>
      </w:del>
      <w:ins w:id="107" w:author="Ira Sabran" w:date="2014-04-09T07:38:00Z">
        <w:r w:rsidR="00B0512E">
          <w:rPr>
            <w:rFonts w:eastAsia="Times New Roman" w:cs="Times New Roman"/>
          </w:rPr>
          <w:t>regulate</w:t>
        </w:r>
        <w:r w:rsidR="00B0512E" w:rsidRPr="009F3788">
          <w:rPr>
            <w:rFonts w:eastAsia="Times New Roman" w:cs="Times New Roman"/>
          </w:rPr>
          <w:t xml:space="preserve"> </w:t>
        </w:r>
      </w:ins>
      <w:del w:id="108" w:author="Ira Sabran" w:date="2014-04-09T07:35:00Z">
        <w:r w:rsidRPr="009F3788" w:rsidDel="00B0512E">
          <w:rPr>
            <w:rFonts w:eastAsia="Times New Roman" w:cs="Times New Roman"/>
          </w:rPr>
          <w:delText xml:space="preserve">the </w:delText>
        </w:r>
      </w:del>
      <w:r w:rsidRPr="009F3788">
        <w:rPr>
          <w:rFonts w:eastAsia="Times New Roman" w:cs="Times New Roman"/>
        </w:rPr>
        <w:t>temperature</w:t>
      </w:r>
      <w:del w:id="109" w:author="Ira Sabran" w:date="2014-04-09T07:35:00Z">
        <w:r w:rsidRPr="009F3788" w:rsidDel="00B0512E">
          <w:rPr>
            <w:rFonts w:eastAsia="Times New Roman" w:cs="Times New Roman"/>
          </w:rPr>
          <w:delText>s</w:delText>
        </w:r>
      </w:del>
      <w:del w:id="110" w:author="Ira Sabran" w:date="2014-04-09T07:38:00Z">
        <w:r w:rsidRPr="009F3788" w:rsidDel="00B0512E">
          <w:rPr>
            <w:rFonts w:eastAsia="Times New Roman" w:cs="Times New Roman"/>
          </w:rPr>
          <w:delText>. Peltier heat exchanger can regulate temperature to</w:delText>
        </w:r>
      </w:del>
      <w:ins w:id="111" w:author="Ira Sabran" w:date="2014-04-09T07:38:00Z">
        <w:r w:rsidR="00B0512E">
          <w:rPr>
            <w:rFonts w:eastAsia="Times New Roman" w:cs="Times New Roman"/>
          </w:rPr>
          <w:t xml:space="preserve"> in the range from</w:t>
        </w:r>
      </w:ins>
      <w:r w:rsidRPr="009F3788">
        <w:rPr>
          <w:rFonts w:eastAsia="Times New Roman" w:cs="Times New Roman"/>
        </w:rPr>
        <w:t xml:space="preserve"> 5°C below ambient to 7°C above ambient </w:t>
      </w:r>
      <w:del w:id="112" w:author="Ira Sabran" w:date="2014-04-09T07:39:00Z">
        <w:r w:rsidRPr="009F3788" w:rsidDel="00B0512E">
          <w:rPr>
            <w:rFonts w:eastAsia="Times New Roman" w:cs="Times New Roman"/>
          </w:rPr>
          <w:delText xml:space="preserve">with </w:delText>
        </w:r>
      </w:del>
      <w:r w:rsidRPr="009F3788">
        <w:rPr>
          <w:rFonts w:eastAsia="Times New Roman" w:cs="Times New Roman"/>
        </w:rPr>
        <w:t>+</w:t>
      </w:r>
      <w:ins w:id="113" w:author="Ira Sabran" w:date="2014-04-09T07:40:00Z">
        <w:r w:rsidR="00460075">
          <w:rPr>
            <w:rFonts w:eastAsia="Times New Roman" w:cs="Times New Roman"/>
          </w:rPr>
          <w:t>/</w:t>
        </w:r>
      </w:ins>
      <w:bookmarkStart w:id="114" w:name="_GoBack"/>
      <w:bookmarkEnd w:id="114"/>
      <w:r w:rsidRPr="009F3788">
        <w:rPr>
          <w:rFonts w:eastAsia="Times New Roman" w:cs="Times New Roman"/>
        </w:rPr>
        <w:t>-0.5°C</w:t>
      </w:r>
      <w:del w:id="115" w:author="Ira Sabran" w:date="2014-04-09T07:39:00Z">
        <w:r w:rsidRPr="009F3788" w:rsidDel="00B0512E">
          <w:rPr>
            <w:rFonts w:eastAsia="Times New Roman" w:cs="Times New Roman"/>
          </w:rPr>
          <w:delText xml:space="preserve"> tolerance</w:delText>
        </w:r>
      </w:del>
      <w:r w:rsidRPr="009F3788">
        <w:rPr>
          <w:rFonts w:eastAsia="Times New Roman" w:cs="Times New Roman"/>
        </w:rPr>
        <w:t>.</w:t>
      </w:r>
    </w:p>
    <w:p w:rsidR="009F3788" w:rsidRPr="009F3788" w:rsidRDefault="009F3788"/>
    <w:sectPr w:rsidR="009F3788" w:rsidRPr="009F3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788"/>
    <w:rsid w:val="00012094"/>
    <w:rsid w:val="000137C1"/>
    <w:rsid w:val="00036629"/>
    <w:rsid w:val="00060215"/>
    <w:rsid w:val="000A45B4"/>
    <w:rsid w:val="0010251C"/>
    <w:rsid w:val="001062B8"/>
    <w:rsid w:val="00132A61"/>
    <w:rsid w:val="00143C59"/>
    <w:rsid w:val="0019222D"/>
    <w:rsid w:val="002467C1"/>
    <w:rsid w:val="00246E3B"/>
    <w:rsid w:val="00250E43"/>
    <w:rsid w:val="002861D5"/>
    <w:rsid w:val="00352716"/>
    <w:rsid w:val="003D117A"/>
    <w:rsid w:val="003D5233"/>
    <w:rsid w:val="00460075"/>
    <w:rsid w:val="00484D48"/>
    <w:rsid w:val="00485DA8"/>
    <w:rsid w:val="00492B0F"/>
    <w:rsid w:val="00504FE6"/>
    <w:rsid w:val="00570905"/>
    <w:rsid w:val="00576354"/>
    <w:rsid w:val="00591E0B"/>
    <w:rsid w:val="005A5C13"/>
    <w:rsid w:val="005F2867"/>
    <w:rsid w:val="005F7CFD"/>
    <w:rsid w:val="00605E62"/>
    <w:rsid w:val="006270E8"/>
    <w:rsid w:val="0064429E"/>
    <w:rsid w:val="00660FEB"/>
    <w:rsid w:val="006B4B58"/>
    <w:rsid w:val="006B6AEE"/>
    <w:rsid w:val="006E7B16"/>
    <w:rsid w:val="007165DF"/>
    <w:rsid w:val="007244E7"/>
    <w:rsid w:val="00744CEC"/>
    <w:rsid w:val="00785385"/>
    <w:rsid w:val="007A75BC"/>
    <w:rsid w:val="0083731B"/>
    <w:rsid w:val="008750E0"/>
    <w:rsid w:val="008B0853"/>
    <w:rsid w:val="008E10BE"/>
    <w:rsid w:val="00901F92"/>
    <w:rsid w:val="00973C76"/>
    <w:rsid w:val="009C6083"/>
    <w:rsid w:val="009F3788"/>
    <w:rsid w:val="009F77E0"/>
    <w:rsid w:val="00A41B3F"/>
    <w:rsid w:val="00A5649E"/>
    <w:rsid w:val="00A8017D"/>
    <w:rsid w:val="00A80F7C"/>
    <w:rsid w:val="00AA62C1"/>
    <w:rsid w:val="00AA6C6C"/>
    <w:rsid w:val="00AC5093"/>
    <w:rsid w:val="00AE60F2"/>
    <w:rsid w:val="00B01E11"/>
    <w:rsid w:val="00B0512E"/>
    <w:rsid w:val="00B46AFF"/>
    <w:rsid w:val="00B805A4"/>
    <w:rsid w:val="00B805C7"/>
    <w:rsid w:val="00BF4B57"/>
    <w:rsid w:val="00BF6075"/>
    <w:rsid w:val="00C0288D"/>
    <w:rsid w:val="00C42DCC"/>
    <w:rsid w:val="00C77F2D"/>
    <w:rsid w:val="00CB635D"/>
    <w:rsid w:val="00CF1A97"/>
    <w:rsid w:val="00D32F73"/>
    <w:rsid w:val="00DA23B8"/>
    <w:rsid w:val="00E027CE"/>
    <w:rsid w:val="00E12522"/>
    <w:rsid w:val="00E40501"/>
    <w:rsid w:val="00E91C5F"/>
    <w:rsid w:val="00EC2231"/>
    <w:rsid w:val="00F741FE"/>
    <w:rsid w:val="00F96410"/>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D0EA6-A225-4613-B0EC-873A6553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3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7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37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3788"/>
    <w:rPr>
      <w:color w:val="0000FF"/>
      <w:u w:val="single"/>
    </w:rPr>
  </w:style>
  <w:style w:type="character" w:styleId="CommentReference">
    <w:name w:val="annotation reference"/>
    <w:basedOn w:val="DefaultParagraphFont"/>
    <w:uiPriority w:val="99"/>
    <w:semiHidden/>
    <w:unhideWhenUsed/>
    <w:rsid w:val="00B0512E"/>
    <w:rPr>
      <w:sz w:val="16"/>
      <w:szCs w:val="16"/>
    </w:rPr>
  </w:style>
  <w:style w:type="paragraph" w:styleId="CommentText">
    <w:name w:val="annotation text"/>
    <w:basedOn w:val="Normal"/>
    <w:link w:val="CommentTextChar"/>
    <w:uiPriority w:val="99"/>
    <w:semiHidden/>
    <w:unhideWhenUsed/>
    <w:rsid w:val="00B0512E"/>
    <w:pPr>
      <w:spacing w:line="240" w:lineRule="auto"/>
    </w:pPr>
    <w:rPr>
      <w:sz w:val="20"/>
      <w:szCs w:val="20"/>
    </w:rPr>
  </w:style>
  <w:style w:type="character" w:customStyle="1" w:styleId="CommentTextChar">
    <w:name w:val="Comment Text Char"/>
    <w:basedOn w:val="DefaultParagraphFont"/>
    <w:link w:val="CommentText"/>
    <w:uiPriority w:val="99"/>
    <w:semiHidden/>
    <w:rsid w:val="00B0512E"/>
    <w:rPr>
      <w:sz w:val="20"/>
      <w:szCs w:val="20"/>
    </w:rPr>
  </w:style>
  <w:style w:type="paragraph" w:styleId="CommentSubject">
    <w:name w:val="annotation subject"/>
    <w:basedOn w:val="CommentText"/>
    <w:next w:val="CommentText"/>
    <w:link w:val="CommentSubjectChar"/>
    <w:uiPriority w:val="99"/>
    <w:semiHidden/>
    <w:unhideWhenUsed/>
    <w:rsid w:val="00B0512E"/>
    <w:rPr>
      <w:b/>
      <w:bCs/>
    </w:rPr>
  </w:style>
  <w:style w:type="character" w:customStyle="1" w:styleId="CommentSubjectChar">
    <w:name w:val="Comment Subject Char"/>
    <w:basedOn w:val="CommentTextChar"/>
    <w:link w:val="CommentSubject"/>
    <w:uiPriority w:val="99"/>
    <w:semiHidden/>
    <w:rsid w:val="00B0512E"/>
    <w:rPr>
      <w:b/>
      <w:bCs/>
      <w:sz w:val="20"/>
      <w:szCs w:val="20"/>
    </w:rPr>
  </w:style>
  <w:style w:type="paragraph" w:styleId="BalloonText">
    <w:name w:val="Balloon Text"/>
    <w:basedOn w:val="Normal"/>
    <w:link w:val="BalloonTextChar"/>
    <w:uiPriority w:val="99"/>
    <w:semiHidden/>
    <w:unhideWhenUsed/>
    <w:rsid w:val="00B05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400749">
      <w:bodyDiv w:val="1"/>
      <w:marLeft w:val="0"/>
      <w:marRight w:val="0"/>
      <w:marTop w:val="0"/>
      <w:marBottom w:val="0"/>
      <w:divBdr>
        <w:top w:val="none" w:sz="0" w:space="0" w:color="auto"/>
        <w:left w:val="none" w:sz="0" w:space="0" w:color="auto"/>
        <w:bottom w:val="none" w:sz="0" w:space="0" w:color="auto"/>
        <w:right w:val="none" w:sz="0" w:space="0" w:color="auto"/>
      </w:divBdr>
      <w:divsChild>
        <w:div w:id="637882107">
          <w:marLeft w:val="0"/>
          <w:marRight w:val="450"/>
          <w:marTop w:val="0"/>
          <w:marBottom w:val="0"/>
          <w:divBdr>
            <w:top w:val="none" w:sz="0" w:space="0" w:color="auto"/>
            <w:left w:val="none" w:sz="0" w:space="0" w:color="auto"/>
            <w:bottom w:val="none" w:sz="0" w:space="0" w:color="auto"/>
            <w:right w:val="none" w:sz="0" w:space="0" w:color="auto"/>
          </w:divBdr>
        </w:div>
        <w:div w:id="597324801">
          <w:marLeft w:val="0"/>
          <w:marRight w:val="0"/>
          <w:marTop w:val="0"/>
          <w:marBottom w:val="0"/>
          <w:divBdr>
            <w:top w:val="none" w:sz="0" w:space="0" w:color="auto"/>
            <w:left w:val="none" w:sz="0" w:space="0" w:color="auto"/>
            <w:bottom w:val="none" w:sz="0" w:space="0" w:color="auto"/>
            <w:right w:val="none" w:sz="0" w:space="0" w:color="auto"/>
          </w:divBdr>
        </w:div>
        <w:div w:id="2128229502">
          <w:marLeft w:val="0"/>
          <w:marRight w:val="450"/>
          <w:marTop w:val="0"/>
          <w:marBottom w:val="0"/>
          <w:divBdr>
            <w:top w:val="none" w:sz="0" w:space="0" w:color="auto"/>
            <w:left w:val="none" w:sz="0" w:space="0" w:color="auto"/>
            <w:bottom w:val="none" w:sz="0" w:space="0" w:color="auto"/>
            <w:right w:val="none" w:sz="0" w:space="0" w:color="auto"/>
          </w:divBdr>
        </w:div>
        <w:div w:id="1461076030">
          <w:marLeft w:val="0"/>
          <w:marRight w:val="0"/>
          <w:marTop w:val="0"/>
          <w:marBottom w:val="0"/>
          <w:divBdr>
            <w:top w:val="none" w:sz="0" w:space="0" w:color="auto"/>
            <w:left w:val="none" w:sz="0" w:space="0" w:color="auto"/>
            <w:bottom w:val="none" w:sz="0" w:space="0" w:color="auto"/>
            <w:right w:val="none" w:sz="0" w:space="0" w:color="auto"/>
          </w:divBdr>
        </w:div>
        <w:div w:id="450709004">
          <w:marLeft w:val="0"/>
          <w:marRight w:val="450"/>
          <w:marTop w:val="0"/>
          <w:marBottom w:val="0"/>
          <w:divBdr>
            <w:top w:val="none" w:sz="0" w:space="0" w:color="auto"/>
            <w:left w:val="none" w:sz="0" w:space="0" w:color="auto"/>
            <w:bottom w:val="none" w:sz="0" w:space="0" w:color="auto"/>
            <w:right w:val="none" w:sz="0" w:space="0" w:color="auto"/>
          </w:divBdr>
        </w:div>
        <w:div w:id="1330133766">
          <w:marLeft w:val="0"/>
          <w:marRight w:val="0"/>
          <w:marTop w:val="0"/>
          <w:marBottom w:val="0"/>
          <w:divBdr>
            <w:top w:val="none" w:sz="0" w:space="0" w:color="auto"/>
            <w:left w:val="none" w:sz="0" w:space="0" w:color="auto"/>
            <w:bottom w:val="none" w:sz="0" w:space="0" w:color="auto"/>
            <w:right w:val="none" w:sz="0" w:space="0" w:color="auto"/>
          </w:divBdr>
        </w:div>
        <w:div w:id="1646741922">
          <w:marLeft w:val="0"/>
          <w:marRight w:val="450"/>
          <w:marTop w:val="0"/>
          <w:marBottom w:val="0"/>
          <w:divBdr>
            <w:top w:val="none" w:sz="0" w:space="0" w:color="auto"/>
            <w:left w:val="none" w:sz="0" w:space="0" w:color="auto"/>
            <w:bottom w:val="none" w:sz="0" w:space="0" w:color="auto"/>
            <w:right w:val="none" w:sz="0" w:space="0" w:color="auto"/>
          </w:divBdr>
        </w:div>
        <w:div w:id="1489513843">
          <w:marLeft w:val="0"/>
          <w:marRight w:val="0"/>
          <w:marTop w:val="0"/>
          <w:marBottom w:val="0"/>
          <w:divBdr>
            <w:top w:val="none" w:sz="0" w:space="0" w:color="auto"/>
            <w:left w:val="none" w:sz="0" w:space="0" w:color="auto"/>
            <w:bottom w:val="none" w:sz="0" w:space="0" w:color="auto"/>
            <w:right w:val="none" w:sz="0" w:space="0" w:color="auto"/>
          </w:divBdr>
        </w:div>
        <w:div w:id="524293472">
          <w:marLeft w:val="0"/>
          <w:marRight w:val="450"/>
          <w:marTop w:val="0"/>
          <w:marBottom w:val="0"/>
          <w:divBdr>
            <w:top w:val="none" w:sz="0" w:space="0" w:color="auto"/>
            <w:left w:val="none" w:sz="0" w:space="0" w:color="auto"/>
            <w:bottom w:val="none" w:sz="0" w:space="0" w:color="auto"/>
            <w:right w:val="none" w:sz="0" w:space="0" w:color="auto"/>
          </w:divBdr>
        </w:div>
        <w:div w:id="547109133">
          <w:marLeft w:val="0"/>
          <w:marRight w:val="0"/>
          <w:marTop w:val="0"/>
          <w:marBottom w:val="0"/>
          <w:divBdr>
            <w:top w:val="none" w:sz="0" w:space="0" w:color="auto"/>
            <w:left w:val="none" w:sz="0" w:space="0" w:color="auto"/>
            <w:bottom w:val="none" w:sz="0" w:space="0" w:color="auto"/>
            <w:right w:val="none" w:sz="0" w:space="0" w:color="auto"/>
          </w:divBdr>
        </w:div>
        <w:div w:id="1049036912">
          <w:marLeft w:val="0"/>
          <w:marRight w:val="450"/>
          <w:marTop w:val="0"/>
          <w:marBottom w:val="0"/>
          <w:divBdr>
            <w:top w:val="none" w:sz="0" w:space="0" w:color="auto"/>
            <w:left w:val="none" w:sz="0" w:space="0" w:color="auto"/>
            <w:bottom w:val="none" w:sz="0" w:space="0" w:color="auto"/>
            <w:right w:val="none" w:sz="0" w:space="0" w:color="auto"/>
          </w:divBdr>
        </w:div>
        <w:div w:id="1286542575">
          <w:marLeft w:val="0"/>
          <w:marRight w:val="0"/>
          <w:marTop w:val="0"/>
          <w:marBottom w:val="0"/>
          <w:divBdr>
            <w:top w:val="none" w:sz="0" w:space="0" w:color="auto"/>
            <w:left w:val="none" w:sz="0" w:space="0" w:color="auto"/>
            <w:bottom w:val="none" w:sz="0" w:space="0" w:color="auto"/>
            <w:right w:val="none" w:sz="0" w:space="0" w:color="auto"/>
          </w:divBdr>
        </w:div>
        <w:div w:id="345325618">
          <w:marLeft w:val="0"/>
          <w:marRight w:val="450"/>
          <w:marTop w:val="0"/>
          <w:marBottom w:val="0"/>
          <w:divBdr>
            <w:top w:val="none" w:sz="0" w:space="0" w:color="auto"/>
            <w:left w:val="none" w:sz="0" w:space="0" w:color="auto"/>
            <w:bottom w:val="none" w:sz="0" w:space="0" w:color="auto"/>
            <w:right w:val="none" w:sz="0" w:space="0" w:color="auto"/>
          </w:divBdr>
        </w:div>
        <w:div w:id="1693995131">
          <w:marLeft w:val="0"/>
          <w:marRight w:val="0"/>
          <w:marTop w:val="0"/>
          <w:marBottom w:val="0"/>
          <w:divBdr>
            <w:top w:val="none" w:sz="0" w:space="0" w:color="auto"/>
            <w:left w:val="none" w:sz="0" w:space="0" w:color="auto"/>
            <w:bottom w:val="none" w:sz="0" w:space="0" w:color="auto"/>
            <w:right w:val="none" w:sz="0" w:space="0" w:color="auto"/>
          </w:divBdr>
        </w:div>
        <w:div w:id="49823623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www.formulatrix.com/demosite/protein-crystallization/products/rock-imager-10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2014-04-09T10:59:00Z</dcterms:created>
  <dcterms:modified xsi:type="dcterms:W3CDTF">2014-04-09T11:40:00Z</dcterms:modified>
</cp:coreProperties>
</file>