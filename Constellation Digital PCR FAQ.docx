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03C7" w:rsidRPr="001603C7" w:rsidRDefault="001603C7" w:rsidP="001603C7">
      <w:pPr>
        <w:rPr>
          <w:b/>
          <w:bCs/>
        </w:rPr>
      </w:pPr>
      <w:r w:rsidRPr="001603C7">
        <w:rPr>
          <w:b/>
          <w:bCs/>
        </w:rPr>
        <w:t>Constellation Digital PCR FAQ</w:t>
      </w:r>
    </w:p>
    <w:p w:rsidR="00143C59" w:rsidRPr="001603C7" w:rsidRDefault="001603C7">
      <w:r w:rsidRPr="001603C7">
        <w:fldChar w:fldCharType="begin"/>
      </w:r>
      <w:r w:rsidRPr="001603C7">
        <w:instrText xml:space="preserve"> HYPERLINK "http://www.formulatrix.com/demosite/pcr/index.html#tabbed-nav=tab4" </w:instrText>
      </w:r>
      <w:r w:rsidRPr="001603C7">
        <w:fldChar w:fldCharType="separate"/>
      </w:r>
      <w:r w:rsidRPr="001603C7">
        <w:rPr>
          <w:rStyle w:val="Hyperlink"/>
        </w:rPr>
        <w:t>http://www.form</w:t>
      </w:r>
      <w:del w:id="0" w:author="Ira Sabran" w:date="2014-04-21T08:13:00Z">
        <w:r w:rsidRPr="001603C7" w:rsidDel="00CC2768">
          <w:rPr>
            <w:rStyle w:val="Hyperlink"/>
          </w:rPr>
          <w:delText>ul</w:delText>
        </w:r>
      </w:del>
      <w:ins w:id="1" w:author="Ira Sabran" w:date="2014-04-21T08:13:00Z">
        <w:r w:rsidR="00CC2768">
          <w:rPr>
            <w:rStyle w:val="Hyperlink"/>
          </w:rPr>
          <w:t>µl</w:t>
        </w:r>
      </w:ins>
      <w:r w:rsidRPr="001603C7">
        <w:rPr>
          <w:rStyle w:val="Hyperlink"/>
        </w:rPr>
        <w:t>atrix.com/demosite/pcr/index.html#tabbed-nav=tab4</w:t>
      </w:r>
      <w:r w:rsidRPr="001603C7">
        <w:fldChar w:fldCharType="end"/>
      </w:r>
    </w:p>
    <w:p w:rsidR="001603C7" w:rsidRPr="001603C7" w:rsidRDefault="001603C7" w:rsidP="001603C7">
      <w:pPr>
        <w:pStyle w:val="NormalWeb"/>
        <w:rPr>
          <w:rFonts w:asciiTheme="minorHAnsi" w:hAnsiTheme="minorHAnsi"/>
          <w:sz w:val="22"/>
          <w:szCs w:val="22"/>
        </w:rPr>
      </w:pPr>
      <w:r w:rsidRPr="001603C7">
        <w:rPr>
          <w:rStyle w:val="Strong"/>
          <w:rFonts w:asciiTheme="minorHAnsi" w:hAnsiTheme="minorHAnsi"/>
          <w:sz w:val="22"/>
          <w:szCs w:val="22"/>
        </w:rPr>
        <w:t>1. What is Digital PCR?</w:t>
      </w:r>
    </w:p>
    <w:p w:rsidR="001603C7" w:rsidRPr="001603C7" w:rsidRDefault="001603C7" w:rsidP="001603C7">
      <w:pPr>
        <w:pStyle w:val="NormalWeb"/>
        <w:ind w:left="180"/>
        <w:rPr>
          <w:rFonts w:asciiTheme="minorHAnsi" w:hAnsiTheme="minorHAnsi"/>
          <w:sz w:val="22"/>
          <w:szCs w:val="22"/>
        </w:rPr>
      </w:pPr>
      <w:r w:rsidRPr="001603C7">
        <w:rPr>
          <w:rFonts w:asciiTheme="minorHAnsi" w:hAnsiTheme="minorHAnsi"/>
          <w:sz w:val="22"/>
          <w:szCs w:val="22"/>
        </w:rPr>
        <w:t>Digital PCR is a</w:t>
      </w:r>
      <w:ins w:id="2" w:author="Ira Sabran" w:date="2014-04-21T07:48:00Z">
        <w:r>
          <w:rPr>
            <w:rFonts w:asciiTheme="minorHAnsi" w:hAnsiTheme="minorHAnsi"/>
            <w:sz w:val="22"/>
            <w:szCs w:val="22"/>
          </w:rPr>
          <w:t>n</w:t>
        </w:r>
      </w:ins>
      <w:r w:rsidRPr="001603C7">
        <w:rPr>
          <w:rFonts w:asciiTheme="minorHAnsi" w:hAnsiTheme="minorHAnsi"/>
          <w:sz w:val="22"/>
          <w:szCs w:val="22"/>
        </w:rPr>
        <w:t xml:space="preserve"> </w:t>
      </w:r>
      <w:del w:id="3" w:author="Ira Sabran" w:date="2014-04-21T07:48:00Z">
        <w:r w:rsidRPr="001603C7" w:rsidDel="001603C7">
          <w:rPr>
            <w:rFonts w:asciiTheme="minorHAnsi" w:hAnsiTheme="minorHAnsi"/>
            <w:sz w:val="22"/>
            <w:szCs w:val="22"/>
          </w:rPr>
          <w:delText xml:space="preserve">new </w:delText>
        </w:r>
      </w:del>
      <w:r w:rsidRPr="001603C7">
        <w:rPr>
          <w:rFonts w:asciiTheme="minorHAnsi" w:hAnsiTheme="minorHAnsi"/>
          <w:sz w:val="22"/>
          <w:szCs w:val="22"/>
        </w:rPr>
        <w:t xml:space="preserve">alternative to </w:t>
      </w:r>
      <w:proofErr w:type="spellStart"/>
      <w:r w:rsidRPr="001603C7">
        <w:rPr>
          <w:rFonts w:asciiTheme="minorHAnsi" w:hAnsiTheme="minorHAnsi"/>
          <w:sz w:val="22"/>
          <w:szCs w:val="22"/>
        </w:rPr>
        <w:t>qPCR</w:t>
      </w:r>
      <w:proofErr w:type="spellEnd"/>
      <w:r w:rsidRPr="001603C7">
        <w:rPr>
          <w:rFonts w:asciiTheme="minorHAnsi" w:hAnsiTheme="minorHAnsi"/>
          <w:sz w:val="22"/>
          <w:szCs w:val="22"/>
        </w:rPr>
        <w:t>. It uses microfluidics to provide absolute quantification of the target DNA. In digital PCR, the sample, master mix and primers are mixed, then split into many individual partitions of equal volume. When the partitions are thermally cycled, only the partitions containing the target DNA will amplify. This res</w:t>
      </w:r>
      <w:del w:id="4" w:author="Ira Sabran" w:date="2014-04-21T08:13:00Z">
        <w:r w:rsidRPr="001603C7" w:rsidDel="00CC2768">
          <w:rPr>
            <w:rFonts w:asciiTheme="minorHAnsi" w:hAnsiTheme="minorHAnsi"/>
            <w:sz w:val="22"/>
            <w:szCs w:val="22"/>
          </w:rPr>
          <w:delText>ul</w:delText>
        </w:r>
      </w:del>
      <w:ins w:id="5" w:author="Ira Sabran" w:date="2014-04-21T08:15:00Z">
        <w:r w:rsidR="00914D05">
          <w:rPr>
            <w:rFonts w:asciiTheme="minorHAnsi" w:hAnsiTheme="minorHAnsi"/>
            <w:sz w:val="22"/>
            <w:szCs w:val="22"/>
          </w:rPr>
          <w:t>u</w:t>
        </w:r>
      </w:ins>
      <w:ins w:id="6" w:author="Ira Sabran" w:date="2014-04-21T08:13:00Z">
        <w:r w:rsidR="00CC2768">
          <w:rPr>
            <w:rFonts w:asciiTheme="minorHAnsi" w:hAnsiTheme="minorHAnsi"/>
            <w:sz w:val="22"/>
            <w:szCs w:val="22"/>
          </w:rPr>
          <w:t>l</w:t>
        </w:r>
      </w:ins>
      <w:r w:rsidRPr="001603C7">
        <w:rPr>
          <w:rFonts w:asciiTheme="minorHAnsi" w:hAnsiTheme="minorHAnsi"/>
          <w:sz w:val="22"/>
          <w:szCs w:val="22"/>
        </w:rPr>
        <w:t xml:space="preserve">ts in a mixture of “positive” fluorescent partitions and “negative” dark partitions, hence the name “digital” PCR. By counting the number of positive and negative partitions, the original concentration of the target sequence can be determined. </w:t>
      </w:r>
    </w:p>
    <w:p w:rsidR="001603C7" w:rsidRPr="001603C7" w:rsidRDefault="001603C7" w:rsidP="001603C7">
      <w:pPr>
        <w:pStyle w:val="NormalWeb"/>
        <w:rPr>
          <w:rFonts w:asciiTheme="minorHAnsi" w:hAnsiTheme="minorHAnsi"/>
          <w:sz w:val="22"/>
          <w:szCs w:val="22"/>
        </w:rPr>
      </w:pPr>
      <w:r w:rsidRPr="001603C7">
        <w:rPr>
          <w:rStyle w:val="Strong"/>
          <w:rFonts w:asciiTheme="minorHAnsi" w:hAnsiTheme="minorHAnsi"/>
          <w:sz w:val="22"/>
          <w:szCs w:val="22"/>
        </w:rPr>
        <w:t xml:space="preserve">2. How </w:t>
      </w:r>
      <w:del w:id="7" w:author="Ira Sabran" w:date="2014-04-21T07:50:00Z">
        <w:r w:rsidRPr="001603C7" w:rsidDel="001603C7">
          <w:rPr>
            <w:rStyle w:val="Strong"/>
            <w:rFonts w:asciiTheme="minorHAnsi" w:hAnsiTheme="minorHAnsi"/>
            <w:sz w:val="22"/>
            <w:szCs w:val="22"/>
          </w:rPr>
          <w:delText xml:space="preserve">is </w:delText>
        </w:r>
      </w:del>
      <w:proofErr w:type="gramStart"/>
      <w:ins w:id="8" w:author="Ira Sabran" w:date="2014-04-21T07:51:00Z">
        <w:r>
          <w:rPr>
            <w:rStyle w:val="Strong"/>
            <w:rFonts w:asciiTheme="minorHAnsi" w:hAnsiTheme="minorHAnsi"/>
            <w:sz w:val="22"/>
            <w:szCs w:val="22"/>
          </w:rPr>
          <w:t>D</w:t>
        </w:r>
      </w:ins>
      <w:ins w:id="9" w:author="Ira Sabran" w:date="2014-04-21T07:50:00Z">
        <w:r>
          <w:rPr>
            <w:rStyle w:val="Strong"/>
            <w:rFonts w:asciiTheme="minorHAnsi" w:hAnsiTheme="minorHAnsi"/>
            <w:sz w:val="22"/>
            <w:szCs w:val="22"/>
          </w:rPr>
          <w:t>oes</w:t>
        </w:r>
        <w:proofErr w:type="gramEnd"/>
        <w:r w:rsidRPr="001603C7">
          <w:rPr>
            <w:rStyle w:val="Strong"/>
            <w:rFonts w:asciiTheme="minorHAnsi" w:hAnsiTheme="minorHAnsi"/>
            <w:sz w:val="22"/>
            <w:szCs w:val="22"/>
          </w:rPr>
          <w:t xml:space="preserve"> </w:t>
        </w:r>
      </w:ins>
      <w:del w:id="10" w:author="Ira Sabran" w:date="2014-04-21T07:50:00Z">
        <w:r w:rsidRPr="001603C7" w:rsidDel="001603C7">
          <w:rPr>
            <w:rStyle w:val="Strong"/>
            <w:rFonts w:asciiTheme="minorHAnsi" w:hAnsiTheme="minorHAnsi"/>
            <w:sz w:val="22"/>
            <w:szCs w:val="22"/>
          </w:rPr>
          <w:delText xml:space="preserve">this </w:delText>
        </w:r>
      </w:del>
      <w:ins w:id="11" w:author="Ira Sabran" w:date="2014-04-21T07:50:00Z">
        <w:r>
          <w:rPr>
            <w:rStyle w:val="Strong"/>
            <w:rFonts w:asciiTheme="minorHAnsi" w:hAnsiTheme="minorHAnsi"/>
            <w:sz w:val="22"/>
            <w:szCs w:val="22"/>
          </w:rPr>
          <w:t>dPCR</w:t>
        </w:r>
        <w:r w:rsidRPr="001603C7">
          <w:rPr>
            <w:rStyle w:val="Strong"/>
            <w:rFonts w:asciiTheme="minorHAnsi" w:hAnsiTheme="minorHAnsi"/>
            <w:sz w:val="22"/>
            <w:szCs w:val="22"/>
          </w:rPr>
          <w:t xml:space="preserve"> </w:t>
        </w:r>
      </w:ins>
      <w:del w:id="12" w:author="Ira Sabran" w:date="2014-04-21T07:50:00Z">
        <w:r w:rsidRPr="001603C7" w:rsidDel="001603C7">
          <w:rPr>
            <w:rStyle w:val="Strong"/>
            <w:rFonts w:asciiTheme="minorHAnsi" w:hAnsiTheme="minorHAnsi"/>
            <w:sz w:val="22"/>
            <w:szCs w:val="22"/>
          </w:rPr>
          <w:delText xml:space="preserve">different </w:delText>
        </w:r>
      </w:del>
      <w:ins w:id="13" w:author="Ira Sabran" w:date="2014-04-21T07:50:00Z">
        <w:r>
          <w:rPr>
            <w:rStyle w:val="Strong"/>
            <w:rFonts w:asciiTheme="minorHAnsi" w:hAnsiTheme="minorHAnsi"/>
            <w:sz w:val="22"/>
            <w:szCs w:val="22"/>
          </w:rPr>
          <w:t>Differ</w:t>
        </w:r>
        <w:r w:rsidRPr="001603C7">
          <w:rPr>
            <w:rStyle w:val="Strong"/>
            <w:rFonts w:asciiTheme="minorHAnsi" w:hAnsiTheme="minorHAnsi"/>
            <w:sz w:val="22"/>
            <w:szCs w:val="22"/>
          </w:rPr>
          <w:t xml:space="preserve"> </w:t>
        </w:r>
      </w:ins>
      <w:r w:rsidRPr="001603C7">
        <w:rPr>
          <w:rStyle w:val="Strong"/>
          <w:rFonts w:asciiTheme="minorHAnsi" w:hAnsiTheme="minorHAnsi"/>
          <w:sz w:val="22"/>
          <w:szCs w:val="22"/>
        </w:rPr>
        <w:t xml:space="preserve">from </w:t>
      </w:r>
      <w:del w:id="14" w:author="Ira Sabran" w:date="2014-04-21T07:50:00Z">
        <w:r w:rsidRPr="001603C7" w:rsidDel="001603C7">
          <w:rPr>
            <w:rStyle w:val="Strong"/>
            <w:rFonts w:asciiTheme="minorHAnsi" w:hAnsiTheme="minorHAnsi"/>
            <w:sz w:val="22"/>
            <w:szCs w:val="22"/>
          </w:rPr>
          <w:delText xml:space="preserve">standard </w:delText>
        </w:r>
      </w:del>
      <w:ins w:id="15" w:author="Ira Sabran" w:date="2014-04-21T07:50:00Z">
        <w:r>
          <w:rPr>
            <w:rStyle w:val="Strong"/>
            <w:rFonts w:asciiTheme="minorHAnsi" w:hAnsiTheme="minorHAnsi"/>
            <w:sz w:val="22"/>
            <w:szCs w:val="22"/>
          </w:rPr>
          <w:t>S</w:t>
        </w:r>
        <w:r w:rsidRPr="001603C7">
          <w:rPr>
            <w:rStyle w:val="Strong"/>
            <w:rFonts w:asciiTheme="minorHAnsi" w:hAnsiTheme="minorHAnsi"/>
            <w:sz w:val="22"/>
            <w:szCs w:val="22"/>
          </w:rPr>
          <w:t xml:space="preserve">tandard </w:t>
        </w:r>
      </w:ins>
      <w:proofErr w:type="spellStart"/>
      <w:r w:rsidRPr="001603C7">
        <w:rPr>
          <w:rStyle w:val="Strong"/>
          <w:rFonts w:asciiTheme="minorHAnsi" w:hAnsiTheme="minorHAnsi"/>
          <w:sz w:val="22"/>
          <w:szCs w:val="22"/>
        </w:rPr>
        <w:t>qPCR</w:t>
      </w:r>
      <w:proofErr w:type="spellEnd"/>
      <w:r w:rsidRPr="001603C7">
        <w:rPr>
          <w:rStyle w:val="Strong"/>
          <w:rFonts w:asciiTheme="minorHAnsi" w:hAnsiTheme="minorHAnsi"/>
          <w:sz w:val="22"/>
          <w:szCs w:val="22"/>
        </w:rPr>
        <w:t>?</w:t>
      </w:r>
    </w:p>
    <w:p w:rsidR="001603C7" w:rsidRPr="001603C7" w:rsidRDefault="001603C7" w:rsidP="001603C7">
      <w:pPr>
        <w:pStyle w:val="NormalWeb"/>
        <w:ind w:left="180"/>
        <w:rPr>
          <w:rFonts w:asciiTheme="minorHAnsi" w:hAnsiTheme="minorHAnsi"/>
          <w:sz w:val="22"/>
          <w:szCs w:val="22"/>
        </w:rPr>
      </w:pPr>
      <w:proofErr w:type="spellStart"/>
      <w:proofErr w:type="gramStart"/>
      <w:r w:rsidRPr="001603C7">
        <w:rPr>
          <w:rFonts w:asciiTheme="minorHAnsi" w:hAnsiTheme="minorHAnsi"/>
          <w:sz w:val="22"/>
          <w:szCs w:val="22"/>
        </w:rPr>
        <w:t>qPCR</w:t>
      </w:r>
      <w:proofErr w:type="spellEnd"/>
      <w:proofErr w:type="gramEnd"/>
      <w:r w:rsidRPr="001603C7">
        <w:rPr>
          <w:rFonts w:asciiTheme="minorHAnsi" w:hAnsiTheme="minorHAnsi"/>
          <w:sz w:val="22"/>
          <w:szCs w:val="22"/>
        </w:rPr>
        <w:t xml:space="preserve"> and dPCR use similar reagents, and the amplification process is the same, but the readout is very different. In </w:t>
      </w:r>
      <w:proofErr w:type="spellStart"/>
      <w:r w:rsidRPr="001603C7">
        <w:rPr>
          <w:rFonts w:asciiTheme="minorHAnsi" w:hAnsiTheme="minorHAnsi"/>
          <w:sz w:val="22"/>
          <w:szCs w:val="22"/>
        </w:rPr>
        <w:t>qPCR</w:t>
      </w:r>
      <w:proofErr w:type="spellEnd"/>
      <w:r w:rsidRPr="001603C7">
        <w:rPr>
          <w:rFonts w:asciiTheme="minorHAnsi" w:hAnsiTheme="minorHAnsi"/>
          <w:sz w:val="22"/>
          <w:szCs w:val="22"/>
        </w:rPr>
        <w:t>, the fluorescence of the reaction mixture is monitored every cycle, and the cycle that exceeds a threshold fluorescence value is recorded. This threshold cycle is compared to a standard curve, created with samples of known concentration, to calc</w:t>
      </w:r>
      <w:del w:id="16" w:author="Ira Sabran" w:date="2014-04-21T08:13:00Z">
        <w:r w:rsidRPr="001603C7" w:rsidDel="00CC2768">
          <w:rPr>
            <w:rFonts w:asciiTheme="minorHAnsi" w:hAnsiTheme="minorHAnsi"/>
            <w:sz w:val="22"/>
            <w:szCs w:val="22"/>
          </w:rPr>
          <w:delText>ul</w:delText>
        </w:r>
      </w:del>
      <w:ins w:id="17" w:author="Ira Sabran" w:date="2014-04-21T08:15:00Z">
        <w:r w:rsidR="00914D05">
          <w:rPr>
            <w:rFonts w:asciiTheme="minorHAnsi" w:hAnsiTheme="minorHAnsi"/>
            <w:sz w:val="22"/>
            <w:szCs w:val="22"/>
          </w:rPr>
          <w:t>u</w:t>
        </w:r>
      </w:ins>
      <w:ins w:id="18" w:author="Ira Sabran" w:date="2014-04-21T08:13:00Z">
        <w:r w:rsidR="00CC2768">
          <w:rPr>
            <w:rFonts w:asciiTheme="minorHAnsi" w:hAnsiTheme="minorHAnsi"/>
            <w:sz w:val="22"/>
            <w:szCs w:val="22"/>
          </w:rPr>
          <w:t>l</w:t>
        </w:r>
      </w:ins>
      <w:r w:rsidRPr="001603C7">
        <w:rPr>
          <w:rFonts w:asciiTheme="minorHAnsi" w:hAnsiTheme="minorHAnsi"/>
          <w:sz w:val="22"/>
          <w:szCs w:val="22"/>
        </w:rPr>
        <w:t xml:space="preserve">ate a target concentration. With digital PCR, the partitions are thermally cycled to completion (typically 40 cycles). The reactions do not need to be monitored during amplification. After cycling is complete, the number of positive and negative partitions are counted with a fluorescence imaging system. This gives the original concentration directly, without having to compare to a standard curve. </w:t>
      </w:r>
    </w:p>
    <w:p w:rsidR="001603C7" w:rsidRPr="001603C7" w:rsidRDefault="001603C7" w:rsidP="001603C7">
      <w:pPr>
        <w:pStyle w:val="NormalWeb"/>
        <w:rPr>
          <w:rFonts w:asciiTheme="minorHAnsi" w:hAnsiTheme="minorHAnsi"/>
          <w:sz w:val="22"/>
          <w:szCs w:val="22"/>
        </w:rPr>
      </w:pPr>
      <w:r w:rsidRPr="001603C7">
        <w:rPr>
          <w:rStyle w:val="Strong"/>
          <w:rFonts w:asciiTheme="minorHAnsi" w:hAnsiTheme="minorHAnsi"/>
          <w:sz w:val="22"/>
          <w:szCs w:val="22"/>
        </w:rPr>
        <w:t xml:space="preserve">3. Why is dPCR </w:t>
      </w:r>
      <w:del w:id="19" w:author="Ira Sabran" w:date="2014-04-21T07:53:00Z">
        <w:r w:rsidRPr="001603C7" w:rsidDel="001603C7">
          <w:rPr>
            <w:rStyle w:val="Strong"/>
            <w:rFonts w:asciiTheme="minorHAnsi" w:hAnsiTheme="minorHAnsi"/>
            <w:sz w:val="22"/>
            <w:szCs w:val="22"/>
          </w:rPr>
          <w:delText xml:space="preserve">better </w:delText>
        </w:r>
      </w:del>
      <w:proofErr w:type="gramStart"/>
      <w:ins w:id="20" w:author="Ira Sabran" w:date="2014-04-21T07:53:00Z">
        <w:r>
          <w:rPr>
            <w:rStyle w:val="Strong"/>
            <w:rFonts w:asciiTheme="minorHAnsi" w:hAnsiTheme="minorHAnsi"/>
            <w:sz w:val="22"/>
            <w:szCs w:val="22"/>
          </w:rPr>
          <w:t>B</w:t>
        </w:r>
        <w:r w:rsidRPr="001603C7">
          <w:rPr>
            <w:rStyle w:val="Strong"/>
            <w:rFonts w:asciiTheme="minorHAnsi" w:hAnsiTheme="minorHAnsi"/>
            <w:sz w:val="22"/>
            <w:szCs w:val="22"/>
          </w:rPr>
          <w:t>etter</w:t>
        </w:r>
        <w:proofErr w:type="gramEnd"/>
        <w:r w:rsidRPr="001603C7">
          <w:rPr>
            <w:rStyle w:val="Strong"/>
            <w:rFonts w:asciiTheme="minorHAnsi" w:hAnsiTheme="minorHAnsi"/>
            <w:sz w:val="22"/>
            <w:szCs w:val="22"/>
          </w:rPr>
          <w:t xml:space="preserve"> </w:t>
        </w:r>
      </w:ins>
      <w:r w:rsidRPr="001603C7">
        <w:rPr>
          <w:rStyle w:val="Strong"/>
          <w:rFonts w:asciiTheme="minorHAnsi" w:hAnsiTheme="minorHAnsi"/>
          <w:sz w:val="22"/>
          <w:szCs w:val="22"/>
        </w:rPr>
        <w:t xml:space="preserve">than </w:t>
      </w:r>
      <w:proofErr w:type="spellStart"/>
      <w:r w:rsidRPr="001603C7">
        <w:rPr>
          <w:rStyle w:val="Strong"/>
          <w:rFonts w:asciiTheme="minorHAnsi" w:hAnsiTheme="minorHAnsi"/>
          <w:sz w:val="22"/>
          <w:szCs w:val="22"/>
        </w:rPr>
        <w:t>qPCR</w:t>
      </w:r>
      <w:proofErr w:type="spellEnd"/>
      <w:r w:rsidRPr="001603C7">
        <w:rPr>
          <w:rStyle w:val="Strong"/>
          <w:rFonts w:asciiTheme="minorHAnsi" w:hAnsiTheme="minorHAnsi"/>
          <w:sz w:val="22"/>
          <w:szCs w:val="22"/>
        </w:rPr>
        <w:t>?</w:t>
      </w:r>
    </w:p>
    <w:p w:rsidR="001603C7" w:rsidRPr="001603C7" w:rsidRDefault="001603C7" w:rsidP="001603C7">
      <w:pPr>
        <w:pStyle w:val="NormalWeb"/>
        <w:ind w:left="180"/>
        <w:rPr>
          <w:rFonts w:asciiTheme="minorHAnsi" w:hAnsiTheme="minorHAnsi"/>
          <w:sz w:val="22"/>
          <w:szCs w:val="22"/>
        </w:rPr>
      </w:pPr>
      <w:del w:id="21" w:author="Ira Sabran" w:date="2014-04-21T07:54:00Z">
        <w:r w:rsidRPr="001603C7" w:rsidDel="004E6831">
          <w:rPr>
            <w:rFonts w:asciiTheme="minorHAnsi" w:hAnsiTheme="minorHAnsi"/>
            <w:sz w:val="22"/>
            <w:szCs w:val="22"/>
          </w:rPr>
          <w:delText>Although digital PCR is not always better than qPCR, t</w:delText>
        </w:r>
      </w:del>
      <w:ins w:id="22" w:author="Ira Sabran" w:date="2014-04-21T07:54:00Z">
        <w:r w:rsidR="004E6831">
          <w:rPr>
            <w:rFonts w:asciiTheme="minorHAnsi" w:hAnsiTheme="minorHAnsi"/>
            <w:sz w:val="22"/>
            <w:szCs w:val="22"/>
          </w:rPr>
          <w:t>T</w:t>
        </w:r>
      </w:ins>
      <w:r w:rsidRPr="001603C7">
        <w:rPr>
          <w:rFonts w:asciiTheme="minorHAnsi" w:hAnsiTheme="minorHAnsi"/>
          <w:sz w:val="22"/>
          <w:szCs w:val="22"/>
        </w:rPr>
        <w:t xml:space="preserve">here are many cases where </w:t>
      </w:r>
      <w:del w:id="23" w:author="Ira Sabran" w:date="2014-04-21T07:54:00Z">
        <w:r w:rsidRPr="001603C7" w:rsidDel="004E6831">
          <w:rPr>
            <w:rFonts w:asciiTheme="minorHAnsi" w:hAnsiTheme="minorHAnsi"/>
            <w:sz w:val="22"/>
            <w:szCs w:val="22"/>
          </w:rPr>
          <w:delText xml:space="preserve">it </w:delText>
        </w:r>
      </w:del>
      <w:ins w:id="24" w:author="Ira Sabran" w:date="2014-04-21T07:54:00Z">
        <w:r w:rsidR="004E6831">
          <w:rPr>
            <w:rFonts w:asciiTheme="minorHAnsi" w:hAnsiTheme="minorHAnsi"/>
            <w:sz w:val="22"/>
            <w:szCs w:val="22"/>
          </w:rPr>
          <w:t>dPCR</w:t>
        </w:r>
        <w:r w:rsidR="004E6831" w:rsidRPr="001603C7">
          <w:rPr>
            <w:rFonts w:asciiTheme="minorHAnsi" w:hAnsiTheme="minorHAnsi"/>
            <w:sz w:val="22"/>
            <w:szCs w:val="22"/>
          </w:rPr>
          <w:t xml:space="preserve"> </w:t>
        </w:r>
      </w:ins>
      <w:r w:rsidRPr="001603C7">
        <w:rPr>
          <w:rFonts w:asciiTheme="minorHAnsi" w:hAnsiTheme="minorHAnsi"/>
          <w:sz w:val="22"/>
          <w:szCs w:val="22"/>
        </w:rPr>
        <w:t>gives a more accurate and precise answer</w:t>
      </w:r>
      <w:ins w:id="25" w:author="Ira Sabran" w:date="2014-04-21T07:54:00Z">
        <w:r w:rsidR="004E6831">
          <w:rPr>
            <w:rFonts w:asciiTheme="minorHAnsi" w:hAnsiTheme="minorHAnsi"/>
            <w:sz w:val="22"/>
            <w:szCs w:val="22"/>
          </w:rPr>
          <w:t xml:space="preserve"> than </w:t>
        </w:r>
        <w:proofErr w:type="spellStart"/>
        <w:r w:rsidR="004E6831">
          <w:rPr>
            <w:rFonts w:asciiTheme="minorHAnsi" w:hAnsiTheme="minorHAnsi"/>
            <w:sz w:val="22"/>
            <w:szCs w:val="22"/>
          </w:rPr>
          <w:t>qPCR</w:t>
        </w:r>
      </w:ins>
      <w:proofErr w:type="spellEnd"/>
      <w:r w:rsidRPr="001603C7">
        <w:rPr>
          <w:rFonts w:asciiTheme="minorHAnsi" w:hAnsiTheme="minorHAnsi"/>
          <w:sz w:val="22"/>
          <w:szCs w:val="22"/>
        </w:rPr>
        <w:t>. Because the quantification is absolute and binary, d</w:t>
      </w:r>
      <w:del w:id="26" w:author="Ira Sabran" w:date="2014-04-21T07:55:00Z">
        <w:r w:rsidRPr="001603C7" w:rsidDel="004E6831">
          <w:rPr>
            <w:rFonts w:asciiTheme="minorHAnsi" w:hAnsiTheme="minorHAnsi"/>
            <w:sz w:val="22"/>
            <w:szCs w:val="22"/>
          </w:rPr>
          <w:delText xml:space="preserve">igital </w:delText>
        </w:r>
      </w:del>
      <w:r w:rsidRPr="001603C7">
        <w:rPr>
          <w:rFonts w:asciiTheme="minorHAnsi" w:hAnsiTheme="minorHAnsi"/>
          <w:sz w:val="22"/>
          <w:szCs w:val="22"/>
        </w:rPr>
        <w:t>PCR</w:t>
      </w:r>
      <w:ins w:id="27" w:author="Ira Sabran" w:date="2014-04-21T07:56:00Z">
        <w:r w:rsidR="004E6831">
          <w:rPr>
            <w:rFonts w:asciiTheme="minorHAnsi" w:hAnsiTheme="minorHAnsi"/>
            <w:sz w:val="22"/>
            <w:szCs w:val="22"/>
          </w:rPr>
          <w:t xml:space="preserve">, unlike </w:t>
        </w:r>
        <w:proofErr w:type="spellStart"/>
        <w:r w:rsidR="004E6831">
          <w:rPr>
            <w:rFonts w:asciiTheme="minorHAnsi" w:hAnsiTheme="minorHAnsi"/>
            <w:sz w:val="22"/>
            <w:szCs w:val="22"/>
          </w:rPr>
          <w:t>qPCR</w:t>
        </w:r>
        <w:proofErr w:type="spellEnd"/>
        <w:r w:rsidR="004E6831">
          <w:rPr>
            <w:rFonts w:asciiTheme="minorHAnsi" w:hAnsiTheme="minorHAnsi"/>
            <w:sz w:val="22"/>
            <w:szCs w:val="22"/>
          </w:rPr>
          <w:t>,</w:t>
        </w:r>
      </w:ins>
      <w:r w:rsidRPr="001603C7">
        <w:rPr>
          <w:rFonts w:asciiTheme="minorHAnsi" w:hAnsiTheme="minorHAnsi"/>
          <w:sz w:val="22"/>
          <w:szCs w:val="22"/>
        </w:rPr>
        <w:t xml:space="preserve"> is not dependent on small changes in the amplification efficiency. It is easy to directly compare m</w:t>
      </w:r>
      <w:del w:id="28" w:author="Ira Sabran" w:date="2014-04-21T08:13:00Z">
        <w:r w:rsidRPr="001603C7" w:rsidDel="00CC2768">
          <w:rPr>
            <w:rFonts w:asciiTheme="minorHAnsi" w:hAnsiTheme="minorHAnsi"/>
            <w:sz w:val="22"/>
            <w:szCs w:val="22"/>
          </w:rPr>
          <w:delText>ul</w:delText>
        </w:r>
      </w:del>
      <w:ins w:id="29" w:author="Ira Sabran" w:date="2014-04-21T08:16:00Z">
        <w:r w:rsidR="00914D05">
          <w:rPr>
            <w:rFonts w:asciiTheme="minorHAnsi" w:hAnsiTheme="minorHAnsi"/>
            <w:sz w:val="22"/>
            <w:szCs w:val="22"/>
          </w:rPr>
          <w:t>u</w:t>
        </w:r>
      </w:ins>
      <w:ins w:id="30" w:author="Ira Sabran" w:date="2014-04-21T08:13:00Z">
        <w:r w:rsidR="00CC2768">
          <w:rPr>
            <w:rFonts w:asciiTheme="minorHAnsi" w:hAnsiTheme="minorHAnsi"/>
            <w:sz w:val="22"/>
            <w:szCs w:val="22"/>
          </w:rPr>
          <w:t>l</w:t>
        </w:r>
      </w:ins>
      <w:r w:rsidRPr="001603C7">
        <w:rPr>
          <w:rFonts w:asciiTheme="minorHAnsi" w:hAnsiTheme="minorHAnsi"/>
          <w:sz w:val="22"/>
          <w:szCs w:val="22"/>
        </w:rPr>
        <w:t xml:space="preserve">tiple targets without having to create standard curves or match amplification efficiency. Please see this </w:t>
      </w:r>
      <w:hyperlink r:id="rId4" w:anchor="tabbed-nav=tab2" w:history="1">
        <w:r w:rsidRPr="001603C7">
          <w:rPr>
            <w:rStyle w:val="Hyperlink"/>
            <w:rFonts w:asciiTheme="minorHAnsi" w:hAnsiTheme="minorHAnsi"/>
            <w:sz w:val="22"/>
            <w:szCs w:val="22"/>
          </w:rPr>
          <w:t>"Advantages"</w:t>
        </w:r>
      </w:hyperlink>
      <w:r w:rsidRPr="001603C7">
        <w:rPr>
          <w:rFonts w:asciiTheme="minorHAnsi" w:hAnsiTheme="minorHAnsi"/>
          <w:sz w:val="22"/>
          <w:szCs w:val="22"/>
        </w:rPr>
        <w:t xml:space="preserve"> for the benefits of dPCR over </w:t>
      </w:r>
      <w:proofErr w:type="spellStart"/>
      <w:r w:rsidRPr="001603C7">
        <w:rPr>
          <w:rFonts w:asciiTheme="minorHAnsi" w:hAnsiTheme="minorHAnsi"/>
          <w:sz w:val="22"/>
          <w:szCs w:val="22"/>
        </w:rPr>
        <w:t>qPCR</w:t>
      </w:r>
      <w:proofErr w:type="spellEnd"/>
      <w:r w:rsidRPr="001603C7">
        <w:rPr>
          <w:rFonts w:asciiTheme="minorHAnsi" w:hAnsiTheme="minorHAnsi"/>
          <w:sz w:val="22"/>
          <w:szCs w:val="22"/>
        </w:rPr>
        <w:t>.</w:t>
      </w:r>
      <w:del w:id="31" w:author="Ira Sabran" w:date="2014-04-21T07:56:00Z">
        <w:r w:rsidRPr="001603C7" w:rsidDel="004E6831">
          <w:rPr>
            <w:rFonts w:asciiTheme="minorHAnsi" w:hAnsiTheme="minorHAnsi"/>
            <w:sz w:val="22"/>
            <w:szCs w:val="22"/>
          </w:rPr>
          <w:delText xml:space="preserve"> </w:delText>
        </w:r>
      </w:del>
    </w:p>
    <w:p w:rsidR="001603C7" w:rsidRPr="001603C7" w:rsidRDefault="001603C7" w:rsidP="001603C7">
      <w:pPr>
        <w:pStyle w:val="NormalWeb"/>
        <w:rPr>
          <w:rFonts w:asciiTheme="minorHAnsi" w:hAnsiTheme="minorHAnsi"/>
          <w:sz w:val="22"/>
          <w:szCs w:val="22"/>
        </w:rPr>
      </w:pPr>
      <w:r w:rsidRPr="001603C7">
        <w:rPr>
          <w:rStyle w:val="Strong"/>
          <w:rFonts w:asciiTheme="minorHAnsi" w:hAnsiTheme="minorHAnsi"/>
          <w:sz w:val="22"/>
          <w:szCs w:val="22"/>
        </w:rPr>
        <w:t xml:space="preserve">4. Is </w:t>
      </w:r>
      <w:del w:id="32" w:author="Ira Sabran" w:date="2014-04-21T07:57:00Z">
        <w:r w:rsidRPr="001603C7" w:rsidDel="004E6831">
          <w:rPr>
            <w:rStyle w:val="Strong"/>
            <w:rFonts w:asciiTheme="minorHAnsi" w:hAnsiTheme="minorHAnsi"/>
            <w:sz w:val="22"/>
            <w:szCs w:val="22"/>
          </w:rPr>
          <w:delText xml:space="preserve">amplification </w:delText>
        </w:r>
      </w:del>
      <w:ins w:id="33" w:author="Ira Sabran" w:date="2014-04-21T07:57:00Z">
        <w:r w:rsidR="004E6831">
          <w:rPr>
            <w:rStyle w:val="Strong"/>
            <w:rFonts w:asciiTheme="minorHAnsi" w:hAnsiTheme="minorHAnsi"/>
            <w:sz w:val="22"/>
            <w:szCs w:val="22"/>
          </w:rPr>
          <w:t>A</w:t>
        </w:r>
        <w:r w:rsidR="004E6831" w:rsidRPr="001603C7">
          <w:rPr>
            <w:rStyle w:val="Strong"/>
            <w:rFonts w:asciiTheme="minorHAnsi" w:hAnsiTheme="minorHAnsi"/>
            <w:sz w:val="22"/>
            <w:szCs w:val="22"/>
          </w:rPr>
          <w:t xml:space="preserve">mplification </w:t>
        </w:r>
      </w:ins>
      <w:del w:id="34" w:author="Ira Sabran" w:date="2014-04-21T07:57:00Z">
        <w:r w:rsidRPr="001603C7" w:rsidDel="004E6831">
          <w:rPr>
            <w:rStyle w:val="Strong"/>
            <w:rFonts w:asciiTheme="minorHAnsi" w:hAnsiTheme="minorHAnsi"/>
            <w:sz w:val="22"/>
            <w:szCs w:val="22"/>
          </w:rPr>
          <w:delText xml:space="preserve">efficiency </w:delText>
        </w:r>
      </w:del>
      <w:ins w:id="35" w:author="Ira Sabran" w:date="2014-04-21T07:57:00Z">
        <w:r w:rsidR="004E6831">
          <w:rPr>
            <w:rStyle w:val="Strong"/>
            <w:rFonts w:asciiTheme="minorHAnsi" w:hAnsiTheme="minorHAnsi"/>
            <w:sz w:val="22"/>
            <w:szCs w:val="22"/>
          </w:rPr>
          <w:t>E</w:t>
        </w:r>
        <w:r w:rsidR="004E6831" w:rsidRPr="001603C7">
          <w:rPr>
            <w:rStyle w:val="Strong"/>
            <w:rFonts w:asciiTheme="minorHAnsi" w:hAnsiTheme="minorHAnsi"/>
            <w:sz w:val="22"/>
            <w:szCs w:val="22"/>
          </w:rPr>
          <w:t xml:space="preserve">fficiency </w:t>
        </w:r>
      </w:ins>
      <w:del w:id="36" w:author="Ira Sabran" w:date="2014-04-21T07:58:00Z">
        <w:r w:rsidRPr="001603C7" w:rsidDel="004E6831">
          <w:rPr>
            <w:rStyle w:val="Strong"/>
            <w:rFonts w:asciiTheme="minorHAnsi" w:hAnsiTheme="minorHAnsi"/>
            <w:sz w:val="22"/>
            <w:szCs w:val="22"/>
          </w:rPr>
          <w:delText xml:space="preserve">really </w:delText>
        </w:r>
      </w:del>
      <w:ins w:id="37" w:author="Ira Sabran" w:date="2014-04-21T07:58:00Z">
        <w:r w:rsidR="004E6831">
          <w:rPr>
            <w:rStyle w:val="Strong"/>
            <w:rFonts w:asciiTheme="minorHAnsi" w:hAnsiTheme="minorHAnsi"/>
            <w:sz w:val="22"/>
            <w:szCs w:val="22"/>
          </w:rPr>
          <w:t>R</w:t>
        </w:r>
        <w:r w:rsidR="004E6831" w:rsidRPr="001603C7">
          <w:rPr>
            <w:rStyle w:val="Strong"/>
            <w:rFonts w:asciiTheme="minorHAnsi" w:hAnsiTheme="minorHAnsi"/>
            <w:sz w:val="22"/>
            <w:szCs w:val="22"/>
          </w:rPr>
          <w:t xml:space="preserve">eally </w:t>
        </w:r>
      </w:ins>
      <w:del w:id="38" w:author="Ira Sabran" w:date="2014-04-21T07:58:00Z">
        <w:r w:rsidRPr="001603C7" w:rsidDel="004E6831">
          <w:rPr>
            <w:rStyle w:val="Strong"/>
            <w:rFonts w:asciiTheme="minorHAnsi" w:hAnsiTheme="minorHAnsi"/>
            <w:sz w:val="22"/>
            <w:szCs w:val="22"/>
          </w:rPr>
          <w:delText>not i</w:delText>
        </w:r>
      </w:del>
      <w:ins w:id="39" w:author="Ira Sabran" w:date="2014-04-21T07:58:00Z">
        <w:r w:rsidR="004E6831">
          <w:rPr>
            <w:rStyle w:val="Strong"/>
            <w:rFonts w:asciiTheme="minorHAnsi" w:hAnsiTheme="minorHAnsi"/>
            <w:sz w:val="22"/>
            <w:szCs w:val="22"/>
          </w:rPr>
          <w:t>Uni</w:t>
        </w:r>
      </w:ins>
      <w:r w:rsidRPr="001603C7">
        <w:rPr>
          <w:rStyle w:val="Strong"/>
          <w:rFonts w:asciiTheme="minorHAnsi" w:hAnsiTheme="minorHAnsi"/>
          <w:sz w:val="22"/>
          <w:szCs w:val="22"/>
        </w:rPr>
        <w:t>mportant for dPCR?</w:t>
      </w:r>
      <w:del w:id="40" w:author="Ira Sabran" w:date="2014-04-21T07:58:00Z">
        <w:r w:rsidRPr="001603C7" w:rsidDel="004E6831">
          <w:rPr>
            <w:rFonts w:asciiTheme="minorHAnsi" w:hAnsiTheme="minorHAnsi"/>
            <w:sz w:val="22"/>
            <w:szCs w:val="22"/>
          </w:rPr>
          <w:delText xml:space="preserve"> </w:delText>
        </w:r>
      </w:del>
    </w:p>
    <w:p w:rsidR="001603C7" w:rsidRPr="001603C7" w:rsidRDefault="001603C7" w:rsidP="001603C7">
      <w:pPr>
        <w:pStyle w:val="NormalWeb"/>
        <w:ind w:left="180"/>
        <w:rPr>
          <w:rFonts w:asciiTheme="minorHAnsi" w:hAnsiTheme="minorHAnsi"/>
          <w:sz w:val="22"/>
          <w:szCs w:val="22"/>
        </w:rPr>
      </w:pPr>
      <w:r w:rsidRPr="001603C7">
        <w:rPr>
          <w:rFonts w:asciiTheme="minorHAnsi" w:hAnsiTheme="minorHAnsi"/>
          <w:sz w:val="22"/>
          <w:szCs w:val="22"/>
        </w:rPr>
        <w:t xml:space="preserve">With digital PCR, each partition is cycled to completion. As long as the amplification efficiency is enough to produce a signal distinguishable from background fluorescence, </w:t>
      </w:r>
      <w:del w:id="41" w:author="Ira Sabran" w:date="2014-04-21T08:00:00Z">
        <w:r w:rsidRPr="001603C7" w:rsidDel="004E6831">
          <w:rPr>
            <w:rFonts w:asciiTheme="minorHAnsi" w:hAnsiTheme="minorHAnsi"/>
            <w:sz w:val="22"/>
            <w:szCs w:val="22"/>
          </w:rPr>
          <w:delText xml:space="preserve">it </w:delText>
        </w:r>
      </w:del>
      <w:ins w:id="42" w:author="Ira Sabran" w:date="2014-04-21T08:00:00Z">
        <w:r w:rsidR="004E6831">
          <w:rPr>
            <w:rFonts w:asciiTheme="minorHAnsi" w:hAnsiTheme="minorHAnsi"/>
            <w:sz w:val="22"/>
            <w:szCs w:val="22"/>
          </w:rPr>
          <w:t>efficiency</w:t>
        </w:r>
        <w:r w:rsidR="004E6831" w:rsidRPr="001603C7">
          <w:rPr>
            <w:rFonts w:asciiTheme="minorHAnsi" w:hAnsiTheme="minorHAnsi"/>
            <w:sz w:val="22"/>
            <w:szCs w:val="22"/>
          </w:rPr>
          <w:t xml:space="preserve"> </w:t>
        </w:r>
      </w:ins>
      <w:r w:rsidRPr="001603C7">
        <w:rPr>
          <w:rFonts w:asciiTheme="minorHAnsi" w:hAnsiTheme="minorHAnsi"/>
          <w:sz w:val="22"/>
          <w:szCs w:val="22"/>
        </w:rPr>
        <w:t>will not affect the quantification.</w:t>
      </w:r>
      <w:del w:id="43" w:author="Ira Sabran" w:date="2014-04-21T08:00:00Z">
        <w:r w:rsidRPr="001603C7" w:rsidDel="004E6831">
          <w:rPr>
            <w:rFonts w:asciiTheme="minorHAnsi" w:hAnsiTheme="minorHAnsi"/>
            <w:sz w:val="22"/>
            <w:szCs w:val="22"/>
          </w:rPr>
          <w:delText xml:space="preserve"> </w:delText>
        </w:r>
      </w:del>
    </w:p>
    <w:p w:rsidR="001603C7" w:rsidRPr="001603C7" w:rsidRDefault="001603C7" w:rsidP="001603C7">
      <w:pPr>
        <w:pStyle w:val="NormalWeb"/>
        <w:rPr>
          <w:rFonts w:asciiTheme="minorHAnsi" w:hAnsiTheme="minorHAnsi"/>
          <w:sz w:val="22"/>
          <w:szCs w:val="22"/>
        </w:rPr>
      </w:pPr>
      <w:r w:rsidRPr="001603C7">
        <w:rPr>
          <w:rStyle w:val="Strong"/>
          <w:rFonts w:asciiTheme="minorHAnsi" w:hAnsiTheme="minorHAnsi"/>
          <w:sz w:val="22"/>
          <w:szCs w:val="22"/>
        </w:rPr>
        <w:t xml:space="preserve">5. What </w:t>
      </w:r>
      <w:del w:id="44" w:author="Ira Sabran" w:date="2014-04-21T08:00:00Z">
        <w:r w:rsidRPr="001603C7" w:rsidDel="004E6831">
          <w:rPr>
            <w:rStyle w:val="Strong"/>
            <w:rFonts w:asciiTheme="minorHAnsi" w:hAnsiTheme="minorHAnsi"/>
            <w:sz w:val="22"/>
            <w:szCs w:val="22"/>
          </w:rPr>
          <w:delText xml:space="preserve">if </w:delText>
        </w:r>
      </w:del>
      <w:ins w:id="45" w:author="Ira Sabran" w:date="2014-04-21T08:00:00Z">
        <w:r w:rsidR="004E6831">
          <w:rPr>
            <w:rStyle w:val="Strong"/>
            <w:rFonts w:asciiTheme="minorHAnsi" w:hAnsiTheme="minorHAnsi"/>
            <w:sz w:val="22"/>
            <w:szCs w:val="22"/>
          </w:rPr>
          <w:t>I</w:t>
        </w:r>
        <w:r w:rsidR="004E6831" w:rsidRPr="001603C7">
          <w:rPr>
            <w:rStyle w:val="Strong"/>
            <w:rFonts w:asciiTheme="minorHAnsi" w:hAnsiTheme="minorHAnsi"/>
            <w:sz w:val="22"/>
            <w:szCs w:val="22"/>
          </w:rPr>
          <w:t xml:space="preserve">f </w:t>
        </w:r>
      </w:ins>
      <w:ins w:id="46" w:author="Ira Sabran" w:date="2014-04-21T08:01:00Z">
        <w:r w:rsidR="004E6831">
          <w:rPr>
            <w:rStyle w:val="Strong"/>
            <w:rFonts w:asciiTheme="minorHAnsi" w:hAnsiTheme="minorHAnsi"/>
            <w:sz w:val="22"/>
            <w:szCs w:val="22"/>
          </w:rPr>
          <w:t>T</w:t>
        </w:r>
      </w:ins>
      <w:del w:id="47" w:author="Ira Sabran" w:date="2014-04-21T08:01:00Z">
        <w:r w:rsidRPr="001603C7" w:rsidDel="004E6831">
          <w:rPr>
            <w:rStyle w:val="Strong"/>
            <w:rFonts w:asciiTheme="minorHAnsi" w:hAnsiTheme="minorHAnsi"/>
            <w:sz w:val="22"/>
            <w:szCs w:val="22"/>
          </w:rPr>
          <w:delText>t</w:delText>
        </w:r>
      </w:del>
      <w:r w:rsidRPr="001603C7">
        <w:rPr>
          <w:rStyle w:val="Strong"/>
          <w:rFonts w:asciiTheme="minorHAnsi" w:hAnsiTheme="minorHAnsi"/>
          <w:sz w:val="22"/>
          <w:szCs w:val="22"/>
        </w:rPr>
        <w:t xml:space="preserve">here </w:t>
      </w:r>
      <w:del w:id="48" w:author="Ira Sabran" w:date="2014-04-21T08:01:00Z">
        <w:r w:rsidRPr="001603C7" w:rsidDel="004E6831">
          <w:rPr>
            <w:rStyle w:val="Strong"/>
            <w:rFonts w:asciiTheme="minorHAnsi" w:hAnsiTheme="minorHAnsi"/>
            <w:sz w:val="22"/>
            <w:szCs w:val="22"/>
          </w:rPr>
          <w:delText xml:space="preserve">is </w:delText>
        </w:r>
      </w:del>
      <w:ins w:id="49" w:author="Ira Sabran" w:date="2014-04-21T08:01:00Z">
        <w:r w:rsidR="004E6831">
          <w:rPr>
            <w:rStyle w:val="Strong"/>
            <w:rFonts w:asciiTheme="minorHAnsi" w:hAnsiTheme="minorHAnsi"/>
            <w:sz w:val="22"/>
            <w:szCs w:val="22"/>
          </w:rPr>
          <w:t xml:space="preserve">are </w:t>
        </w:r>
        <w:proofErr w:type="spellStart"/>
        <w:r w:rsidR="004E6831">
          <w:rPr>
            <w:rStyle w:val="Strong"/>
            <w:rFonts w:asciiTheme="minorHAnsi" w:hAnsiTheme="minorHAnsi"/>
            <w:sz w:val="22"/>
            <w:szCs w:val="22"/>
          </w:rPr>
          <w:t>M</w:t>
        </w:r>
      </w:ins>
      <w:ins w:id="50" w:author="Ira Sabran" w:date="2014-04-21T08:13:00Z">
        <w:r w:rsidR="00CC2768">
          <w:rPr>
            <w:rStyle w:val="Strong"/>
            <w:rFonts w:asciiTheme="minorHAnsi" w:hAnsiTheme="minorHAnsi"/>
            <w:sz w:val="22"/>
            <w:szCs w:val="22"/>
          </w:rPr>
          <w:t>µl</w:t>
        </w:r>
      </w:ins>
      <w:ins w:id="51" w:author="Ira Sabran" w:date="2014-04-21T08:01:00Z">
        <w:r w:rsidR="004E6831">
          <w:rPr>
            <w:rStyle w:val="Strong"/>
            <w:rFonts w:asciiTheme="minorHAnsi" w:hAnsiTheme="minorHAnsi"/>
            <w:sz w:val="22"/>
            <w:szCs w:val="22"/>
          </w:rPr>
          <w:t>tiple</w:t>
        </w:r>
        <w:proofErr w:type="spellEnd"/>
        <w:r w:rsidR="004E6831" w:rsidRPr="001603C7">
          <w:rPr>
            <w:rStyle w:val="Strong"/>
            <w:rFonts w:asciiTheme="minorHAnsi" w:hAnsiTheme="minorHAnsi"/>
            <w:sz w:val="22"/>
            <w:szCs w:val="22"/>
          </w:rPr>
          <w:t xml:space="preserve"> </w:t>
        </w:r>
      </w:ins>
      <w:del w:id="52" w:author="Ira Sabran" w:date="2014-04-21T08:01:00Z">
        <w:r w:rsidRPr="001603C7" w:rsidDel="004E6831">
          <w:rPr>
            <w:rStyle w:val="Strong"/>
            <w:rFonts w:asciiTheme="minorHAnsi" w:hAnsiTheme="minorHAnsi"/>
            <w:sz w:val="22"/>
            <w:szCs w:val="22"/>
          </w:rPr>
          <w:delText>more than one c</w:delText>
        </w:r>
      </w:del>
      <w:ins w:id="53" w:author="Ira Sabran" w:date="2014-04-21T08:01:00Z">
        <w:r w:rsidR="004E6831">
          <w:rPr>
            <w:rStyle w:val="Strong"/>
            <w:rFonts w:asciiTheme="minorHAnsi" w:hAnsiTheme="minorHAnsi"/>
            <w:sz w:val="22"/>
            <w:szCs w:val="22"/>
          </w:rPr>
          <w:t>C</w:t>
        </w:r>
      </w:ins>
      <w:r w:rsidRPr="001603C7">
        <w:rPr>
          <w:rStyle w:val="Strong"/>
          <w:rFonts w:asciiTheme="minorHAnsi" w:hAnsiTheme="minorHAnsi"/>
          <w:sz w:val="22"/>
          <w:szCs w:val="22"/>
        </w:rPr>
        <w:t>op</w:t>
      </w:r>
      <w:ins w:id="54" w:author="Ira Sabran" w:date="2014-04-21T08:01:00Z">
        <w:r w:rsidR="004E6831">
          <w:rPr>
            <w:rStyle w:val="Strong"/>
            <w:rFonts w:asciiTheme="minorHAnsi" w:hAnsiTheme="minorHAnsi"/>
            <w:sz w:val="22"/>
            <w:szCs w:val="22"/>
          </w:rPr>
          <w:t>ies</w:t>
        </w:r>
      </w:ins>
      <w:del w:id="55" w:author="Ira Sabran" w:date="2014-04-21T08:01:00Z">
        <w:r w:rsidRPr="001603C7" w:rsidDel="004E6831">
          <w:rPr>
            <w:rStyle w:val="Strong"/>
            <w:rFonts w:asciiTheme="minorHAnsi" w:hAnsiTheme="minorHAnsi"/>
            <w:sz w:val="22"/>
            <w:szCs w:val="22"/>
          </w:rPr>
          <w:delText>y</w:delText>
        </w:r>
      </w:del>
      <w:r w:rsidRPr="001603C7">
        <w:rPr>
          <w:rStyle w:val="Strong"/>
          <w:rFonts w:asciiTheme="minorHAnsi" w:hAnsiTheme="minorHAnsi"/>
          <w:sz w:val="22"/>
          <w:szCs w:val="22"/>
        </w:rPr>
        <w:t xml:space="preserve"> of the </w:t>
      </w:r>
      <w:del w:id="56" w:author="Ira Sabran" w:date="2014-04-21T08:01:00Z">
        <w:r w:rsidRPr="001603C7" w:rsidDel="004E6831">
          <w:rPr>
            <w:rStyle w:val="Strong"/>
            <w:rFonts w:asciiTheme="minorHAnsi" w:hAnsiTheme="minorHAnsi"/>
            <w:sz w:val="22"/>
            <w:szCs w:val="22"/>
          </w:rPr>
          <w:delText xml:space="preserve">target </w:delText>
        </w:r>
      </w:del>
      <w:ins w:id="57" w:author="Ira Sabran" w:date="2014-04-21T08:01:00Z">
        <w:r w:rsidR="004E6831">
          <w:rPr>
            <w:rStyle w:val="Strong"/>
            <w:rFonts w:asciiTheme="minorHAnsi" w:hAnsiTheme="minorHAnsi"/>
            <w:sz w:val="22"/>
            <w:szCs w:val="22"/>
          </w:rPr>
          <w:t>T</w:t>
        </w:r>
        <w:r w:rsidR="004E6831" w:rsidRPr="001603C7">
          <w:rPr>
            <w:rStyle w:val="Strong"/>
            <w:rFonts w:asciiTheme="minorHAnsi" w:hAnsiTheme="minorHAnsi"/>
            <w:sz w:val="22"/>
            <w:szCs w:val="22"/>
          </w:rPr>
          <w:t xml:space="preserve">arget </w:t>
        </w:r>
      </w:ins>
      <w:r w:rsidRPr="001603C7">
        <w:rPr>
          <w:rStyle w:val="Strong"/>
          <w:rFonts w:asciiTheme="minorHAnsi" w:hAnsiTheme="minorHAnsi"/>
          <w:sz w:val="22"/>
          <w:szCs w:val="22"/>
        </w:rPr>
        <w:t xml:space="preserve">in a </w:t>
      </w:r>
      <w:del w:id="58" w:author="Ira Sabran" w:date="2014-04-21T08:01:00Z">
        <w:r w:rsidRPr="001603C7" w:rsidDel="004E6831">
          <w:rPr>
            <w:rStyle w:val="Strong"/>
            <w:rFonts w:asciiTheme="minorHAnsi" w:hAnsiTheme="minorHAnsi"/>
            <w:sz w:val="22"/>
            <w:szCs w:val="22"/>
          </w:rPr>
          <w:delText>partition</w:delText>
        </w:r>
      </w:del>
      <w:ins w:id="59" w:author="Ira Sabran" w:date="2014-04-21T08:01:00Z">
        <w:r w:rsidR="004E6831">
          <w:rPr>
            <w:rStyle w:val="Strong"/>
            <w:rFonts w:asciiTheme="minorHAnsi" w:hAnsiTheme="minorHAnsi"/>
            <w:sz w:val="22"/>
            <w:szCs w:val="22"/>
          </w:rPr>
          <w:t>P</w:t>
        </w:r>
        <w:r w:rsidR="004E6831" w:rsidRPr="001603C7">
          <w:rPr>
            <w:rStyle w:val="Strong"/>
            <w:rFonts w:asciiTheme="minorHAnsi" w:hAnsiTheme="minorHAnsi"/>
            <w:sz w:val="22"/>
            <w:szCs w:val="22"/>
          </w:rPr>
          <w:t>artition</w:t>
        </w:r>
      </w:ins>
      <w:r w:rsidRPr="001603C7">
        <w:rPr>
          <w:rStyle w:val="Strong"/>
          <w:rFonts w:asciiTheme="minorHAnsi" w:hAnsiTheme="minorHAnsi"/>
          <w:sz w:val="22"/>
          <w:szCs w:val="22"/>
        </w:rPr>
        <w:t>?</w:t>
      </w:r>
      <w:del w:id="60" w:author="Ira Sabran" w:date="2014-04-21T08:01:00Z">
        <w:r w:rsidRPr="001603C7" w:rsidDel="004E6831">
          <w:rPr>
            <w:rFonts w:asciiTheme="minorHAnsi" w:hAnsiTheme="minorHAnsi"/>
            <w:sz w:val="22"/>
            <w:szCs w:val="22"/>
          </w:rPr>
          <w:delText xml:space="preserve"> </w:delText>
        </w:r>
      </w:del>
    </w:p>
    <w:p w:rsidR="001603C7" w:rsidRPr="001603C7" w:rsidRDefault="001603C7" w:rsidP="001603C7">
      <w:pPr>
        <w:pStyle w:val="NormalWeb"/>
        <w:ind w:left="180"/>
        <w:rPr>
          <w:rFonts w:asciiTheme="minorHAnsi" w:hAnsiTheme="minorHAnsi"/>
          <w:sz w:val="22"/>
          <w:szCs w:val="22"/>
        </w:rPr>
      </w:pPr>
      <w:del w:id="61" w:author="Ira Sabran" w:date="2014-04-21T08:02:00Z">
        <w:r w:rsidRPr="001603C7" w:rsidDel="004E6831">
          <w:rPr>
            <w:rFonts w:asciiTheme="minorHAnsi" w:hAnsiTheme="minorHAnsi"/>
            <w:sz w:val="22"/>
            <w:szCs w:val="22"/>
          </w:rPr>
          <w:delText xml:space="preserve">Digital </w:delText>
        </w:r>
      </w:del>
      <w:proofErr w:type="gramStart"/>
      <w:ins w:id="62" w:author="Ira Sabran" w:date="2014-04-21T08:02:00Z">
        <w:r w:rsidR="004E6831">
          <w:rPr>
            <w:rFonts w:asciiTheme="minorHAnsi" w:hAnsiTheme="minorHAnsi"/>
            <w:sz w:val="22"/>
            <w:szCs w:val="22"/>
          </w:rPr>
          <w:t>d</w:t>
        </w:r>
      </w:ins>
      <w:r w:rsidRPr="001603C7">
        <w:rPr>
          <w:rFonts w:asciiTheme="minorHAnsi" w:hAnsiTheme="minorHAnsi"/>
          <w:sz w:val="22"/>
          <w:szCs w:val="22"/>
        </w:rPr>
        <w:t>PCR</w:t>
      </w:r>
      <w:proofErr w:type="gramEnd"/>
      <w:r w:rsidRPr="001603C7">
        <w:rPr>
          <w:rFonts w:asciiTheme="minorHAnsi" w:hAnsiTheme="minorHAnsi"/>
          <w:sz w:val="22"/>
          <w:szCs w:val="22"/>
        </w:rPr>
        <w:t xml:space="preserve"> can’t detect the number of copies of a template in a single partition, but </w:t>
      </w:r>
      <w:ins w:id="63" w:author="Ira Sabran" w:date="2014-04-21T08:06:00Z">
        <w:r w:rsidR="00CC2768" w:rsidRPr="001603C7">
          <w:rPr>
            <w:rFonts w:asciiTheme="minorHAnsi" w:hAnsiTheme="minorHAnsi"/>
            <w:sz w:val="22"/>
            <w:szCs w:val="22"/>
          </w:rPr>
          <w:t>this can be accounted for</w:t>
        </w:r>
        <w:r w:rsidR="00CC2768" w:rsidRPr="001603C7">
          <w:rPr>
            <w:rFonts w:asciiTheme="minorHAnsi" w:hAnsiTheme="minorHAnsi"/>
            <w:sz w:val="22"/>
            <w:szCs w:val="22"/>
          </w:rPr>
          <w:t xml:space="preserve"> </w:t>
        </w:r>
      </w:ins>
      <w:r w:rsidRPr="001603C7">
        <w:rPr>
          <w:rFonts w:asciiTheme="minorHAnsi" w:hAnsiTheme="minorHAnsi"/>
          <w:sz w:val="22"/>
          <w:szCs w:val="22"/>
        </w:rPr>
        <w:t>using Poisson statistics</w:t>
      </w:r>
      <w:del w:id="64" w:author="Ira Sabran" w:date="2014-04-21T08:06:00Z">
        <w:r w:rsidRPr="001603C7" w:rsidDel="00CC2768">
          <w:rPr>
            <w:rFonts w:asciiTheme="minorHAnsi" w:hAnsiTheme="minorHAnsi"/>
            <w:sz w:val="22"/>
            <w:szCs w:val="22"/>
          </w:rPr>
          <w:delText>, this can be accounted for</w:delText>
        </w:r>
      </w:del>
      <w:r w:rsidRPr="001603C7">
        <w:rPr>
          <w:rFonts w:asciiTheme="minorHAnsi" w:hAnsiTheme="minorHAnsi"/>
          <w:sz w:val="22"/>
          <w:szCs w:val="22"/>
        </w:rPr>
        <w:t>. The random distribution of a high concentration of templates in a known number of partitions follows the Poisson distribution. While CVs will increase at very high concentrations, concentrations of up to an average of four templates per partition can still obtain CVs under 10%.</w:t>
      </w:r>
    </w:p>
    <w:p w:rsidR="001603C7" w:rsidRPr="001603C7" w:rsidRDefault="001603C7" w:rsidP="001603C7">
      <w:pPr>
        <w:pStyle w:val="Heading3"/>
        <w:rPr>
          <w:rFonts w:asciiTheme="minorHAnsi" w:hAnsiTheme="minorHAnsi"/>
          <w:sz w:val="22"/>
          <w:szCs w:val="22"/>
        </w:rPr>
      </w:pPr>
      <w:r w:rsidRPr="001603C7">
        <w:rPr>
          <w:rFonts w:asciiTheme="minorHAnsi" w:hAnsiTheme="minorHAnsi"/>
          <w:sz w:val="22"/>
          <w:szCs w:val="22"/>
        </w:rPr>
        <w:t>Constellation Digital PCR Questions</w:t>
      </w:r>
    </w:p>
    <w:p w:rsidR="001603C7" w:rsidRPr="001603C7" w:rsidRDefault="001603C7" w:rsidP="001603C7">
      <w:pPr>
        <w:pStyle w:val="NormalWeb"/>
        <w:rPr>
          <w:rFonts w:asciiTheme="minorHAnsi" w:hAnsiTheme="minorHAnsi"/>
          <w:sz w:val="22"/>
          <w:szCs w:val="22"/>
        </w:rPr>
      </w:pPr>
      <w:r w:rsidRPr="001603C7">
        <w:rPr>
          <w:rStyle w:val="Strong"/>
          <w:rFonts w:asciiTheme="minorHAnsi" w:hAnsiTheme="minorHAnsi"/>
          <w:sz w:val="22"/>
          <w:szCs w:val="22"/>
        </w:rPr>
        <w:lastRenderedPageBreak/>
        <w:t>1. How does the Constellation Digital PCR System work?</w:t>
      </w:r>
    </w:p>
    <w:p w:rsidR="001603C7" w:rsidRPr="001603C7" w:rsidRDefault="001603C7" w:rsidP="001603C7">
      <w:pPr>
        <w:pStyle w:val="NormalWeb"/>
        <w:ind w:left="180"/>
        <w:rPr>
          <w:rFonts w:asciiTheme="minorHAnsi" w:hAnsiTheme="minorHAnsi"/>
          <w:sz w:val="22"/>
          <w:szCs w:val="22"/>
        </w:rPr>
      </w:pPr>
      <w:r w:rsidRPr="001603C7">
        <w:rPr>
          <w:rFonts w:asciiTheme="minorHAnsi" w:hAnsiTheme="minorHAnsi"/>
          <w:sz w:val="22"/>
          <w:szCs w:val="22"/>
        </w:rPr>
        <w:t xml:space="preserve">The Constellation microplate has 96 sample input wells on the top surface, and microfluidic channels and chambers on the bottom surface. The microplates are primed and read on the Constellation instrument. See the </w:t>
      </w:r>
      <w:hyperlink r:id="rId5" w:anchor="tabbed-nav=tab3" w:history="1">
        <w:r w:rsidRPr="001603C7">
          <w:rPr>
            <w:rStyle w:val="Hyperlink"/>
            <w:rFonts w:asciiTheme="minorHAnsi" w:hAnsiTheme="minorHAnsi"/>
            <w:sz w:val="22"/>
            <w:szCs w:val="22"/>
          </w:rPr>
          <w:t>“How it works” and “Interactive Demo”</w:t>
        </w:r>
      </w:hyperlink>
      <w:r w:rsidRPr="001603C7">
        <w:rPr>
          <w:rFonts w:asciiTheme="minorHAnsi" w:hAnsiTheme="minorHAnsi"/>
          <w:sz w:val="22"/>
          <w:szCs w:val="22"/>
        </w:rPr>
        <w:t xml:space="preserve"> page for a more detailed explanation.</w:t>
      </w:r>
      <w:del w:id="65" w:author="Ira Sabran" w:date="2014-04-21T08:08:00Z">
        <w:r w:rsidRPr="001603C7" w:rsidDel="00CC2768">
          <w:rPr>
            <w:rFonts w:asciiTheme="minorHAnsi" w:hAnsiTheme="minorHAnsi"/>
            <w:sz w:val="22"/>
            <w:szCs w:val="22"/>
          </w:rPr>
          <w:delText xml:space="preserve"> </w:delText>
        </w:r>
      </w:del>
    </w:p>
    <w:p w:rsidR="001603C7" w:rsidRPr="001603C7" w:rsidRDefault="001603C7" w:rsidP="001603C7">
      <w:pPr>
        <w:pStyle w:val="NormalWeb"/>
        <w:rPr>
          <w:rFonts w:asciiTheme="minorHAnsi" w:hAnsiTheme="minorHAnsi"/>
          <w:sz w:val="22"/>
          <w:szCs w:val="22"/>
        </w:rPr>
      </w:pPr>
      <w:r w:rsidRPr="001603C7">
        <w:rPr>
          <w:rStyle w:val="Strong"/>
          <w:rFonts w:asciiTheme="minorHAnsi" w:hAnsiTheme="minorHAnsi"/>
          <w:sz w:val="22"/>
          <w:szCs w:val="22"/>
        </w:rPr>
        <w:t>2. How many partitions are there per well?</w:t>
      </w:r>
    </w:p>
    <w:p w:rsidR="001603C7" w:rsidRPr="001603C7" w:rsidRDefault="001603C7" w:rsidP="001603C7">
      <w:pPr>
        <w:pStyle w:val="NormalWeb"/>
        <w:ind w:left="180"/>
        <w:rPr>
          <w:rFonts w:asciiTheme="minorHAnsi" w:hAnsiTheme="minorHAnsi"/>
          <w:sz w:val="22"/>
          <w:szCs w:val="22"/>
        </w:rPr>
      </w:pPr>
      <w:r w:rsidRPr="001603C7">
        <w:rPr>
          <w:rFonts w:asciiTheme="minorHAnsi" w:hAnsiTheme="minorHAnsi"/>
          <w:sz w:val="22"/>
          <w:szCs w:val="22"/>
        </w:rPr>
        <w:t>Each of the 96 wells has 496 partitions. If a larger number of partitions or conditions are required, the plate can be arranged with replicates or different conditions and fewer samples.</w:t>
      </w:r>
      <w:del w:id="66" w:author="Ira Sabran" w:date="2014-04-21T08:08:00Z">
        <w:r w:rsidRPr="001603C7" w:rsidDel="00CC2768">
          <w:rPr>
            <w:rFonts w:asciiTheme="minorHAnsi" w:hAnsiTheme="minorHAnsi"/>
            <w:sz w:val="22"/>
            <w:szCs w:val="22"/>
          </w:rPr>
          <w:delText xml:space="preserve"> </w:delText>
        </w:r>
      </w:del>
    </w:p>
    <w:p w:rsidR="001603C7" w:rsidRPr="001603C7" w:rsidRDefault="001603C7" w:rsidP="001603C7">
      <w:pPr>
        <w:pStyle w:val="NormalWeb"/>
        <w:rPr>
          <w:rFonts w:asciiTheme="minorHAnsi" w:hAnsiTheme="minorHAnsi"/>
          <w:sz w:val="22"/>
          <w:szCs w:val="22"/>
        </w:rPr>
      </w:pPr>
      <w:r w:rsidRPr="001603C7">
        <w:rPr>
          <w:rStyle w:val="Strong"/>
          <w:rFonts w:asciiTheme="minorHAnsi" w:hAnsiTheme="minorHAnsi"/>
          <w:sz w:val="22"/>
          <w:szCs w:val="22"/>
        </w:rPr>
        <w:t>3. How much volume do I need per sample?</w:t>
      </w:r>
    </w:p>
    <w:p w:rsidR="001603C7" w:rsidRPr="001603C7" w:rsidRDefault="001603C7" w:rsidP="001603C7">
      <w:pPr>
        <w:pStyle w:val="NormalWeb"/>
        <w:ind w:left="180"/>
        <w:rPr>
          <w:rFonts w:asciiTheme="minorHAnsi" w:hAnsiTheme="minorHAnsi"/>
          <w:sz w:val="22"/>
          <w:szCs w:val="22"/>
        </w:rPr>
      </w:pPr>
      <w:r w:rsidRPr="001603C7">
        <w:rPr>
          <w:rFonts w:asciiTheme="minorHAnsi" w:hAnsiTheme="minorHAnsi"/>
          <w:sz w:val="22"/>
          <w:szCs w:val="22"/>
        </w:rPr>
        <w:t>The minimum per sample reaction volume is 10</w:t>
      </w:r>
      <w:ins w:id="67" w:author="Ira Sabran" w:date="2014-04-21T08:16:00Z">
        <w:r w:rsidR="00914D05">
          <w:rPr>
            <w:rFonts w:asciiTheme="minorHAnsi" w:hAnsiTheme="minorHAnsi"/>
            <w:sz w:val="22"/>
            <w:szCs w:val="22"/>
          </w:rPr>
          <w:t xml:space="preserve"> </w:t>
        </w:r>
      </w:ins>
      <w:del w:id="68" w:author="Ira Sabran" w:date="2014-04-21T08:13:00Z">
        <w:r w:rsidRPr="001603C7" w:rsidDel="00CC2768">
          <w:rPr>
            <w:rFonts w:asciiTheme="minorHAnsi" w:hAnsiTheme="minorHAnsi"/>
            <w:sz w:val="22"/>
            <w:szCs w:val="22"/>
          </w:rPr>
          <w:delText>ul</w:delText>
        </w:r>
      </w:del>
      <w:ins w:id="69" w:author="Ira Sabran" w:date="2014-04-21T08:13:00Z">
        <w:r w:rsidR="00CC2768">
          <w:rPr>
            <w:rFonts w:asciiTheme="minorHAnsi" w:hAnsiTheme="minorHAnsi"/>
            <w:sz w:val="22"/>
            <w:szCs w:val="22"/>
          </w:rPr>
          <w:t>µl</w:t>
        </w:r>
      </w:ins>
      <w:r w:rsidRPr="001603C7">
        <w:rPr>
          <w:rFonts w:asciiTheme="minorHAnsi" w:hAnsiTheme="minorHAnsi"/>
          <w:sz w:val="22"/>
          <w:szCs w:val="22"/>
        </w:rPr>
        <w:t>. This includes master mix, primers and DNA samples.</w:t>
      </w:r>
      <w:del w:id="70" w:author="Ira Sabran" w:date="2014-04-21T08:08:00Z">
        <w:r w:rsidRPr="001603C7" w:rsidDel="00CC2768">
          <w:rPr>
            <w:rFonts w:asciiTheme="minorHAnsi" w:hAnsiTheme="minorHAnsi"/>
            <w:sz w:val="22"/>
            <w:szCs w:val="22"/>
          </w:rPr>
          <w:delText xml:space="preserve"> </w:delText>
        </w:r>
      </w:del>
    </w:p>
    <w:p w:rsidR="001603C7" w:rsidRPr="001603C7" w:rsidRDefault="001603C7" w:rsidP="001603C7">
      <w:pPr>
        <w:pStyle w:val="NormalWeb"/>
        <w:rPr>
          <w:rFonts w:asciiTheme="minorHAnsi" w:hAnsiTheme="minorHAnsi"/>
          <w:sz w:val="22"/>
          <w:szCs w:val="22"/>
        </w:rPr>
      </w:pPr>
      <w:r w:rsidRPr="001603C7">
        <w:rPr>
          <w:rStyle w:val="Strong"/>
          <w:rFonts w:asciiTheme="minorHAnsi" w:hAnsiTheme="minorHAnsi"/>
          <w:sz w:val="22"/>
          <w:szCs w:val="22"/>
        </w:rPr>
        <w:t>4. How long does it take to run a dPCR experiment on the Constellation?</w:t>
      </w:r>
    </w:p>
    <w:p w:rsidR="001603C7" w:rsidRPr="001603C7" w:rsidRDefault="001603C7" w:rsidP="001603C7">
      <w:pPr>
        <w:pStyle w:val="NormalWeb"/>
        <w:ind w:left="180"/>
        <w:rPr>
          <w:rFonts w:asciiTheme="minorHAnsi" w:hAnsiTheme="minorHAnsi"/>
          <w:sz w:val="22"/>
          <w:szCs w:val="22"/>
        </w:rPr>
      </w:pPr>
      <w:r w:rsidRPr="001603C7">
        <w:rPr>
          <w:rFonts w:asciiTheme="minorHAnsi" w:hAnsiTheme="minorHAnsi"/>
          <w:sz w:val="22"/>
          <w:szCs w:val="22"/>
        </w:rPr>
        <w:t xml:space="preserve">Once the reagents have been pipetted to the microplate, priming takes about 15 minutes. Then the microplate is thermally cycled for about 1-2 hours depending on the reagents and protocol. Once cycling is complete, reading the plate on the imager takes 5-10 minutes depending on the number of wavelengths read. The Constellation </w:t>
      </w:r>
      <w:del w:id="71" w:author="Ira Sabran" w:date="2014-04-21T08:09:00Z">
        <w:r w:rsidRPr="001603C7" w:rsidDel="00CC2768">
          <w:rPr>
            <w:rFonts w:asciiTheme="minorHAnsi" w:hAnsiTheme="minorHAnsi"/>
            <w:sz w:val="22"/>
            <w:szCs w:val="22"/>
          </w:rPr>
          <w:delText xml:space="preserve">instrument </w:delText>
        </w:r>
      </w:del>
      <w:r w:rsidRPr="001603C7">
        <w:rPr>
          <w:rFonts w:asciiTheme="minorHAnsi" w:hAnsiTheme="minorHAnsi"/>
          <w:sz w:val="22"/>
          <w:szCs w:val="22"/>
        </w:rPr>
        <w:t>can prime one plate while sim</w:t>
      </w:r>
      <w:del w:id="72" w:author="Ira Sabran" w:date="2014-04-21T08:13:00Z">
        <w:r w:rsidRPr="001603C7" w:rsidDel="00CC2768">
          <w:rPr>
            <w:rFonts w:asciiTheme="minorHAnsi" w:hAnsiTheme="minorHAnsi"/>
            <w:sz w:val="22"/>
            <w:szCs w:val="22"/>
          </w:rPr>
          <w:delText>ul</w:delText>
        </w:r>
      </w:del>
      <w:ins w:id="73" w:author="Ira Sabran" w:date="2014-04-21T08:16:00Z">
        <w:r w:rsidR="00914D05">
          <w:rPr>
            <w:rFonts w:asciiTheme="minorHAnsi" w:hAnsiTheme="minorHAnsi"/>
            <w:sz w:val="22"/>
            <w:szCs w:val="22"/>
          </w:rPr>
          <w:t>u</w:t>
        </w:r>
      </w:ins>
      <w:ins w:id="74" w:author="Ira Sabran" w:date="2014-04-21T08:13:00Z">
        <w:r w:rsidR="00CC2768">
          <w:rPr>
            <w:rFonts w:asciiTheme="minorHAnsi" w:hAnsiTheme="minorHAnsi"/>
            <w:sz w:val="22"/>
            <w:szCs w:val="22"/>
          </w:rPr>
          <w:t>l</w:t>
        </w:r>
      </w:ins>
      <w:r w:rsidRPr="001603C7">
        <w:rPr>
          <w:rFonts w:asciiTheme="minorHAnsi" w:hAnsiTheme="minorHAnsi"/>
          <w:sz w:val="22"/>
          <w:szCs w:val="22"/>
        </w:rPr>
        <w:t>taneously reading another plate, so one instrument can run up to four 96 well plates per hour.</w:t>
      </w:r>
      <w:del w:id="75" w:author="Ira Sabran" w:date="2014-04-21T08:09:00Z">
        <w:r w:rsidRPr="001603C7" w:rsidDel="00CC2768">
          <w:rPr>
            <w:rFonts w:asciiTheme="minorHAnsi" w:hAnsiTheme="minorHAnsi"/>
            <w:sz w:val="22"/>
            <w:szCs w:val="22"/>
          </w:rPr>
          <w:delText xml:space="preserve"> </w:delText>
        </w:r>
      </w:del>
    </w:p>
    <w:p w:rsidR="001603C7" w:rsidRPr="001603C7" w:rsidRDefault="001603C7" w:rsidP="001603C7">
      <w:pPr>
        <w:pStyle w:val="NormalWeb"/>
        <w:rPr>
          <w:rFonts w:asciiTheme="minorHAnsi" w:hAnsiTheme="minorHAnsi"/>
          <w:sz w:val="22"/>
          <w:szCs w:val="22"/>
        </w:rPr>
      </w:pPr>
      <w:r w:rsidRPr="001603C7">
        <w:rPr>
          <w:rStyle w:val="Strong"/>
          <w:rFonts w:asciiTheme="minorHAnsi" w:hAnsiTheme="minorHAnsi"/>
          <w:sz w:val="22"/>
          <w:szCs w:val="22"/>
        </w:rPr>
        <w:t>5. What detection chemistry does the Constellation support?</w:t>
      </w:r>
    </w:p>
    <w:p w:rsidR="001603C7" w:rsidRPr="001603C7" w:rsidRDefault="001603C7" w:rsidP="001603C7">
      <w:pPr>
        <w:pStyle w:val="NormalWeb"/>
        <w:ind w:left="180"/>
        <w:rPr>
          <w:rFonts w:asciiTheme="minorHAnsi" w:hAnsiTheme="minorHAnsi"/>
          <w:sz w:val="22"/>
          <w:szCs w:val="22"/>
        </w:rPr>
      </w:pPr>
      <w:r w:rsidRPr="001603C7">
        <w:rPr>
          <w:rFonts w:asciiTheme="minorHAnsi" w:hAnsiTheme="minorHAnsi"/>
          <w:sz w:val="22"/>
          <w:szCs w:val="22"/>
        </w:rPr>
        <w:t>The Constellation is designed to work with probe</w:t>
      </w:r>
      <w:ins w:id="76" w:author="Ira Sabran" w:date="2014-04-21T08:09:00Z">
        <w:r w:rsidR="00CC2768">
          <w:rPr>
            <w:rFonts w:asciiTheme="minorHAnsi" w:hAnsiTheme="minorHAnsi"/>
            <w:sz w:val="22"/>
            <w:szCs w:val="22"/>
          </w:rPr>
          <w:t>-</w:t>
        </w:r>
      </w:ins>
      <w:del w:id="77" w:author="Ira Sabran" w:date="2014-04-21T08:09:00Z">
        <w:r w:rsidRPr="001603C7" w:rsidDel="00CC2768">
          <w:rPr>
            <w:rFonts w:asciiTheme="minorHAnsi" w:hAnsiTheme="minorHAnsi"/>
            <w:sz w:val="22"/>
            <w:szCs w:val="22"/>
          </w:rPr>
          <w:delText xml:space="preserve"> </w:delText>
        </w:r>
      </w:del>
      <w:r w:rsidRPr="001603C7">
        <w:rPr>
          <w:rFonts w:asciiTheme="minorHAnsi" w:hAnsiTheme="minorHAnsi"/>
          <w:sz w:val="22"/>
          <w:szCs w:val="22"/>
        </w:rPr>
        <w:t>based chemistries (</w:t>
      </w:r>
      <w:del w:id="78" w:author="Ira Sabran" w:date="2014-04-21T08:10:00Z">
        <w:r w:rsidRPr="001603C7" w:rsidDel="00CC2768">
          <w:rPr>
            <w:rFonts w:asciiTheme="minorHAnsi" w:hAnsiTheme="minorHAnsi"/>
            <w:sz w:val="22"/>
            <w:szCs w:val="22"/>
          </w:rPr>
          <w:delText>for example,</w:delText>
        </w:r>
      </w:del>
      <w:ins w:id="79" w:author="Ira Sabran" w:date="2014-04-21T08:10:00Z">
        <w:r w:rsidR="00CC2768">
          <w:rPr>
            <w:rFonts w:asciiTheme="minorHAnsi" w:hAnsiTheme="minorHAnsi"/>
            <w:sz w:val="22"/>
            <w:szCs w:val="22"/>
          </w:rPr>
          <w:t>e.g.</w:t>
        </w:r>
      </w:ins>
      <w:r w:rsidRPr="001603C7">
        <w:rPr>
          <w:rFonts w:asciiTheme="minorHAnsi" w:hAnsiTheme="minorHAnsi"/>
          <w:sz w:val="22"/>
          <w:szCs w:val="22"/>
        </w:rPr>
        <w:t xml:space="preserve"> </w:t>
      </w:r>
      <w:proofErr w:type="spellStart"/>
      <w:r w:rsidRPr="001603C7">
        <w:rPr>
          <w:rFonts w:asciiTheme="minorHAnsi" w:hAnsiTheme="minorHAnsi"/>
          <w:sz w:val="22"/>
          <w:szCs w:val="22"/>
        </w:rPr>
        <w:t>Taqman</w:t>
      </w:r>
      <w:proofErr w:type="spellEnd"/>
      <w:r w:rsidRPr="001603C7">
        <w:rPr>
          <w:rFonts w:asciiTheme="minorHAnsi" w:hAnsiTheme="minorHAnsi"/>
          <w:sz w:val="22"/>
          <w:szCs w:val="22"/>
        </w:rPr>
        <w:t xml:space="preserve"> or IDT probe assays). The Constellation is also compatible with </w:t>
      </w:r>
      <w:proofErr w:type="spellStart"/>
      <w:r w:rsidRPr="001603C7">
        <w:rPr>
          <w:rFonts w:asciiTheme="minorHAnsi" w:hAnsiTheme="minorHAnsi"/>
          <w:sz w:val="22"/>
          <w:szCs w:val="22"/>
        </w:rPr>
        <w:t>EvaGreen</w:t>
      </w:r>
      <w:proofErr w:type="spellEnd"/>
      <w:r w:rsidRPr="001603C7">
        <w:rPr>
          <w:rFonts w:asciiTheme="minorHAnsi" w:hAnsiTheme="minorHAnsi"/>
          <w:sz w:val="22"/>
          <w:szCs w:val="22"/>
        </w:rPr>
        <w:t>.</w:t>
      </w:r>
    </w:p>
    <w:p w:rsidR="001603C7" w:rsidRPr="001603C7" w:rsidRDefault="001603C7" w:rsidP="001603C7">
      <w:pPr>
        <w:pStyle w:val="NormalWeb"/>
        <w:rPr>
          <w:rFonts w:asciiTheme="minorHAnsi" w:hAnsiTheme="minorHAnsi"/>
          <w:sz w:val="22"/>
          <w:szCs w:val="22"/>
        </w:rPr>
      </w:pPr>
      <w:r w:rsidRPr="001603C7">
        <w:rPr>
          <w:rStyle w:val="Strong"/>
          <w:rFonts w:asciiTheme="minorHAnsi" w:hAnsiTheme="minorHAnsi"/>
          <w:sz w:val="22"/>
          <w:szCs w:val="22"/>
        </w:rPr>
        <w:t>6. Can the Constellation do m</w:t>
      </w:r>
      <w:del w:id="80" w:author="Ira Sabran" w:date="2014-04-21T08:13:00Z">
        <w:r w:rsidRPr="001603C7" w:rsidDel="00CC2768">
          <w:rPr>
            <w:rStyle w:val="Strong"/>
            <w:rFonts w:asciiTheme="minorHAnsi" w:hAnsiTheme="minorHAnsi"/>
            <w:sz w:val="22"/>
            <w:szCs w:val="22"/>
          </w:rPr>
          <w:delText>ul</w:delText>
        </w:r>
      </w:del>
      <w:ins w:id="81" w:author="Ira Sabran" w:date="2014-04-21T08:16:00Z">
        <w:r w:rsidR="00914D05">
          <w:rPr>
            <w:rStyle w:val="Strong"/>
            <w:rFonts w:asciiTheme="minorHAnsi" w:hAnsiTheme="minorHAnsi"/>
            <w:sz w:val="22"/>
            <w:szCs w:val="22"/>
          </w:rPr>
          <w:t>u</w:t>
        </w:r>
      </w:ins>
      <w:ins w:id="82" w:author="Ira Sabran" w:date="2014-04-21T08:13:00Z">
        <w:r w:rsidR="00CC2768">
          <w:rPr>
            <w:rStyle w:val="Strong"/>
            <w:rFonts w:asciiTheme="minorHAnsi" w:hAnsiTheme="minorHAnsi"/>
            <w:sz w:val="22"/>
            <w:szCs w:val="22"/>
          </w:rPr>
          <w:t>l</w:t>
        </w:r>
      </w:ins>
      <w:r w:rsidRPr="001603C7">
        <w:rPr>
          <w:rStyle w:val="Strong"/>
          <w:rFonts w:asciiTheme="minorHAnsi" w:hAnsiTheme="minorHAnsi"/>
          <w:sz w:val="22"/>
          <w:szCs w:val="22"/>
        </w:rPr>
        <w:t>tiplexing?</w:t>
      </w:r>
    </w:p>
    <w:p w:rsidR="001603C7" w:rsidRPr="001603C7" w:rsidRDefault="001603C7" w:rsidP="001603C7">
      <w:pPr>
        <w:pStyle w:val="NormalWeb"/>
        <w:ind w:left="180"/>
        <w:rPr>
          <w:rFonts w:asciiTheme="minorHAnsi" w:hAnsiTheme="minorHAnsi"/>
          <w:sz w:val="22"/>
          <w:szCs w:val="22"/>
        </w:rPr>
      </w:pPr>
      <w:r w:rsidRPr="001603C7">
        <w:rPr>
          <w:rFonts w:asciiTheme="minorHAnsi" w:hAnsiTheme="minorHAnsi"/>
          <w:sz w:val="22"/>
          <w:szCs w:val="22"/>
        </w:rPr>
        <w:t>Yes, the Constellation can m</w:t>
      </w:r>
      <w:del w:id="83" w:author="Ira Sabran" w:date="2014-04-21T08:13:00Z">
        <w:r w:rsidRPr="001603C7" w:rsidDel="00CC2768">
          <w:rPr>
            <w:rFonts w:asciiTheme="minorHAnsi" w:hAnsiTheme="minorHAnsi"/>
            <w:sz w:val="22"/>
            <w:szCs w:val="22"/>
          </w:rPr>
          <w:delText>ul</w:delText>
        </w:r>
      </w:del>
      <w:ins w:id="84" w:author="Ira Sabran" w:date="2014-04-21T08:16:00Z">
        <w:r w:rsidR="00914D05">
          <w:rPr>
            <w:rFonts w:asciiTheme="minorHAnsi" w:hAnsiTheme="minorHAnsi"/>
            <w:sz w:val="22"/>
            <w:szCs w:val="22"/>
          </w:rPr>
          <w:t>u</w:t>
        </w:r>
      </w:ins>
      <w:ins w:id="85" w:author="Ira Sabran" w:date="2014-04-21T08:13:00Z">
        <w:r w:rsidR="00CC2768">
          <w:rPr>
            <w:rFonts w:asciiTheme="minorHAnsi" w:hAnsiTheme="minorHAnsi"/>
            <w:sz w:val="22"/>
            <w:szCs w:val="22"/>
          </w:rPr>
          <w:t>l</w:t>
        </w:r>
      </w:ins>
      <w:r w:rsidRPr="001603C7">
        <w:rPr>
          <w:rFonts w:asciiTheme="minorHAnsi" w:hAnsiTheme="minorHAnsi"/>
          <w:sz w:val="22"/>
          <w:szCs w:val="22"/>
        </w:rPr>
        <w:t>tiplex up to 3 probe wavelengths per sample. The defa</w:t>
      </w:r>
      <w:del w:id="86" w:author="Ira Sabran" w:date="2014-04-21T08:13:00Z">
        <w:r w:rsidRPr="001603C7" w:rsidDel="00CC2768">
          <w:rPr>
            <w:rFonts w:asciiTheme="minorHAnsi" w:hAnsiTheme="minorHAnsi"/>
            <w:sz w:val="22"/>
            <w:szCs w:val="22"/>
          </w:rPr>
          <w:delText>ul</w:delText>
        </w:r>
      </w:del>
      <w:ins w:id="87" w:author="Ira Sabran" w:date="2014-04-21T08:17:00Z">
        <w:r w:rsidR="00914D05">
          <w:rPr>
            <w:rFonts w:asciiTheme="minorHAnsi" w:hAnsiTheme="minorHAnsi"/>
            <w:sz w:val="22"/>
            <w:szCs w:val="22"/>
          </w:rPr>
          <w:t>u</w:t>
        </w:r>
      </w:ins>
      <w:ins w:id="88" w:author="Ira Sabran" w:date="2014-04-21T08:13:00Z">
        <w:r w:rsidR="00CC2768">
          <w:rPr>
            <w:rFonts w:asciiTheme="minorHAnsi" w:hAnsiTheme="minorHAnsi"/>
            <w:sz w:val="22"/>
            <w:szCs w:val="22"/>
          </w:rPr>
          <w:t>l</w:t>
        </w:r>
      </w:ins>
      <w:r w:rsidRPr="001603C7">
        <w:rPr>
          <w:rFonts w:asciiTheme="minorHAnsi" w:hAnsiTheme="minorHAnsi"/>
          <w:sz w:val="22"/>
          <w:szCs w:val="22"/>
        </w:rPr>
        <w:t>t wavelengths are FAM and VIC/HEX. The third can be configured by the user.</w:t>
      </w:r>
      <w:del w:id="89" w:author="Ira Sabran" w:date="2014-04-21T08:11:00Z">
        <w:r w:rsidRPr="001603C7" w:rsidDel="00CC2768">
          <w:rPr>
            <w:rFonts w:asciiTheme="minorHAnsi" w:hAnsiTheme="minorHAnsi"/>
            <w:sz w:val="22"/>
            <w:szCs w:val="22"/>
          </w:rPr>
          <w:delText xml:space="preserve"> </w:delText>
        </w:r>
      </w:del>
    </w:p>
    <w:p w:rsidR="001603C7" w:rsidRPr="001603C7" w:rsidRDefault="001603C7" w:rsidP="001603C7">
      <w:pPr>
        <w:pStyle w:val="NormalWeb"/>
        <w:rPr>
          <w:rFonts w:asciiTheme="minorHAnsi" w:hAnsiTheme="minorHAnsi"/>
          <w:sz w:val="22"/>
          <w:szCs w:val="22"/>
        </w:rPr>
      </w:pPr>
      <w:r w:rsidRPr="001603C7">
        <w:rPr>
          <w:rStyle w:val="Strong"/>
          <w:rFonts w:asciiTheme="minorHAnsi" w:hAnsiTheme="minorHAnsi"/>
          <w:sz w:val="22"/>
          <w:szCs w:val="22"/>
        </w:rPr>
        <w:t>7. What range of sample concentrations can the Constellation detect?</w:t>
      </w:r>
    </w:p>
    <w:p w:rsidR="001603C7" w:rsidRPr="001603C7" w:rsidRDefault="001603C7" w:rsidP="001603C7">
      <w:pPr>
        <w:pStyle w:val="NormalWeb"/>
        <w:ind w:left="180"/>
        <w:rPr>
          <w:rFonts w:asciiTheme="minorHAnsi" w:hAnsiTheme="minorHAnsi"/>
          <w:sz w:val="22"/>
          <w:szCs w:val="22"/>
        </w:rPr>
      </w:pPr>
      <w:r w:rsidRPr="001603C7">
        <w:rPr>
          <w:rFonts w:asciiTheme="minorHAnsi" w:hAnsiTheme="minorHAnsi"/>
          <w:sz w:val="22"/>
          <w:szCs w:val="22"/>
        </w:rPr>
        <w:t>The linear dynamic range is from about 1-2 copies /</w:t>
      </w:r>
      <w:del w:id="90" w:author="Ira Sabran" w:date="2014-04-21T08:11:00Z">
        <w:r w:rsidRPr="001603C7" w:rsidDel="00CC2768">
          <w:rPr>
            <w:rFonts w:asciiTheme="minorHAnsi" w:hAnsiTheme="minorHAnsi"/>
            <w:sz w:val="22"/>
            <w:szCs w:val="22"/>
          </w:rPr>
          <w:delText>u</w:delText>
        </w:r>
      </w:del>
      <w:del w:id="91" w:author="Ira Sabran" w:date="2014-04-21T08:13:00Z">
        <w:r w:rsidRPr="001603C7" w:rsidDel="00CC2768">
          <w:rPr>
            <w:rFonts w:asciiTheme="minorHAnsi" w:hAnsiTheme="minorHAnsi"/>
            <w:sz w:val="22"/>
            <w:szCs w:val="22"/>
          </w:rPr>
          <w:delText>l</w:delText>
        </w:r>
      </w:del>
      <w:ins w:id="92" w:author="Ira Sabran" w:date="2014-04-21T08:13:00Z">
        <w:r w:rsidR="00CC2768">
          <w:rPr>
            <w:rFonts w:asciiTheme="minorHAnsi" w:hAnsiTheme="minorHAnsi"/>
            <w:sz w:val="22"/>
            <w:szCs w:val="22"/>
          </w:rPr>
          <w:t>µl</w:t>
        </w:r>
      </w:ins>
      <w:r w:rsidRPr="001603C7">
        <w:rPr>
          <w:rFonts w:asciiTheme="minorHAnsi" w:hAnsiTheme="minorHAnsi"/>
          <w:sz w:val="22"/>
          <w:szCs w:val="22"/>
        </w:rPr>
        <w:t xml:space="preserve"> to about 1000 copies/</w:t>
      </w:r>
      <w:bookmarkStart w:id="93" w:name="_GoBack"/>
      <w:bookmarkEnd w:id="93"/>
      <w:del w:id="94" w:author="Ira Sabran" w:date="2014-04-21T08:12:00Z">
        <w:r w:rsidRPr="001603C7" w:rsidDel="00CC2768">
          <w:rPr>
            <w:rFonts w:asciiTheme="minorHAnsi" w:hAnsiTheme="minorHAnsi"/>
            <w:sz w:val="22"/>
            <w:szCs w:val="22"/>
          </w:rPr>
          <w:delText>u</w:delText>
        </w:r>
      </w:del>
      <w:del w:id="95" w:author="Ira Sabran" w:date="2014-04-21T08:13:00Z">
        <w:r w:rsidRPr="001603C7" w:rsidDel="00CC2768">
          <w:rPr>
            <w:rFonts w:asciiTheme="minorHAnsi" w:hAnsiTheme="minorHAnsi"/>
            <w:sz w:val="22"/>
            <w:szCs w:val="22"/>
          </w:rPr>
          <w:delText>l</w:delText>
        </w:r>
      </w:del>
      <w:ins w:id="96" w:author="Ira Sabran" w:date="2014-04-21T08:13:00Z">
        <w:r w:rsidR="00CC2768">
          <w:rPr>
            <w:rFonts w:asciiTheme="minorHAnsi" w:hAnsiTheme="minorHAnsi"/>
            <w:sz w:val="22"/>
            <w:szCs w:val="22"/>
          </w:rPr>
          <w:t>µl</w:t>
        </w:r>
      </w:ins>
      <w:r w:rsidRPr="001603C7">
        <w:rPr>
          <w:rFonts w:asciiTheme="minorHAnsi" w:hAnsiTheme="minorHAnsi"/>
          <w:sz w:val="22"/>
          <w:szCs w:val="22"/>
        </w:rPr>
        <w:t xml:space="preserve">. If the samples are expected to have concentrations over a wider range, dilutions can be performed. Like any detection method, at very low concentrations, the variability will increase </w:t>
      </w:r>
      <w:del w:id="97" w:author="Ira Sabran" w:date="2014-04-21T08:12:00Z">
        <w:r w:rsidRPr="001603C7" w:rsidDel="00CC2768">
          <w:rPr>
            <w:rFonts w:asciiTheme="minorHAnsi" w:hAnsiTheme="minorHAnsi"/>
            <w:sz w:val="22"/>
            <w:szCs w:val="22"/>
          </w:rPr>
          <w:delText>because of</w:delText>
        </w:r>
      </w:del>
      <w:ins w:id="98" w:author="Ira Sabran" w:date="2014-04-21T08:12:00Z">
        <w:r w:rsidR="00CC2768">
          <w:rPr>
            <w:rFonts w:asciiTheme="minorHAnsi" w:hAnsiTheme="minorHAnsi"/>
            <w:sz w:val="22"/>
            <w:szCs w:val="22"/>
          </w:rPr>
          <w:t>due to</w:t>
        </w:r>
      </w:ins>
      <w:r w:rsidRPr="001603C7">
        <w:rPr>
          <w:rFonts w:asciiTheme="minorHAnsi" w:hAnsiTheme="minorHAnsi"/>
          <w:sz w:val="22"/>
          <w:szCs w:val="22"/>
        </w:rPr>
        <w:t xml:space="preserve"> Poisson sampling errors.</w:t>
      </w:r>
      <w:del w:id="99" w:author="Ira Sabran" w:date="2014-04-21T08:12:00Z">
        <w:r w:rsidRPr="001603C7" w:rsidDel="00CC2768">
          <w:rPr>
            <w:rFonts w:asciiTheme="minorHAnsi" w:hAnsiTheme="minorHAnsi"/>
            <w:sz w:val="22"/>
            <w:szCs w:val="22"/>
          </w:rPr>
          <w:delText xml:space="preserve"> </w:delText>
        </w:r>
      </w:del>
    </w:p>
    <w:p w:rsidR="001603C7" w:rsidRPr="001603C7" w:rsidRDefault="001603C7" w:rsidP="001603C7">
      <w:pPr>
        <w:pStyle w:val="NormalWeb"/>
        <w:rPr>
          <w:rFonts w:asciiTheme="minorHAnsi" w:hAnsiTheme="minorHAnsi"/>
          <w:sz w:val="22"/>
          <w:szCs w:val="22"/>
        </w:rPr>
      </w:pPr>
      <w:r w:rsidRPr="001603C7">
        <w:rPr>
          <w:rStyle w:val="Strong"/>
          <w:rFonts w:asciiTheme="minorHAnsi" w:hAnsiTheme="minorHAnsi"/>
          <w:sz w:val="22"/>
          <w:szCs w:val="22"/>
        </w:rPr>
        <w:t xml:space="preserve">8. What </w:t>
      </w:r>
      <w:del w:id="100" w:author="Ira Sabran" w:date="2014-04-21T08:13:00Z">
        <w:r w:rsidRPr="001603C7" w:rsidDel="00914D05">
          <w:rPr>
            <w:rStyle w:val="Strong"/>
            <w:rFonts w:asciiTheme="minorHAnsi" w:hAnsiTheme="minorHAnsi"/>
            <w:sz w:val="22"/>
            <w:szCs w:val="22"/>
          </w:rPr>
          <w:delText xml:space="preserve">precision of </w:delText>
        </w:r>
      </w:del>
      <w:r w:rsidRPr="001603C7">
        <w:rPr>
          <w:rStyle w:val="Strong"/>
          <w:rFonts w:asciiTheme="minorHAnsi" w:hAnsiTheme="minorHAnsi"/>
          <w:sz w:val="22"/>
          <w:szCs w:val="22"/>
        </w:rPr>
        <w:t xml:space="preserve">quantification </w:t>
      </w:r>
      <w:ins w:id="101" w:author="Ira Sabran" w:date="2014-04-21T08:13:00Z">
        <w:r w:rsidR="00914D05" w:rsidRPr="001603C7">
          <w:rPr>
            <w:rStyle w:val="Strong"/>
            <w:rFonts w:asciiTheme="minorHAnsi" w:hAnsiTheme="minorHAnsi"/>
            <w:sz w:val="22"/>
            <w:szCs w:val="22"/>
          </w:rPr>
          <w:t xml:space="preserve">precision </w:t>
        </w:r>
      </w:ins>
      <w:r w:rsidRPr="001603C7">
        <w:rPr>
          <w:rStyle w:val="Strong"/>
          <w:rFonts w:asciiTheme="minorHAnsi" w:hAnsiTheme="minorHAnsi"/>
          <w:sz w:val="22"/>
          <w:szCs w:val="22"/>
        </w:rPr>
        <w:t>can I expect?</w:t>
      </w:r>
      <w:del w:id="102" w:author="Ira Sabran" w:date="2014-04-21T08:14:00Z">
        <w:r w:rsidRPr="001603C7" w:rsidDel="00914D05">
          <w:rPr>
            <w:rFonts w:asciiTheme="minorHAnsi" w:hAnsiTheme="minorHAnsi"/>
            <w:sz w:val="22"/>
            <w:szCs w:val="22"/>
          </w:rPr>
          <w:delText xml:space="preserve"> </w:delText>
        </w:r>
      </w:del>
    </w:p>
    <w:p w:rsidR="001603C7" w:rsidRPr="001603C7" w:rsidRDefault="00914D05" w:rsidP="001603C7">
      <w:pPr>
        <w:pStyle w:val="NormalWeb"/>
        <w:ind w:left="180"/>
        <w:rPr>
          <w:rFonts w:asciiTheme="minorHAnsi" w:hAnsiTheme="minorHAnsi"/>
          <w:sz w:val="22"/>
          <w:szCs w:val="22"/>
        </w:rPr>
      </w:pPr>
      <w:ins w:id="103" w:author="Ira Sabran" w:date="2014-04-21T08:14:00Z">
        <w:r w:rsidRPr="001603C7">
          <w:rPr>
            <w:rFonts w:asciiTheme="minorHAnsi" w:hAnsiTheme="minorHAnsi"/>
            <w:sz w:val="22"/>
            <w:szCs w:val="22"/>
          </w:rPr>
          <w:t>Between</w:t>
        </w:r>
        <w:r w:rsidRPr="001603C7">
          <w:rPr>
            <w:rFonts w:asciiTheme="minorHAnsi" w:hAnsiTheme="minorHAnsi"/>
            <w:sz w:val="22"/>
            <w:szCs w:val="22"/>
          </w:rPr>
          <w:t xml:space="preserve"> 100 copies/</w:t>
        </w:r>
        <w:r>
          <w:rPr>
            <w:rFonts w:asciiTheme="minorHAnsi" w:hAnsiTheme="minorHAnsi"/>
            <w:sz w:val="22"/>
            <w:szCs w:val="22"/>
          </w:rPr>
          <w:t>µl</w:t>
        </w:r>
        <w:r w:rsidRPr="001603C7">
          <w:rPr>
            <w:rFonts w:asciiTheme="minorHAnsi" w:hAnsiTheme="minorHAnsi"/>
            <w:sz w:val="22"/>
            <w:szCs w:val="22"/>
          </w:rPr>
          <w:t xml:space="preserve"> and 1000 copies/</w:t>
        </w:r>
        <w:r>
          <w:rPr>
            <w:rFonts w:asciiTheme="minorHAnsi" w:hAnsiTheme="minorHAnsi"/>
            <w:sz w:val="22"/>
            <w:szCs w:val="22"/>
          </w:rPr>
          <w:t>µl</w:t>
        </w:r>
        <w:r w:rsidRPr="001603C7">
          <w:rPr>
            <w:rFonts w:asciiTheme="minorHAnsi" w:hAnsiTheme="minorHAnsi"/>
            <w:sz w:val="22"/>
            <w:szCs w:val="22"/>
          </w:rPr>
          <w:t xml:space="preserve"> </w:t>
        </w:r>
      </w:ins>
      <w:del w:id="104" w:author="Ira Sabran" w:date="2014-04-21T08:14:00Z">
        <w:r w:rsidR="001603C7" w:rsidRPr="001603C7" w:rsidDel="00914D05">
          <w:rPr>
            <w:rFonts w:asciiTheme="minorHAnsi" w:hAnsiTheme="minorHAnsi"/>
            <w:sz w:val="22"/>
            <w:szCs w:val="22"/>
          </w:rPr>
          <w:delText>Each</w:delText>
        </w:r>
      </w:del>
      <w:ins w:id="105" w:author="Ira Sabran" w:date="2014-04-21T08:14:00Z">
        <w:r w:rsidRPr="001603C7">
          <w:rPr>
            <w:rFonts w:asciiTheme="minorHAnsi" w:hAnsiTheme="minorHAnsi"/>
            <w:sz w:val="22"/>
            <w:szCs w:val="22"/>
          </w:rPr>
          <w:t>each</w:t>
        </w:r>
      </w:ins>
      <w:r w:rsidR="001603C7" w:rsidRPr="001603C7">
        <w:rPr>
          <w:rFonts w:asciiTheme="minorHAnsi" w:hAnsiTheme="minorHAnsi"/>
          <w:sz w:val="22"/>
          <w:szCs w:val="22"/>
        </w:rPr>
        <w:t xml:space="preserve"> well will give a typical quantification CV of &lt;8%</w:t>
      </w:r>
      <w:del w:id="106" w:author="Ira Sabran" w:date="2014-04-21T08:14:00Z">
        <w:r w:rsidR="001603C7" w:rsidRPr="001603C7" w:rsidDel="00914D05">
          <w:rPr>
            <w:rFonts w:asciiTheme="minorHAnsi" w:hAnsiTheme="minorHAnsi"/>
            <w:sz w:val="22"/>
            <w:szCs w:val="22"/>
          </w:rPr>
          <w:delText xml:space="preserve"> between 100 copies/</w:delText>
        </w:r>
      </w:del>
      <w:del w:id="107" w:author="Ira Sabran" w:date="2014-04-21T08:13:00Z">
        <w:r w:rsidR="001603C7" w:rsidRPr="001603C7" w:rsidDel="00CC2768">
          <w:rPr>
            <w:rFonts w:asciiTheme="minorHAnsi" w:hAnsiTheme="minorHAnsi"/>
            <w:sz w:val="22"/>
            <w:szCs w:val="22"/>
          </w:rPr>
          <w:delText>ul</w:delText>
        </w:r>
      </w:del>
      <w:del w:id="108" w:author="Ira Sabran" w:date="2014-04-21T08:14:00Z">
        <w:r w:rsidR="001603C7" w:rsidRPr="001603C7" w:rsidDel="00914D05">
          <w:rPr>
            <w:rFonts w:asciiTheme="minorHAnsi" w:hAnsiTheme="minorHAnsi"/>
            <w:sz w:val="22"/>
            <w:szCs w:val="22"/>
          </w:rPr>
          <w:delText xml:space="preserve"> and 1000 copies/</w:delText>
        </w:r>
      </w:del>
      <w:del w:id="109" w:author="Ira Sabran" w:date="2014-04-21T08:13:00Z">
        <w:r w:rsidR="001603C7" w:rsidRPr="001603C7" w:rsidDel="00CC2768">
          <w:rPr>
            <w:rFonts w:asciiTheme="minorHAnsi" w:hAnsiTheme="minorHAnsi"/>
            <w:sz w:val="22"/>
            <w:szCs w:val="22"/>
          </w:rPr>
          <w:delText>ul</w:delText>
        </w:r>
      </w:del>
      <w:r w:rsidR="001603C7" w:rsidRPr="001603C7">
        <w:rPr>
          <w:rFonts w:asciiTheme="minorHAnsi" w:hAnsiTheme="minorHAnsi"/>
          <w:sz w:val="22"/>
          <w:szCs w:val="22"/>
        </w:rPr>
        <w:t>. If higher precision is required, replicates can be used.</w:t>
      </w:r>
      <w:del w:id="110" w:author="Ira Sabran" w:date="2014-04-21T08:15:00Z">
        <w:r w:rsidR="001603C7" w:rsidRPr="001603C7" w:rsidDel="00914D05">
          <w:rPr>
            <w:rFonts w:asciiTheme="minorHAnsi" w:hAnsiTheme="minorHAnsi"/>
            <w:sz w:val="22"/>
            <w:szCs w:val="22"/>
          </w:rPr>
          <w:delText xml:space="preserve"> </w:delText>
        </w:r>
      </w:del>
    </w:p>
    <w:p w:rsidR="001603C7" w:rsidRPr="001603C7" w:rsidRDefault="001603C7" w:rsidP="001603C7">
      <w:pPr>
        <w:pStyle w:val="NormalWeb"/>
        <w:rPr>
          <w:rFonts w:asciiTheme="minorHAnsi" w:hAnsiTheme="minorHAnsi"/>
          <w:sz w:val="22"/>
          <w:szCs w:val="22"/>
        </w:rPr>
      </w:pPr>
      <w:r w:rsidRPr="001603C7">
        <w:rPr>
          <w:rStyle w:val="Strong"/>
          <w:rFonts w:asciiTheme="minorHAnsi" w:hAnsiTheme="minorHAnsi"/>
          <w:sz w:val="22"/>
          <w:szCs w:val="22"/>
        </w:rPr>
        <w:lastRenderedPageBreak/>
        <w:t>Additional Questions?</w:t>
      </w:r>
      <w:r w:rsidRPr="001603C7">
        <w:rPr>
          <w:rFonts w:asciiTheme="minorHAnsi" w:hAnsiTheme="minorHAnsi"/>
          <w:sz w:val="22"/>
          <w:szCs w:val="22"/>
        </w:rPr>
        <w:br/>
        <w:t xml:space="preserve">Please </w:t>
      </w:r>
      <w:hyperlink r:id="rId6" w:anchor="tabbed-nav=tab5" w:history="1">
        <w:r w:rsidRPr="001603C7">
          <w:rPr>
            <w:rStyle w:val="Hyperlink"/>
            <w:rFonts w:asciiTheme="minorHAnsi" w:hAnsiTheme="minorHAnsi"/>
            <w:sz w:val="22"/>
            <w:szCs w:val="22"/>
          </w:rPr>
          <w:t>Contact Us</w:t>
        </w:r>
      </w:hyperlink>
      <w:r w:rsidRPr="001603C7">
        <w:rPr>
          <w:rFonts w:asciiTheme="minorHAnsi" w:hAnsiTheme="minorHAnsi"/>
          <w:sz w:val="22"/>
          <w:szCs w:val="22"/>
        </w:rPr>
        <w:t xml:space="preserve"> if you have any other questions. We will be happy to answer any additional questions or discuss whether your application </w:t>
      </w:r>
      <w:del w:id="111" w:author="Ira Sabran" w:date="2014-04-21T08:15:00Z">
        <w:r w:rsidRPr="001603C7" w:rsidDel="00914D05">
          <w:rPr>
            <w:rFonts w:asciiTheme="minorHAnsi" w:hAnsiTheme="minorHAnsi"/>
            <w:sz w:val="22"/>
            <w:szCs w:val="22"/>
          </w:rPr>
          <w:delText>wo</w:delText>
        </w:r>
      </w:del>
      <w:del w:id="112" w:author="Ira Sabran" w:date="2014-04-21T08:13:00Z">
        <w:r w:rsidRPr="001603C7" w:rsidDel="00CC2768">
          <w:rPr>
            <w:rFonts w:asciiTheme="minorHAnsi" w:hAnsiTheme="minorHAnsi"/>
            <w:sz w:val="22"/>
            <w:szCs w:val="22"/>
          </w:rPr>
          <w:delText>ul</w:delText>
        </w:r>
      </w:del>
      <w:del w:id="113" w:author="Ira Sabran" w:date="2014-04-21T08:15:00Z">
        <w:r w:rsidRPr="001603C7" w:rsidDel="00914D05">
          <w:rPr>
            <w:rFonts w:asciiTheme="minorHAnsi" w:hAnsiTheme="minorHAnsi"/>
            <w:sz w:val="22"/>
            <w:szCs w:val="22"/>
          </w:rPr>
          <w:delText>d</w:delText>
        </w:r>
      </w:del>
      <w:ins w:id="114" w:author="Ira Sabran" w:date="2014-04-21T08:15:00Z">
        <w:r w:rsidR="00914D05">
          <w:rPr>
            <w:rFonts w:asciiTheme="minorHAnsi" w:hAnsiTheme="minorHAnsi"/>
            <w:sz w:val="22"/>
            <w:szCs w:val="22"/>
          </w:rPr>
          <w:t>would</w:t>
        </w:r>
      </w:ins>
      <w:r w:rsidRPr="001603C7">
        <w:rPr>
          <w:rFonts w:asciiTheme="minorHAnsi" w:hAnsiTheme="minorHAnsi"/>
          <w:sz w:val="22"/>
          <w:szCs w:val="22"/>
        </w:rPr>
        <w:t xml:space="preserve"> benefit from digital PCR. </w:t>
      </w:r>
    </w:p>
    <w:p w:rsidR="001603C7" w:rsidRPr="001603C7" w:rsidRDefault="001603C7"/>
    <w:sectPr w:rsidR="001603C7" w:rsidRPr="001603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ra Sabran">
    <w15:presenceInfo w15:providerId="Windows Live" w15:userId="46cc4f786de3ad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3C7"/>
    <w:rsid w:val="00012094"/>
    <w:rsid w:val="000137C1"/>
    <w:rsid w:val="00036629"/>
    <w:rsid w:val="0004770F"/>
    <w:rsid w:val="00060215"/>
    <w:rsid w:val="00090C9E"/>
    <w:rsid w:val="000A45B4"/>
    <w:rsid w:val="000A7016"/>
    <w:rsid w:val="000B410B"/>
    <w:rsid w:val="000B4990"/>
    <w:rsid w:val="0010251C"/>
    <w:rsid w:val="001062B8"/>
    <w:rsid w:val="001133E1"/>
    <w:rsid w:val="00121412"/>
    <w:rsid w:val="00132A61"/>
    <w:rsid w:val="00143C59"/>
    <w:rsid w:val="001603C7"/>
    <w:rsid w:val="0019222D"/>
    <w:rsid w:val="0019668F"/>
    <w:rsid w:val="001A04FE"/>
    <w:rsid w:val="001D57A3"/>
    <w:rsid w:val="00224EC7"/>
    <w:rsid w:val="002467C1"/>
    <w:rsid w:val="00246E3B"/>
    <w:rsid w:val="00250E43"/>
    <w:rsid w:val="002541DC"/>
    <w:rsid w:val="002861D5"/>
    <w:rsid w:val="002C207B"/>
    <w:rsid w:val="002C5197"/>
    <w:rsid w:val="00352716"/>
    <w:rsid w:val="00377571"/>
    <w:rsid w:val="0038637C"/>
    <w:rsid w:val="003B4901"/>
    <w:rsid w:val="003D117A"/>
    <w:rsid w:val="003D5233"/>
    <w:rsid w:val="003E4BDA"/>
    <w:rsid w:val="00461D52"/>
    <w:rsid w:val="00484D48"/>
    <w:rsid w:val="00485DA8"/>
    <w:rsid w:val="00492B0F"/>
    <w:rsid w:val="004D59AD"/>
    <w:rsid w:val="004E6831"/>
    <w:rsid w:val="00504FE6"/>
    <w:rsid w:val="00550790"/>
    <w:rsid w:val="005515F4"/>
    <w:rsid w:val="00570905"/>
    <w:rsid w:val="00576354"/>
    <w:rsid w:val="00591E0B"/>
    <w:rsid w:val="005A5C13"/>
    <w:rsid w:val="005E7E13"/>
    <w:rsid w:val="005F2867"/>
    <w:rsid w:val="005F7CFD"/>
    <w:rsid w:val="00600EBC"/>
    <w:rsid w:val="00605E62"/>
    <w:rsid w:val="00626DAC"/>
    <w:rsid w:val="006270E8"/>
    <w:rsid w:val="0064429E"/>
    <w:rsid w:val="00660FEB"/>
    <w:rsid w:val="00661525"/>
    <w:rsid w:val="006949B3"/>
    <w:rsid w:val="006B4B58"/>
    <w:rsid w:val="006B6AEE"/>
    <w:rsid w:val="006C7A15"/>
    <w:rsid w:val="006E7B16"/>
    <w:rsid w:val="007165DF"/>
    <w:rsid w:val="007244E7"/>
    <w:rsid w:val="00744CEC"/>
    <w:rsid w:val="00785385"/>
    <w:rsid w:val="007A75BC"/>
    <w:rsid w:val="00830217"/>
    <w:rsid w:val="0083731B"/>
    <w:rsid w:val="00837F6A"/>
    <w:rsid w:val="008506A4"/>
    <w:rsid w:val="00872F32"/>
    <w:rsid w:val="008750E0"/>
    <w:rsid w:val="008B0853"/>
    <w:rsid w:val="008E10BE"/>
    <w:rsid w:val="008E67C7"/>
    <w:rsid w:val="008F1BCB"/>
    <w:rsid w:val="00901F92"/>
    <w:rsid w:val="00914D05"/>
    <w:rsid w:val="00973C76"/>
    <w:rsid w:val="00976C7C"/>
    <w:rsid w:val="009B003A"/>
    <w:rsid w:val="009B06F1"/>
    <w:rsid w:val="009C6083"/>
    <w:rsid w:val="009F77E0"/>
    <w:rsid w:val="00A0052E"/>
    <w:rsid w:val="00A314FC"/>
    <w:rsid w:val="00A41B3F"/>
    <w:rsid w:val="00A5649E"/>
    <w:rsid w:val="00A8017D"/>
    <w:rsid w:val="00A80F7C"/>
    <w:rsid w:val="00AA62C1"/>
    <w:rsid w:val="00AA6C6C"/>
    <w:rsid w:val="00AC5093"/>
    <w:rsid w:val="00AE60F2"/>
    <w:rsid w:val="00B01E11"/>
    <w:rsid w:val="00B26FAC"/>
    <w:rsid w:val="00B46AFF"/>
    <w:rsid w:val="00B70F33"/>
    <w:rsid w:val="00B805C7"/>
    <w:rsid w:val="00B84136"/>
    <w:rsid w:val="00B873A1"/>
    <w:rsid w:val="00BA474B"/>
    <w:rsid w:val="00BB6B8F"/>
    <w:rsid w:val="00BD3A1B"/>
    <w:rsid w:val="00BF4B57"/>
    <w:rsid w:val="00BF6075"/>
    <w:rsid w:val="00C0288D"/>
    <w:rsid w:val="00C3291F"/>
    <w:rsid w:val="00C42DCC"/>
    <w:rsid w:val="00C6577B"/>
    <w:rsid w:val="00C77F2D"/>
    <w:rsid w:val="00CB635D"/>
    <w:rsid w:val="00CC2768"/>
    <w:rsid w:val="00CE19A2"/>
    <w:rsid w:val="00CF1A97"/>
    <w:rsid w:val="00D32F73"/>
    <w:rsid w:val="00D448F8"/>
    <w:rsid w:val="00DA23B8"/>
    <w:rsid w:val="00DC772F"/>
    <w:rsid w:val="00E027CE"/>
    <w:rsid w:val="00E02E12"/>
    <w:rsid w:val="00E12522"/>
    <w:rsid w:val="00E40501"/>
    <w:rsid w:val="00E91C5F"/>
    <w:rsid w:val="00EB3B3C"/>
    <w:rsid w:val="00EC2231"/>
    <w:rsid w:val="00F00AC4"/>
    <w:rsid w:val="00F741FE"/>
    <w:rsid w:val="00F96410"/>
    <w:rsid w:val="00F96859"/>
    <w:rsid w:val="00FB327D"/>
    <w:rsid w:val="00FE1154"/>
    <w:rsid w:val="00FE21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11B4CA-3E78-4B8B-A5C8-1338D1D1B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603C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03C7"/>
    <w:rPr>
      <w:color w:val="0563C1" w:themeColor="hyperlink"/>
      <w:u w:val="single"/>
    </w:rPr>
  </w:style>
  <w:style w:type="character" w:customStyle="1" w:styleId="Heading3Char">
    <w:name w:val="Heading 3 Char"/>
    <w:basedOn w:val="DefaultParagraphFont"/>
    <w:link w:val="Heading3"/>
    <w:uiPriority w:val="9"/>
    <w:rsid w:val="001603C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603C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603C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592423">
      <w:bodyDiv w:val="1"/>
      <w:marLeft w:val="0"/>
      <w:marRight w:val="0"/>
      <w:marTop w:val="0"/>
      <w:marBottom w:val="0"/>
      <w:divBdr>
        <w:top w:val="none" w:sz="0" w:space="0" w:color="auto"/>
        <w:left w:val="none" w:sz="0" w:space="0" w:color="auto"/>
        <w:bottom w:val="none" w:sz="0" w:space="0" w:color="auto"/>
        <w:right w:val="none" w:sz="0" w:space="0" w:color="auto"/>
      </w:divBdr>
    </w:div>
    <w:div w:id="942498561">
      <w:bodyDiv w:val="1"/>
      <w:marLeft w:val="0"/>
      <w:marRight w:val="0"/>
      <w:marTop w:val="0"/>
      <w:marBottom w:val="0"/>
      <w:divBdr>
        <w:top w:val="none" w:sz="0" w:space="0" w:color="auto"/>
        <w:left w:val="none" w:sz="0" w:space="0" w:color="auto"/>
        <w:bottom w:val="none" w:sz="0" w:space="0" w:color="auto"/>
        <w:right w:val="none" w:sz="0" w:space="0" w:color="auto"/>
      </w:divBdr>
    </w:div>
    <w:div w:id="1423724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formulatrix.com/demosite/pcr/index.html" TargetMode="External"/><Relationship Id="rId5" Type="http://schemas.openxmlformats.org/officeDocument/2006/relationships/hyperlink" Target="http://www.formulatrix.com/demosite/pcr/index.html" TargetMode="External"/><Relationship Id="rId4" Type="http://schemas.openxmlformats.org/officeDocument/2006/relationships/hyperlink" Target="http://www.formulatrix.com/demosite/pcr/index.htm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3</Pages>
  <Words>877</Words>
  <Characters>5003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Ira Sabran</dc:creator>
  <cp:keywords/>
  <dc:description/>
  <cp:lastModifiedBy>Ira Sabran</cp:lastModifiedBy>
  <cp:revision>1</cp:revision>
  <dcterms:created xsi:type="dcterms:W3CDTF">2014-04-21T11:34:00Z</dcterms:created>
  <dcterms:modified xsi:type="dcterms:W3CDTF">2014-04-21T12:18:00Z</dcterms:modified>
</cp:coreProperties>
</file>