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59" w:rsidRDefault="00473041">
      <w:r>
        <w:t>Formulator Mantis Integration</w:t>
      </w:r>
    </w:p>
    <w:p w:rsidR="00473041" w:rsidRDefault="00473041"/>
    <w:p w:rsidR="00473041" w:rsidRDefault="00BD4558">
      <w:hyperlink r:id="rId5" w:anchor="tabbed-nav=tab4" w:history="1">
        <w:r w:rsidR="00473041" w:rsidRPr="0060669D">
          <w:rPr>
            <w:rStyle w:val="Hyperlink"/>
          </w:rPr>
          <w:t>http://www.formulatrix.com/demosite/</w:t>
        </w:r>
        <w:r w:rsidR="00473041" w:rsidRPr="0060669D">
          <w:rPr>
            <w:rStyle w:val="Hyperlink"/>
          </w:rPr>
          <w:t>l</w:t>
        </w:r>
        <w:r w:rsidR="00473041" w:rsidRPr="0060669D">
          <w:rPr>
            <w:rStyle w:val="Hyperlink"/>
          </w:rPr>
          <w:t>iquid-handling/products/formulator/index.html#tabbed-nav=tab4</w:t>
        </w:r>
      </w:hyperlink>
    </w:p>
    <w:p w:rsidR="00473041" w:rsidRDefault="00473041"/>
    <w:p w:rsidR="00473041" w:rsidRDefault="001A0920">
      <w:ins w:id="0" w:author="Hannah Drake" w:date="2014-04-07T10:28:00Z">
        <w:r>
          <w:t xml:space="preserve">While the Formulator is expert at dispensing viscous reagents, its design results in a dead volume of </w:t>
        </w:r>
      </w:ins>
      <w:del w:id="1" w:author="Hannah Drake" w:date="2014-04-07T10:29:00Z">
        <w:r w:rsidR="00473041" w:rsidDel="001A0920">
          <w:delText>The Formulator has a dead volume of</w:delText>
        </w:r>
      </w:del>
      <w:r w:rsidR="00473041">
        <w:t xml:space="preserve"> approximately 7</w:t>
      </w:r>
      <w:ins w:id="2" w:author="Ira Sabran" w:date="2014-04-04T13:10:00Z">
        <w:r w:rsidR="00473041">
          <w:t xml:space="preserve"> </w:t>
        </w:r>
      </w:ins>
      <w:del w:id="3" w:author="Ira Sabran" w:date="2014-04-04T13:10:00Z">
        <w:r w:rsidR="00473041" w:rsidDel="00473041">
          <w:delText>mL</w:delText>
        </w:r>
      </w:del>
      <w:proofErr w:type="spellStart"/>
      <w:ins w:id="4" w:author="Ira Sabran" w:date="2014-04-04T13:10:00Z">
        <w:r w:rsidR="00473041">
          <w:t>m</w:t>
        </w:r>
      </w:ins>
      <w:ins w:id="5" w:author="Ira Sabran" w:date="2014-04-04T14:40:00Z">
        <w:r w:rsidR="00B17579">
          <w:t>L</w:t>
        </w:r>
      </w:ins>
      <w:del w:id="6" w:author="Hannah Drake" w:date="2014-04-07T10:29:00Z">
        <w:r w:rsidR="00473041" w:rsidDel="001A0920">
          <w:delText xml:space="preserve">, </w:delText>
        </w:r>
      </w:del>
      <w:del w:id="7" w:author="Hannah Drake" w:date="2014-04-07T10:24:00Z">
        <w:r w:rsidR="00473041" w:rsidDel="001A0920">
          <w:delText xml:space="preserve">which is </w:delText>
        </w:r>
      </w:del>
      <w:del w:id="8" w:author="Hannah Drake" w:date="2014-04-07T10:29:00Z">
        <w:r w:rsidR="00473041" w:rsidDel="001A0920">
          <w:delText>not appropriate</w:delText>
        </w:r>
      </w:del>
      <w:ins w:id="9" w:author="Ira Sabran" w:date="2014-04-04T13:10:00Z">
        <w:del w:id="10" w:author="Hannah Drake" w:date="2014-04-07T10:24:00Z">
          <w:r w:rsidR="00473041" w:rsidDel="001A0920">
            <w:delText>unsuitable</w:delText>
          </w:r>
        </w:del>
      </w:ins>
      <w:del w:id="11" w:author="Hannah Drake" w:date="2014-04-07T10:24:00Z">
        <w:r w:rsidR="00473041" w:rsidDel="001A0920">
          <w:delText xml:space="preserve"> </w:delText>
        </w:r>
      </w:del>
      <w:del w:id="12" w:author="Hannah Drake" w:date="2014-04-07T10:26:00Z">
        <w:r w:rsidR="00473041" w:rsidDel="001A0920">
          <w:delText>for</w:delText>
        </w:r>
      </w:del>
      <w:del w:id="13" w:author="Hannah Drake" w:date="2014-04-07T10:29:00Z">
        <w:r w:rsidR="00473041" w:rsidDel="001A0920">
          <w:delText xml:space="preserve"> precious reagents.</w:delText>
        </w:r>
      </w:del>
      <w:ins w:id="14" w:author="Hannah Drake" w:date="2014-04-07T10:29:00Z">
        <w:r>
          <w:t>.</w:t>
        </w:r>
      </w:ins>
      <w:proofErr w:type="spellEnd"/>
      <w:r w:rsidR="00473041">
        <w:t xml:space="preserve"> </w:t>
      </w:r>
      <w:ins w:id="15" w:author="Hannah Drake" w:date="2014-04-07T10:27:00Z">
        <w:r>
          <w:t>Dispensing with the Mantis</w:t>
        </w:r>
      </w:ins>
      <w:ins w:id="16" w:author="Hannah Drake" w:date="2014-04-07T10:30:00Z">
        <w:r>
          <w:t>, however,</w:t>
        </w:r>
      </w:ins>
      <w:ins w:id="17" w:author="Hannah Drake" w:date="2014-04-07T10:27:00Z">
        <w:r>
          <w:t xml:space="preserve"> results in </w:t>
        </w:r>
      </w:ins>
      <w:ins w:id="18" w:author="Hannah Drake" w:date="2014-04-07T10:38:00Z">
        <w:r w:rsidR="00BD4558">
          <w:t xml:space="preserve">a </w:t>
        </w:r>
      </w:ins>
      <w:ins w:id="19" w:author="Hannah Drake" w:date="2014-04-07T10:27:00Z">
        <w:r>
          <w:t xml:space="preserve">dead volume </w:t>
        </w:r>
        <w:r>
          <w:t>of 6 µL</w:t>
        </w:r>
      </w:ins>
      <w:ins w:id="20" w:author="Hannah Drake" w:date="2014-04-07T10:30:00Z">
        <w:r>
          <w:t xml:space="preserve"> – m</w:t>
        </w:r>
      </w:ins>
      <w:ins w:id="21" w:author="Hannah Drake" w:date="2014-04-07T10:37:00Z">
        <w:r>
          <w:t xml:space="preserve">uch </w:t>
        </w:r>
      </w:ins>
      <w:ins w:id="22" w:author="Hannah Drake" w:date="2014-04-07T10:30:00Z">
        <w:r>
          <w:t>more desirable when dispensing costly precious reagents</w:t>
        </w:r>
      </w:ins>
      <w:ins w:id="23" w:author="Hannah Drake" w:date="2014-04-07T10:28:00Z">
        <w:r>
          <w:t xml:space="preserve">. </w:t>
        </w:r>
      </w:ins>
      <w:ins w:id="24" w:author="Hannah Drake" w:date="2014-04-07T10:38:00Z">
        <w:r w:rsidR="00BD4558">
          <w:t>And since t</w:t>
        </w:r>
      </w:ins>
      <w:ins w:id="25" w:author="Hannah Drake" w:date="2014-04-07T10:28:00Z">
        <w:r>
          <w:t xml:space="preserve">he Mantis </w:t>
        </w:r>
      </w:ins>
      <w:del w:id="26" w:author="Hannah Drake" w:date="2014-04-07T10:28:00Z">
        <w:r w:rsidR="00473041" w:rsidDel="001A0920">
          <w:delText xml:space="preserve">The </w:delText>
        </w:r>
      </w:del>
      <w:ins w:id="27" w:author="Ira Sabran" w:date="2014-04-04T13:11:00Z">
        <w:del w:id="28" w:author="Hannah Drake" w:date="2014-04-07T10:27:00Z">
          <w:r w:rsidR="00473041" w:rsidDel="001A0920">
            <w:delText xml:space="preserve">For protocols </w:delText>
          </w:r>
          <w:commentRangeStart w:id="29"/>
          <w:r w:rsidR="00473041" w:rsidDel="001A0920">
            <w:delText xml:space="preserve">requiring </w:delText>
          </w:r>
        </w:del>
      </w:ins>
      <w:commentRangeEnd w:id="29"/>
      <w:del w:id="30" w:author="Hannah Drake" w:date="2014-04-07T10:27:00Z">
        <w:r w:rsidDel="001A0920">
          <w:rPr>
            <w:rStyle w:val="CommentReference"/>
          </w:rPr>
          <w:commentReference w:id="29"/>
        </w:r>
      </w:del>
      <w:ins w:id="31" w:author="Ira Sabran" w:date="2014-04-04T13:11:00Z">
        <w:del w:id="32" w:author="Hannah Drake" w:date="2014-04-07T10:27:00Z">
          <w:r w:rsidR="00473041" w:rsidDel="001A0920">
            <w:delText xml:space="preserve">smaller volumes, the </w:delText>
          </w:r>
        </w:del>
      </w:ins>
      <w:del w:id="33" w:author="Hannah Drake" w:date="2014-04-07T10:27:00Z">
        <w:r w:rsidR="00BD4558" w:rsidDel="001A0920">
          <w:fldChar w:fldCharType="begin"/>
        </w:r>
        <w:r w:rsidR="00BD4558" w:rsidDel="001A0920">
          <w:delInstrText xml:space="preserve"> HYPERLINK "http://www.formulatrix.com/demosite/liquid-handling/products/mantis/index.html" </w:delInstrText>
        </w:r>
        <w:r w:rsidR="00BD4558" w:rsidDel="001A0920">
          <w:fldChar w:fldCharType="separate"/>
        </w:r>
        <w:r w:rsidR="00473041" w:rsidDel="001A0920">
          <w:rPr>
            <w:rStyle w:val="Hyperlink"/>
          </w:rPr>
          <w:delText>Mantis liquid handler</w:delText>
        </w:r>
        <w:r w:rsidR="00BD4558" w:rsidDel="001A0920">
          <w:rPr>
            <w:rStyle w:val="Hyperlink"/>
          </w:rPr>
          <w:fldChar w:fldCharType="end"/>
        </w:r>
        <w:r w:rsidR="00473041" w:rsidDel="001A0920">
          <w:delText xml:space="preserve"> has a dead volume of </w:delText>
        </w:r>
      </w:del>
      <w:del w:id="34" w:author="Hannah Drake" w:date="2014-04-07T10:22:00Z">
        <w:r w:rsidR="00473041" w:rsidDel="001A0920">
          <w:delText xml:space="preserve">only </w:delText>
        </w:r>
      </w:del>
      <w:del w:id="35" w:author="Hannah Drake" w:date="2014-04-07T10:27:00Z">
        <w:r w:rsidR="00473041" w:rsidDel="001A0920">
          <w:delText>6</w:delText>
        </w:r>
      </w:del>
      <w:ins w:id="36" w:author="Ira Sabran" w:date="2014-04-04T13:10:00Z">
        <w:del w:id="37" w:author="Hannah Drake" w:date="2014-04-07T10:27:00Z">
          <w:r w:rsidR="00473041" w:rsidDel="001A0920">
            <w:delText xml:space="preserve"> </w:delText>
          </w:r>
        </w:del>
      </w:ins>
      <w:del w:id="38" w:author="Hannah Drake" w:date="2014-04-07T10:27:00Z">
        <w:r w:rsidR="00473041" w:rsidDel="001A0920">
          <w:delText xml:space="preserve">µL </w:delText>
        </w:r>
      </w:del>
      <w:ins w:id="39" w:author="Ira Sabran" w:date="2014-04-04T13:11:00Z">
        <w:del w:id="40" w:author="Hannah Drake" w:date="2014-04-07T10:27:00Z">
          <w:r w:rsidR="00473041" w:rsidDel="001A0920">
            <w:delText>µ</w:delText>
          </w:r>
        </w:del>
      </w:ins>
      <w:ins w:id="41" w:author="Ira Sabran" w:date="2014-04-04T14:40:00Z">
        <w:del w:id="42" w:author="Hannah Drake" w:date="2014-04-07T10:27:00Z">
          <w:r w:rsidR="00B17579" w:rsidDel="001A0920">
            <w:delText>L</w:delText>
          </w:r>
        </w:del>
      </w:ins>
      <w:ins w:id="43" w:author="Ira Sabran" w:date="2014-04-04T13:11:00Z">
        <w:del w:id="44" w:author="Hannah Drake" w:date="2014-04-07T10:27:00Z">
          <w:r w:rsidR="00473041" w:rsidDel="001A0920">
            <w:delText xml:space="preserve"> </w:delText>
          </w:r>
        </w:del>
      </w:ins>
      <w:del w:id="45" w:author="Hannah Drake" w:date="2014-04-07T10:27:00Z">
        <w:r w:rsidR="00473041" w:rsidDel="001A0920">
          <w:delText>and</w:delText>
        </w:r>
      </w:del>
      <w:del w:id="46" w:author="Hannah Drake" w:date="2014-04-07T10:28:00Z">
        <w:r w:rsidR="00473041" w:rsidDel="001A0920">
          <w:delText xml:space="preserve"> </w:delText>
        </w:r>
      </w:del>
      <w:del w:id="47" w:author="Hannah Drake" w:date="2014-04-07T10:22:00Z">
        <w:r w:rsidR="00473041" w:rsidDel="001A0920">
          <w:delText>can be integrated</w:delText>
        </w:r>
      </w:del>
      <w:ins w:id="48" w:author="Hannah Drake" w:date="2014-04-07T10:22:00Z">
        <w:r>
          <w:t>integrates</w:t>
        </w:r>
      </w:ins>
      <w:r w:rsidR="00473041">
        <w:t xml:space="preserve"> seamlessly </w:t>
      </w:r>
      <w:del w:id="49" w:author="Hannah Drake" w:date="2014-04-07T10:22:00Z">
        <w:r w:rsidR="00473041" w:rsidDel="001A0920">
          <w:delText xml:space="preserve">into </w:delText>
        </w:r>
      </w:del>
      <w:ins w:id="50" w:author="Hannah Drake" w:date="2014-04-07T10:22:00Z">
        <w:r>
          <w:t>with both Rock Maker and Formulator</w:t>
        </w:r>
      </w:ins>
      <w:ins w:id="51" w:author="Hannah Drake" w:date="2014-04-07T10:38:00Z">
        <w:r w:rsidR="00BD4558">
          <w:t>, adding the Mantis to your existing workflo</w:t>
        </w:r>
        <w:bookmarkStart w:id="52" w:name="_GoBack"/>
        <w:bookmarkEnd w:id="52"/>
        <w:r w:rsidR="00BD4558">
          <w:t>w is simple</w:t>
        </w:r>
      </w:ins>
      <w:ins w:id="53" w:author="Hannah Drake" w:date="2014-04-07T10:22:00Z">
        <w:r>
          <w:t xml:space="preserve">. </w:t>
        </w:r>
        <w:r>
          <w:t xml:space="preserve"> </w:t>
        </w:r>
      </w:ins>
      <w:del w:id="54" w:author="Hannah Drake" w:date="2014-04-07T10:22:00Z">
        <w:r w:rsidR="00473041" w:rsidDel="001A0920">
          <w:delText>the Rock Maker / Formulator workflow.</w:delText>
        </w:r>
      </w:del>
    </w:p>
    <w:sectPr w:rsidR="0047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Hannah Drake" w:date="2014-04-07T10:23:00Z" w:initials="HD">
    <w:p w:rsidR="001A0920" w:rsidRDefault="001A0920">
      <w:pPr>
        <w:pStyle w:val="CommentText"/>
      </w:pPr>
      <w:r>
        <w:rPr>
          <w:rStyle w:val="CommentReference"/>
        </w:rPr>
        <w:annotationRef/>
      </w:r>
      <w:r>
        <w:t>Not really a requirement, more of a “would like to have”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41"/>
    <w:rsid w:val="00012094"/>
    <w:rsid w:val="000137C1"/>
    <w:rsid w:val="00036629"/>
    <w:rsid w:val="000A45B4"/>
    <w:rsid w:val="0010251C"/>
    <w:rsid w:val="001062B8"/>
    <w:rsid w:val="00132A61"/>
    <w:rsid w:val="00143C59"/>
    <w:rsid w:val="001A0920"/>
    <w:rsid w:val="00246E3B"/>
    <w:rsid w:val="002861D5"/>
    <w:rsid w:val="00352716"/>
    <w:rsid w:val="003D117A"/>
    <w:rsid w:val="00473041"/>
    <w:rsid w:val="00484D48"/>
    <w:rsid w:val="00485DA8"/>
    <w:rsid w:val="00492B0F"/>
    <w:rsid w:val="00504FE6"/>
    <w:rsid w:val="00570905"/>
    <w:rsid w:val="00576354"/>
    <w:rsid w:val="00591E0B"/>
    <w:rsid w:val="005A5C13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750E0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17579"/>
    <w:rsid w:val="00B46AFF"/>
    <w:rsid w:val="00B805C7"/>
    <w:rsid w:val="00BD4558"/>
    <w:rsid w:val="00BF4B57"/>
    <w:rsid w:val="00BF6075"/>
    <w:rsid w:val="00C0288D"/>
    <w:rsid w:val="00C77F2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0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9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0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92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092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0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9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0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92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0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formulatrix.com/demosite/liquid-handling/products/formulator/index.html" TargetMode="Externa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3</cp:revision>
  <dcterms:created xsi:type="dcterms:W3CDTF">2014-04-04T17:06:00Z</dcterms:created>
  <dcterms:modified xsi:type="dcterms:W3CDTF">2014-04-07T14:39:00Z</dcterms:modified>
</cp:coreProperties>
</file>