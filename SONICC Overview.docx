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C59" w:rsidRPr="00DB1406" w:rsidRDefault="00DB1406">
      <w:r w:rsidRPr="00DB1406">
        <w:t>SONICC Overview</w:t>
      </w:r>
    </w:p>
    <w:p w:rsidR="00DB1406" w:rsidRPr="00DB1406" w:rsidRDefault="00DB1406">
      <w:hyperlink r:id="rId4" w:history="1">
        <w:r w:rsidRPr="00DB1406">
          <w:rPr>
            <w:rStyle w:val="Hyperlink"/>
          </w:rPr>
          <w:t>http://www.formulatrix.com/demosite/protein-crystallization/products/sonicc/index.html</w:t>
        </w:r>
      </w:hyperlink>
    </w:p>
    <w:p w:rsidR="00DB1406" w:rsidRPr="00DB1406" w:rsidRDefault="00DB1406"/>
    <w:p w:rsidR="00DB1406" w:rsidRPr="00DB1406" w:rsidRDefault="00DB1406" w:rsidP="00DB1406">
      <w:pP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b/>
          <w:bCs/>
          <w:kern w:val="36"/>
        </w:rPr>
      </w:pPr>
      <w:r w:rsidRPr="00DB1406">
        <w:rPr>
          <w:rFonts w:eastAsia="Times New Roman" w:cs="Times New Roman"/>
          <w:b/>
          <w:bCs/>
          <w:kern w:val="36"/>
        </w:rPr>
        <w:t xml:space="preserve">Remove the guesswork. </w:t>
      </w:r>
      <w:r w:rsidRPr="00DB1406">
        <w:rPr>
          <w:rFonts w:eastAsia="Times New Roman" w:cs="Arial"/>
          <w:b/>
          <w:bCs/>
          <w:color w:val="FF9900"/>
          <w:kern w:val="36"/>
        </w:rPr>
        <w:t>SONICC</w:t>
      </w:r>
      <w:r w:rsidRPr="00DB1406">
        <w:rPr>
          <w:rFonts w:eastAsia="Times New Roman" w:cs="Times New Roman"/>
          <w:b/>
          <w:bCs/>
          <w:kern w:val="36"/>
        </w:rPr>
        <w:t xml:space="preserve"> finds crystals that other technologies cannot.</w:t>
      </w:r>
    </w:p>
    <w:p w:rsidR="00DB1406" w:rsidRPr="00DB1406" w:rsidRDefault="00DB1406" w:rsidP="00DB1406">
      <w:pPr>
        <w:spacing w:after="0" w:line="240" w:lineRule="auto"/>
        <w:rPr>
          <w:rFonts w:eastAsia="Times New Roman" w:cs="Times New Roman"/>
        </w:rPr>
      </w:pPr>
    </w:p>
    <w:p w:rsidR="00DB1406" w:rsidRPr="00DB1406" w:rsidRDefault="00DB1406" w:rsidP="00DB1406">
      <w:pPr>
        <w:spacing w:before="100" w:beforeAutospacing="1" w:after="100" w:afterAutospacing="1" w:line="300" w:lineRule="atLeast"/>
        <w:rPr>
          <w:rFonts w:eastAsia="Times New Roman" w:cs="Times New Roman"/>
        </w:rPr>
      </w:pPr>
      <w:ins w:id="0" w:author="Ira Sabran" w:date="2014-04-08T16:39:00Z">
        <w:r w:rsidRPr="00DB1406">
          <w:rPr>
            <w:rFonts w:eastAsia="Times New Roman" w:cs="Times New Roman"/>
          </w:rPr>
          <w:t>SONICC</w:t>
        </w:r>
        <w:r w:rsidRPr="00DB1406">
          <w:rPr>
            <w:rFonts w:eastAsia="Times New Roman" w:cs="Times New Roman"/>
          </w:rPr>
          <w:t xml:space="preserve"> </w:t>
        </w:r>
        <w:r>
          <w:rPr>
            <w:rFonts w:eastAsia="Times New Roman" w:cs="Times New Roman"/>
          </w:rPr>
          <w:t xml:space="preserve">stands for </w:t>
        </w:r>
      </w:ins>
      <w:r w:rsidRPr="00DB1406">
        <w:rPr>
          <w:rFonts w:eastAsia="Times New Roman" w:cs="Times New Roman"/>
        </w:rPr>
        <w:t>Second Order Nonlinear Imaging of Chiral Crystals</w:t>
      </w:r>
      <w:del w:id="1" w:author="Ira Sabran" w:date="2014-04-08T16:40:00Z">
        <w:r w:rsidRPr="00DB1406" w:rsidDel="00DB1406">
          <w:rPr>
            <w:rFonts w:eastAsia="Times New Roman" w:cs="Times New Roman"/>
          </w:rPr>
          <w:delText xml:space="preserve"> (</w:delText>
        </w:r>
      </w:del>
      <w:del w:id="2" w:author="Ira Sabran" w:date="2014-04-08T16:39:00Z">
        <w:r w:rsidRPr="00DB1406" w:rsidDel="00DB1406">
          <w:rPr>
            <w:rFonts w:eastAsia="Times New Roman" w:cs="Times New Roman"/>
          </w:rPr>
          <w:delText>SONICC</w:delText>
        </w:r>
      </w:del>
      <w:del w:id="3" w:author="Ira Sabran" w:date="2014-04-08T16:40:00Z">
        <w:r w:rsidRPr="00DB1406" w:rsidDel="00DB1406">
          <w:rPr>
            <w:rFonts w:eastAsia="Times New Roman" w:cs="Times New Roman"/>
          </w:rPr>
          <w:delText xml:space="preserve">), </w:delText>
        </w:r>
      </w:del>
      <w:ins w:id="4" w:author="Ira Sabran" w:date="2014-04-08T16:40:00Z">
        <w:r>
          <w:rPr>
            <w:rFonts w:eastAsia="Times New Roman" w:cs="Times New Roman"/>
          </w:rPr>
          <w:t xml:space="preserve">. SONICC </w:t>
        </w:r>
      </w:ins>
      <w:r w:rsidRPr="00DB1406">
        <w:rPr>
          <w:rFonts w:eastAsia="Times New Roman" w:cs="Times New Roman"/>
        </w:rPr>
        <w:t xml:space="preserve">definitively identifies chiral crystals and easily discerns between protein and salt crystals. </w:t>
      </w:r>
      <w:del w:id="5" w:author="Ira Sabran" w:date="2014-04-08T16:42:00Z">
        <w:r w:rsidRPr="00DB1406" w:rsidDel="00DB1406">
          <w:rPr>
            <w:rFonts w:eastAsia="Times New Roman" w:cs="Times New Roman"/>
          </w:rPr>
          <w:delText xml:space="preserve">The </w:delText>
        </w:r>
      </w:del>
      <w:ins w:id="6" w:author="Ira Sabran" w:date="2014-04-08T16:42:00Z">
        <w:r>
          <w:rPr>
            <w:rFonts w:eastAsia="Times New Roman" w:cs="Times New Roman"/>
          </w:rPr>
          <w:t>Its</w:t>
        </w:r>
        <w:r w:rsidRPr="00DB1406">
          <w:rPr>
            <w:rFonts w:eastAsia="Times New Roman" w:cs="Times New Roman"/>
          </w:rPr>
          <w:t xml:space="preserve"> </w:t>
        </w:r>
      </w:ins>
      <w:r w:rsidRPr="00DB1406">
        <w:rPr>
          <w:rFonts w:eastAsia="Times New Roman" w:cs="Times New Roman"/>
        </w:rPr>
        <w:t xml:space="preserve">stark black </w:t>
      </w:r>
      <w:ins w:id="7" w:author="Ira Sabran" w:date="2014-04-08T16:42:00Z">
        <w:r>
          <w:rPr>
            <w:rFonts w:eastAsia="Times New Roman" w:cs="Times New Roman"/>
          </w:rPr>
          <w:t xml:space="preserve">image </w:t>
        </w:r>
      </w:ins>
      <w:r w:rsidRPr="00DB1406">
        <w:rPr>
          <w:rFonts w:eastAsia="Times New Roman" w:cs="Times New Roman"/>
        </w:rPr>
        <w:t>background</w:t>
      </w:r>
      <w:ins w:id="8" w:author="Ira Sabran" w:date="2014-04-08T16:43:00Z">
        <w:r>
          <w:rPr>
            <w:rFonts w:eastAsia="Times New Roman" w:cs="Times New Roman"/>
          </w:rPr>
          <w:t>s</w:t>
        </w:r>
      </w:ins>
      <w:r w:rsidRPr="00DB1406">
        <w:rPr>
          <w:rFonts w:eastAsia="Times New Roman" w:cs="Times New Roman"/>
        </w:rPr>
        <w:t xml:space="preserve"> </w:t>
      </w:r>
      <w:del w:id="9" w:author="Ira Sabran" w:date="2014-04-08T16:41:00Z">
        <w:r w:rsidRPr="00DB1406" w:rsidDel="00DB1406">
          <w:rPr>
            <w:rFonts w:eastAsia="Times New Roman" w:cs="Times New Roman"/>
          </w:rPr>
          <w:delText xml:space="preserve">of </w:delText>
        </w:r>
      </w:del>
      <w:ins w:id="10" w:author="Ira Sabran" w:date="2014-04-08T16:41:00Z">
        <w:r w:rsidRPr="00DB1406">
          <w:rPr>
            <w:rFonts w:eastAsia="Times New Roman" w:cs="Times New Roman"/>
          </w:rPr>
          <w:t xml:space="preserve"> </w:t>
        </w:r>
      </w:ins>
      <w:del w:id="11" w:author="Ira Sabran" w:date="2014-04-08T16:43:00Z">
        <w:r w:rsidRPr="00DB1406" w:rsidDel="00DB1406">
          <w:rPr>
            <w:rFonts w:eastAsia="Times New Roman" w:cs="Times New Roman"/>
          </w:rPr>
          <w:delText xml:space="preserve">SONICC </w:delText>
        </w:r>
      </w:del>
      <w:r w:rsidRPr="00DB1406">
        <w:rPr>
          <w:rFonts w:eastAsia="Times New Roman" w:cs="Times New Roman"/>
        </w:rPr>
        <w:t xml:space="preserve">makes it very easy to visualize crystals </w:t>
      </w:r>
      <w:ins w:id="12" w:author="Ira Sabran" w:date="2014-04-08T16:45:00Z">
        <w:r>
          <w:rPr>
            <w:rFonts w:eastAsia="Times New Roman" w:cs="Times New Roman"/>
          </w:rPr>
          <w:t xml:space="preserve">that can be missed using other technologies. </w:t>
        </w:r>
      </w:ins>
      <w:del w:id="13" w:author="Ira Sabran" w:date="2014-04-08T16:45:00Z">
        <w:r w:rsidRPr="00DB1406" w:rsidDel="00DB1406">
          <w:rPr>
            <w:rFonts w:eastAsia="Times New Roman" w:cs="Times New Roman"/>
          </w:rPr>
          <w:delText xml:space="preserve">including </w:delText>
        </w:r>
      </w:del>
      <w:ins w:id="14" w:author="Ira Sabran" w:date="2014-04-08T16:45:00Z">
        <w:r>
          <w:rPr>
            <w:rFonts w:eastAsia="Times New Roman" w:cs="Times New Roman"/>
          </w:rPr>
          <w:t xml:space="preserve">SONICC detects </w:t>
        </w:r>
      </w:ins>
      <w:r w:rsidRPr="00DB1406">
        <w:rPr>
          <w:rFonts w:eastAsia="Times New Roman" w:cs="Times New Roman"/>
        </w:rPr>
        <w:t xml:space="preserve">extremely thin </w:t>
      </w:r>
      <w:del w:id="15" w:author="Ira Sabran" w:date="2014-04-08T16:45:00Z">
        <w:r w:rsidRPr="00DB1406" w:rsidDel="00DB1406">
          <w:rPr>
            <w:rFonts w:eastAsia="Times New Roman" w:cs="Times New Roman"/>
          </w:rPr>
          <w:delText>ones</w:delText>
        </w:r>
      </w:del>
      <w:ins w:id="16" w:author="Ira Sabran" w:date="2014-04-08T16:45:00Z">
        <w:r>
          <w:rPr>
            <w:rFonts w:eastAsia="Times New Roman" w:cs="Times New Roman"/>
          </w:rPr>
          <w:t>crystal</w:t>
        </w:r>
      </w:ins>
      <w:r w:rsidRPr="00DB1406">
        <w:rPr>
          <w:rFonts w:eastAsia="Times New Roman" w:cs="Times New Roman"/>
        </w:rPr>
        <w:t xml:space="preserve">, </w:t>
      </w:r>
      <w:del w:id="17" w:author="Ira Sabran" w:date="2014-04-08T16:46:00Z">
        <w:r w:rsidRPr="00DB1406" w:rsidDel="00DB1406">
          <w:rPr>
            <w:rFonts w:eastAsia="Times New Roman" w:cs="Times New Roman"/>
          </w:rPr>
          <w:delText xml:space="preserve">small </w:delText>
        </w:r>
      </w:del>
      <w:r w:rsidRPr="00DB1406">
        <w:rPr>
          <w:rFonts w:eastAsia="Times New Roman" w:cs="Times New Roman"/>
        </w:rPr>
        <w:t xml:space="preserve">microcrystals </w:t>
      </w:r>
      <w:del w:id="18" w:author="Ira Sabran" w:date="2014-04-08T16:46:00Z">
        <w:r w:rsidRPr="00DB1406" w:rsidDel="00DB1406">
          <w:rPr>
            <w:rFonts w:eastAsia="Times New Roman" w:cs="Times New Roman"/>
          </w:rPr>
          <w:delText>(</w:delText>
        </w:r>
      </w:del>
      <w:r w:rsidRPr="00DB1406">
        <w:rPr>
          <w:rFonts w:eastAsia="Times New Roman" w:cs="Times New Roman"/>
        </w:rPr>
        <w:t xml:space="preserve">&lt;1 </w:t>
      </w:r>
      <w:proofErr w:type="spellStart"/>
      <w:r w:rsidRPr="00DB1406">
        <w:rPr>
          <w:rFonts w:eastAsia="Times New Roman" w:cs="Times New Roman"/>
        </w:rPr>
        <w:t>μ</w:t>
      </w:r>
      <w:ins w:id="19" w:author="Ira Sabran" w:date="2014-04-08T16:46:00Z">
        <w:r>
          <w:rPr>
            <w:rFonts w:eastAsia="Times New Roman" w:cs="Times New Roman"/>
          </w:rPr>
          <w:t>M</w:t>
        </w:r>
      </w:ins>
      <w:proofErr w:type="spellEnd"/>
      <w:del w:id="20" w:author="Ira Sabran" w:date="2014-04-08T16:46:00Z">
        <w:r w:rsidRPr="00DB1406" w:rsidDel="00DB1406">
          <w:rPr>
            <w:rFonts w:eastAsia="Times New Roman" w:cs="Times New Roman"/>
          </w:rPr>
          <w:delText>m)</w:delText>
        </w:r>
      </w:del>
      <w:r w:rsidRPr="00DB1406">
        <w:rPr>
          <w:rFonts w:eastAsia="Times New Roman" w:cs="Times New Roman"/>
        </w:rPr>
        <w:t xml:space="preserve">, and optically obscured crystals like those </w:t>
      </w:r>
      <w:del w:id="21" w:author="Ira Sabran" w:date="2014-04-08T16:46:00Z">
        <w:r w:rsidRPr="00DB1406" w:rsidDel="00DB1406">
          <w:rPr>
            <w:rFonts w:eastAsia="Times New Roman" w:cs="Times New Roman"/>
          </w:rPr>
          <w:delText xml:space="preserve">buried </w:delText>
        </w:r>
      </w:del>
      <w:ins w:id="22" w:author="Ira Sabran" w:date="2014-04-08T16:46:00Z">
        <w:r>
          <w:rPr>
            <w:rFonts w:eastAsia="Times New Roman" w:cs="Times New Roman"/>
          </w:rPr>
          <w:t>obscured</w:t>
        </w:r>
        <w:r w:rsidRPr="00DB1406">
          <w:rPr>
            <w:rFonts w:eastAsia="Times New Roman" w:cs="Times New Roman"/>
          </w:rPr>
          <w:t xml:space="preserve"> </w:t>
        </w:r>
      </w:ins>
      <w:r w:rsidRPr="00DB1406">
        <w:rPr>
          <w:rFonts w:eastAsia="Times New Roman" w:cs="Times New Roman"/>
        </w:rPr>
        <w:t xml:space="preserve">in birefringent LCP. </w:t>
      </w:r>
    </w:p>
    <w:p w:rsidR="00DB1406" w:rsidRPr="00DB1406" w:rsidRDefault="00DB1406" w:rsidP="00DB1406">
      <w:pPr>
        <w:spacing w:before="100" w:beforeAutospacing="1" w:after="100" w:afterAutospacing="1" w:line="300" w:lineRule="atLeast"/>
        <w:rPr>
          <w:rFonts w:eastAsia="Times New Roman" w:cs="Times New Roman"/>
        </w:rPr>
      </w:pPr>
      <w:ins w:id="23" w:author="Ira Sabran" w:date="2014-04-08T16:50:00Z">
        <w:r w:rsidRPr="00DB1406">
          <w:rPr>
            <w:rFonts w:eastAsia="Times New Roman" w:cs="Times New Roman"/>
          </w:rPr>
          <w:t>Major</w:t>
        </w:r>
      </w:ins>
      <w:ins w:id="24" w:author="Ira Sabran" w:date="2014-04-08T16:49:00Z">
        <w:r w:rsidRPr="00DB1406">
          <w:rPr>
            <w:rFonts w:eastAsia="Times New Roman" w:cs="Times New Roman"/>
          </w:rPr>
          <w:t xml:space="preserve"> pharmaceutical and academic research labs worldwide</w:t>
        </w:r>
        <w:r w:rsidRPr="00DB1406">
          <w:rPr>
            <w:rFonts w:eastAsia="Times New Roman" w:cs="Times New Roman"/>
          </w:rPr>
          <w:t xml:space="preserve"> </w:t>
        </w:r>
      </w:ins>
      <w:del w:id="25" w:author="Ira Sabran" w:date="2014-04-08T16:49:00Z">
        <w:r w:rsidRPr="00DB1406" w:rsidDel="00DB1406">
          <w:rPr>
            <w:rFonts w:eastAsia="Times New Roman" w:cs="Times New Roman"/>
          </w:rPr>
          <w:delText xml:space="preserve">This </w:delText>
        </w:r>
      </w:del>
      <w:ins w:id="26" w:author="Ira Sabran" w:date="2014-04-08T16:49:00Z">
        <w:r>
          <w:rPr>
            <w:rFonts w:eastAsia="Times New Roman" w:cs="Times New Roman"/>
          </w:rPr>
          <w:t xml:space="preserve">have found </w:t>
        </w:r>
      </w:ins>
      <w:ins w:id="27" w:author="Ira Sabran" w:date="2014-04-08T16:51:00Z">
        <w:r>
          <w:rPr>
            <w:rFonts w:eastAsia="Times New Roman" w:cs="Times New Roman"/>
          </w:rPr>
          <w:t>SONICC</w:t>
        </w:r>
      </w:ins>
      <w:bookmarkStart w:id="28" w:name="_GoBack"/>
      <w:bookmarkEnd w:id="28"/>
      <w:ins w:id="29" w:author="Ira Sabran" w:date="2014-04-08T16:49:00Z">
        <w:r w:rsidRPr="00DB1406">
          <w:rPr>
            <w:rFonts w:eastAsia="Times New Roman" w:cs="Times New Roman"/>
          </w:rPr>
          <w:t xml:space="preserve"> </w:t>
        </w:r>
      </w:ins>
      <w:r w:rsidRPr="00DB1406">
        <w:rPr>
          <w:rFonts w:eastAsia="Times New Roman" w:cs="Times New Roman"/>
        </w:rPr>
        <w:t xml:space="preserve">advanced technology for protein crystallography imaging </w:t>
      </w:r>
      <w:del w:id="30" w:author="Ira Sabran" w:date="2014-04-08T16:50:00Z">
        <w:r w:rsidRPr="00DB1406" w:rsidDel="00DB1406">
          <w:rPr>
            <w:rFonts w:eastAsia="Times New Roman" w:cs="Times New Roman"/>
          </w:rPr>
          <w:delText xml:space="preserve">has proven </w:delText>
        </w:r>
      </w:del>
      <w:r w:rsidRPr="00DB1406">
        <w:rPr>
          <w:rFonts w:eastAsia="Times New Roman" w:cs="Times New Roman"/>
        </w:rPr>
        <w:t>to be extremely successful</w:t>
      </w:r>
      <w:ins w:id="31" w:author="Ira Sabran" w:date="2014-04-08T16:50:00Z">
        <w:r>
          <w:rPr>
            <w:rFonts w:eastAsia="Times New Roman" w:cs="Times New Roman"/>
          </w:rPr>
          <w:t>, cost effective and efficient.</w:t>
        </w:r>
      </w:ins>
      <w:del w:id="32" w:author="Ira Sabran" w:date="2014-04-08T16:50:00Z">
        <w:r w:rsidRPr="00DB1406" w:rsidDel="00DB1406">
          <w:rPr>
            <w:rFonts w:eastAsia="Times New Roman" w:cs="Times New Roman"/>
          </w:rPr>
          <w:delText xml:space="preserve"> in the</w:delText>
        </w:r>
      </w:del>
      <w:del w:id="33" w:author="Ira Sabran" w:date="2014-04-08T16:49:00Z">
        <w:r w:rsidRPr="00DB1406" w:rsidDel="00DB1406">
          <w:rPr>
            <w:rFonts w:eastAsia="Times New Roman" w:cs="Times New Roman"/>
          </w:rPr>
          <w:delText xml:space="preserve"> major pharmaceutical and academic research labs worldwide</w:delText>
        </w:r>
      </w:del>
      <w:r w:rsidRPr="00DB1406">
        <w:rPr>
          <w:rFonts w:eastAsia="Times New Roman" w:cs="Times New Roman"/>
        </w:rPr>
        <w:t>.</w:t>
      </w:r>
    </w:p>
    <w:p w:rsidR="00DB1406" w:rsidRPr="00DB1406" w:rsidRDefault="00DB1406"/>
    <w:p w:rsidR="00DB1406" w:rsidRPr="00DB1406" w:rsidRDefault="00DB1406"/>
    <w:sectPr w:rsidR="00DB1406" w:rsidRPr="00DB1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ra Sabran">
    <w15:presenceInfo w15:providerId="Windows Live" w15:userId="46cc4f786de3ad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406"/>
    <w:rsid w:val="00012094"/>
    <w:rsid w:val="000137C1"/>
    <w:rsid w:val="00036629"/>
    <w:rsid w:val="00060215"/>
    <w:rsid w:val="000A45B4"/>
    <w:rsid w:val="0010251C"/>
    <w:rsid w:val="001062B8"/>
    <w:rsid w:val="00132A61"/>
    <w:rsid w:val="00143C59"/>
    <w:rsid w:val="0019222D"/>
    <w:rsid w:val="002467C1"/>
    <w:rsid w:val="00246E3B"/>
    <w:rsid w:val="002861D5"/>
    <w:rsid w:val="00352716"/>
    <w:rsid w:val="003D117A"/>
    <w:rsid w:val="003D5233"/>
    <w:rsid w:val="00484D48"/>
    <w:rsid w:val="00485DA8"/>
    <w:rsid w:val="00492B0F"/>
    <w:rsid w:val="00504FE6"/>
    <w:rsid w:val="00570905"/>
    <w:rsid w:val="00576354"/>
    <w:rsid w:val="00591E0B"/>
    <w:rsid w:val="005A5C13"/>
    <w:rsid w:val="005F2867"/>
    <w:rsid w:val="005F7CFD"/>
    <w:rsid w:val="00605E62"/>
    <w:rsid w:val="006270E8"/>
    <w:rsid w:val="0064429E"/>
    <w:rsid w:val="00660FEB"/>
    <w:rsid w:val="006B4B58"/>
    <w:rsid w:val="006B6AEE"/>
    <w:rsid w:val="006E7B16"/>
    <w:rsid w:val="007165DF"/>
    <w:rsid w:val="00744CEC"/>
    <w:rsid w:val="00785385"/>
    <w:rsid w:val="007A75BC"/>
    <w:rsid w:val="0083731B"/>
    <w:rsid w:val="008750E0"/>
    <w:rsid w:val="008B0853"/>
    <w:rsid w:val="008E10BE"/>
    <w:rsid w:val="00901F92"/>
    <w:rsid w:val="00973C76"/>
    <w:rsid w:val="009C6083"/>
    <w:rsid w:val="009F77E0"/>
    <w:rsid w:val="00A41B3F"/>
    <w:rsid w:val="00A5649E"/>
    <w:rsid w:val="00A8017D"/>
    <w:rsid w:val="00A80F7C"/>
    <w:rsid w:val="00AA62C1"/>
    <w:rsid w:val="00AA6C6C"/>
    <w:rsid w:val="00AC5093"/>
    <w:rsid w:val="00AE60F2"/>
    <w:rsid w:val="00B01E11"/>
    <w:rsid w:val="00B46AFF"/>
    <w:rsid w:val="00B805C7"/>
    <w:rsid w:val="00BF4B57"/>
    <w:rsid w:val="00BF6075"/>
    <w:rsid w:val="00C0288D"/>
    <w:rsid w:val="00C42DCC"/>
    <w:rsid w:val="00C77F2D"/>
    <w:rsid w:val="00CB635D"/>
    <w:rsid w:val="00CF1A97"/>
    <w:rsid w:val="00D32F73"/>
    <w:rsid w:val="00DA23B8"/>
    <w:rsid w:val="00DB1406"/>
    <w:rsid w:val="00E027CE"/>
    <w:rsid w:val="00E12522"/>
    <w:rsid w:val="00E40501"/>
    <w:rsid w:val="00E91C5F"/>
    <w:rsid w:val="00EC2231"/>
    <w:rsid w:val="00F741FE"/>
    <w:rsid w:val="00F96410"/>
    <w:rsid w:val="00F9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BCF303-F215-4010-998F-AE7400EC2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14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140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B140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B1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38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96957">
          <w:marLeft w:val="0"/>
          <w:marRight w:val="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hyperlink" Target="http://www.formulatrix.com/demosite/protein-crystallization/products/sonicc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Sabran</dc:creator>
  <cp:keywords/>
  <dc:description/>
  <cp:lastModifiedBy>Ira Sabran</cp:lastModifiedBy>
  <cp:revision>1</cp:revision>
  <dcterms:created xsi:type="dcterms:W3CDTF">2014-04-08T20:34:00Z</dcterms:created>
  <dcterms:modified xsi:type="dcterms:W3CDTF">2014-04-08T20:52:00Z</dcterms:modified>
</cp:coreProperties>
</file>