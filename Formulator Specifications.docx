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85C92" w14:textId="77777777" w:rsidR="00143C59" w:rsidRPr="00636D63" w:rsidRDefault="00636D63">
      <w:r w:rsidRPr="00636D63">
        <w:t>Formulator Specifications</w:t>
      </w:r>
    </w:p>
    <w:p w14:paraId="3FC4272E" w14:textId="77777777" w:rsidR="00636D63" w:rsidRPr="00636D63" w:rsidRDefault="00636D63">
      <w:r w:rsidRPr="00636D63">
        <w:t>http://www.formulatrix.com/demosite/liquid-handling/products/formulator/index.ht</w:t>
      </w:r>
      <w:del w:id="0" w:author="Ira Sabran" w:date="2014-04-04T13:29:00Z">
        <w:r w:rsidRPr="00636D63" w:rsidDel="00636D63">
          <w:delText>ml</w:delText>
        </w:r>
      </w:del>
      <w:ins w:id="1" w:author="Ira Sabran" w:date="2014-04-04T13:29:00Z">
        <w:r>
          <w:t>mL</w:t>
        </w:r>
      </w:ins>
      <w:r w:rsidRPr="00636D63">
        <w:t>#tabbed-nav=tab6</w:t>
      </w:r>
    </w:p>
    <w:p w14:paraId="631FD6E4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Physical Dimensions</w:t>
      </w:r>
    </w:p>
    <w:p w14:paraId="5783D818" w14:textId="77777777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Width: 404</w:t>
      </w:r>
      <w:ins w:id="2" w:author="Ira Sabran" w:date="2014-04-04T13:17:00Z">
        <w:r>
          <w:rPr>
            <w:rFonts w:eastAsia="Times New Roman" w:cs="Times New Roman"/>
          </w:rPr>
          <w:t xml:space="preserve"> </w:t>
        </w:r>
      </w:ins>
      <w:del w:id="3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proofErr w:type="spellStart"/>
      <w:ins w:id="4" w:author="Ira Sabran" w:date="2014-04-04T13:29:00Z">
        <w:r>
          <w:rPr>
            <w:rFonts w:eastAsia="Times New Roman" w:cs="Times New Roman"/>
          </w:rPr>
          <w:t>mM</w:t>
        </w:r>
      </w:ins>
      <w:proofErr w:type="spellEnd"/>
      <w:r w:rsidRPr="00636D63">
        <w:rPr>
          <w:rFonts w:eastAsia="Times New Roman" w:cs="Times New Roman"/>
        </w:rPr>
        <w:t xml:space="preserve"> (16</w:t>
      </w:r>
      <w:del w:id="5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6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780606CD" w14:textId="77777777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Depth: 474</w:t>
      </w:r>
      <w:ins w:id="7" w:author="Ira Sabran" w:date="2014-04-04T13:17:00Z">
        <w:r>
          <w:rPr>
            <w:rFonts w:eastAsia="Times New Roman" w:cs="Times New Roman"/>
          </w:rPr>
          <w:t xml:space="preserve"> </w:t>
        </w:r>
      </w:ins>
      <w:del w:id="8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proofErr w:type="spellStart"/>
      <w:ins w:id="9" w:author="Ira Sabran" w:date="2014-04-04T13:29:00Z">
        <w:r>
          <w:rPr>
            <w:rFonts w:eastAsia="Times New Roman" w:cs="Times New Roman"/>
          </w:rPr>
          <w:t>mM</w:t>
        </w:r>
      </w:ins>
      <w:proofErr w:type="spellEnd"/>
      <w:r w:rsidRPr="00636D63">
        <w:rPr>
          <w:rFonts w:eastAsia="Times New Roman" w:cs="Times New Roman"/>
        </w:rPr>
        <w:t xml:space="preserve"> (18.7</w:t>
      </w:r>
      <w:del w:id="10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11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1A3FF0DE" w14:textId="77777777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Height without </w:t>
      </w:r>
      <w:del w:id="12" w:author="Ira Sabran" w:date="2014-04-04T13:17:00Z">
        <w:r w:rsidRPr="00636D63" w:rsidDel="00636D63">
          <w:rPr>
            <w:rFonts w:eastAsia="Times New Roman" w:cs="Times New Roman"/>
          </w:rPr>
          <w:delText>Bottle</w:delText>
        </w:r>
      </w:del>
      <w:ins w:id="13" w:author="Ira Sabran" w:date="2014-04-04T13:17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>ottle</w:t>
        </w:r>
      </w:ins>
      <w:r w:rsidRPr="00636D63">
        <w:rPr>
          <w:rFonts w:eastAsia="Times New Roman" w:cs="Times New Roman"/>
        </w:rPr>
        <w:t>: 357</w:t>
      </w:r>
      <w:ins w:id="14" w:author="Ira Sabran" w:date="2014-04-04T13:17:00Z">
        <w:r>
          <w:rPr>
            <w:rFonts w:eastAsia="Times New Roman" w:cs="Times New Roman"/>
          </w:rPr>
          <w:t xml:space="preserve"> </w:t>
        </w:r>
      </w:ins>
      <w:del w:id="15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proofErr w:type="spellStart"/>
      <w:ins w:id="16" w:author="Ira Sabran" w:date="2014-04-04T13:29:00Z">
        <w:r>
          <w:rPr>
            <w:rFonts w:eastAsia="Times New Roman" w:cs="Times New Roman"/>
          </w:rPr>
          <w:t>mM</w:t>
        </w:r>
      </w:ins>
      <w:proofErr w:type="spellEnd"/>
      <w:r w:rsidRPr="00636D63">
        <w:rPr>
          <w:rFonts w:eastAsia="Times New Roman" w:cs="Times New Roman"/>
        </w:rPr>
        <w:t xml:space="preserve"> (14</w:t>
      </w:r>
      <w:del w:id="17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18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22083B02" w14:textId="77777777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Height with </w:t>
      </w:r>
      <w:del w:id="19" w:author="Ira Sabran" w:date="2014-04-04T13:17:00Z">
        <w:r w:rsidRPr="00636D63" w:rsidDel="00636D63">
          <w:rPr>
            <w:rFonts w:eastAsia="Times New Roman" w:cs="Times New Roman"/>
          </w:rPr>
          <w:delText>Bottle</w:delText>
        </w:r>
      </w:del>
      <w:ins w:id="20" w:author="Ira Sabran" w:date="2014-04-04T13:17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>ottle</w:t>
        </w:r>
      </w:ins>
      <w:r w:rsidRPr="00636D63">
        <w:rPr>
          <w:rFonts w:eastAsia="Times New Roman" w:cs="Times New Roman"/>
        </w:rPr>
        <w:t>: 480</w:t>
      </w:r>
      <w:ins w:id="21" w:author="Ira Sabran" w:date="2014-04-04T13:17:00Z">
        <w:r>
          <w:rPr>
            <w:rFonts w:eastAsia="Times New Roman" w:cs="Times New Roman"/>
          </w:rPr>
          <w:t xml:space="preserve"> </w:t>
        </w:r>
      </w:ins>
      <w:del w:id="22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proofErr w:type="spellStart"/>
      <w:ins w:id="23" w:author="Ira Sabran" w:date="2014-04-04T13:29:00Z">
        <w:r>
          <w:rPr>
            <w:rFonts w:eastAsia="Times New Roman" w:cs="Times New Roman"/>
          </w:rPr>
          <w:t>mM</w:t>
        </w:r>
      </w:ins>
      <w:proofErr w:type="spellEnd"/>
      <w:r w:rsidRPr="00636D63">
        <w:rPr>
          <w:rFonts w:eastAsia="Times New Roman" w:cs="Times New Roman"/>
        </w:rPr>
        <w:t xml:space="preserve"> (19</w:t>
      </w:r>
      <w:del w:id="24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25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>)</w:t>
      </w:r>
    </w:p>
    <w:p w14:paraId="30CC84B5" w14:textId="77777777" w:rsidR="00636D63" w:rsidRPr="00636D63" w:rsidRDefault="00636D63" w:rsidP="00636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Weight: 16</w:t>
      </w:r>
      <w:ins w:id="26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kg (35lbs)</w:t>
      </w:r>
    </w:p>
    <w:p w14:paraId="310BEA72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Electrical Specifications</w:t>
      </w:r>
    </w:p>
    <w:p w14:paraId="312DF753" w14:textId="77777777" w:rsidR="00636D63" w:rsidRPr="00636D63" w:rsidRDefault="00636D63" w:rsidP="00636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110-240</w:t>
      </w:r>
      <w:ins w:id="27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V, 50-60</w:t>
      </w:r>
      <w:ins w:id="28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Hz, 400</w:t>
      </w:r>
      <w:ins w:id="29" w:author="Ira Sabran" w:date="2014-04-04T13:17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W max.</w:t>
      </w:r>
      <w:del w:id="30" w:author="Ira Sabran" w:date="2014-04-04T13:17:00Z">
        <w:r w:rsidRPr="00636D63" w:rsidDel="00636D63">
          <w:rPr>
            <w:rFonts w:eastAsia="Times New Roman" w:cs="Times New Roman"/>
          </w:rPr>
          <w:delText xml:space="preserve">. </w:delText>
        </w:r>
      </w:del>
    </w:p>
    <w:p w14:paraId="4B75F1CF" w14:textId="08CDD3B8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Minimum Reco</w:t>
      </w:r>
      <w:del w:id="31" w:author="Ira Sabran" w:date="2014-04-04T13:29:00Z">
        <w:r w:rsidRPr="00636D63" w:rsidDel="00636D63">
          <w:rPr>
            <w:rFonts w:eastAsia="Times New Roman" w:cs="Times New Roman"/>
            <w:b/>
            <w:bCs/>
          </w:rPr>
          <w:delText>mm</w:delText>
        </w:r>
      </w:del>
      <w:ins w:id="32" w:author="Ira Sabran" w:date="2014-04-04T14:24:00Z">
        <w:r w:rsidR="00CB47FA">
          <w:rPr>
            <w:rFonts w:eastAsia="Times New Roman" w:cs="Times New Roman"/>
            <w:b/>
            <w:bCs/>
          </w:rPr>
          <w:t>mm</w:t>
        </w:r>
      </w:ins>
      <w:r w:rsidRPr="00636D63">
        <w:rPr>
          <w:rFonts w:eastAsia="Times New Roman" w:cs="Times New Roman"/>
          <w:b/>
          <w:bCs/>
        </w:rPr>
        <w:t xml:space="preserve">ended Computer </w:t>
      </w:r>
      <w:del w:id="33" w:author="Ira Sabran" w:date="2014-04-04T13:17:00Z">
        <w:r w:rsidRPr="00636D63" w:rsidDel="00636D63">
          <w:rPr>
            <w:rFonts w:eastAsia="Times New Roman" w:cs="Times New Roman"/>
            <w:b/>
            <w:bCs/>
          </w:rPr>
          <w:delText>specs</w:delText>
        </w:r>
      </w:del>
      <w:ins w:id="34" w:author="Ira Sabran" w:date="2014-04-04T13:17:00Z">
        <w:r>
          <w:rPr>
            <w:rFonts w:eastAsia="Times New Roman" w:cs="Times New Roman"/>
            <w:b/>
            <w:bCs/>
          </w:rPr>
          <w:t>S</w:t>
        </w:r>
        <w:r w:rsidRPr="00636D63">
          <w:rPr>
            <w:rFonts w:eastAsia="Times New Roman" w:cs="Times New Roman"/>
            <w:b/>
            <w:bCs/>
          </w:rPr>
          <w:t>pec</w:t>
        </w:r>
      </w:ins>
      <w:ins w:id="35" w:author="Ira Sabran" w:date="2014-04-04T14:24:00Z">
        <w:r w:rsidR="00CB47FA">
          <w:rPr>
            <w:rFonts w:eastAsia="Times New Roman" w:cs="Times New Roman"/>
            <w:b/>
            <w:bCs/>
          </w:rPr>
          <w:t>ification</w:t>
        </w:r>
      </w:ins>
      <w:ins w:id="36" w:author="Ira Sabran" w:date="2014-04-04T13:17:00Z">
        <w:r w:rsidRPr="00636D63">
          <w:rPr>
            <w:rFonts w:eastAsia="Times New Roman" w:cs="Times New Roman"/>
            <w:b/>
            <w:bCs/>
          </w:rPr>
          <w:t>s</w:t>
        </w:r>
      </w:ins>
      <w:del w:id="37" w:author="Ira Sabran" w:date="2014-04-04T13:18:00Z">
        <w:r w:rsidRPr="00636D63" w:rsidDel="00636D63">
          <w:rPr>
            <w:rFonts w:eastAsia="Times New Roman" w:cs="Times New Roman"/>
            <w:b/>
            <w:bCs/>
          </w:rPr>
          <w:delText>:</w:delText>
        </w:r>
      </w:del>
    </w:p>
    <w:p w14:paraId="06CA770E" w14:textId="7777777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Windows 7 Home Basic</w:t>
      </w:r>
    </w:p>
    <w:p w14:paraId="20461A4C" w14:textId="7777777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 open USB port</w:t>
      </w:r>
    </w:p>
    <w:p w14:paraId="3C6B90A7" w14:textId="2AE44BF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Dual core 1</w:t>
      </w:r>
      <w:ins w:id="38" w:author="Ira Sabran" w:date="2014-04-04T14:24:00Z">
        <w:r w:rsidR="00CB47FA">
          <w:rPr>
            <w:rFonts w:eastAsia="Times New Roman" w:cs="Times New Roman"/>
          </w:rPr>
          <w:t xml:space="preserve"> </w:t>
        </w:r>
      </w:ins>
      <w:del w:id="39" w:author="Ira Sabran" w:date="2014-04-04T14:24:00Z">
        <w:r w:rsidRPr="00636D63" w:rsidDel="00CB47FA">
          <w:rPr>
            <w:rFonts w:eastAsia="Times New Roman" w:cs="Times New Roman"/>
          </w:rPr>
          <w:delText xml:space="preserve">Ghz </w:delText>
        </w:r>
      </w:del>
      <w:ins w:id="40" w:author="Ira Sabran" w:date="2014-04-04T14:24:00Z">
        <w:r w:rsidR="00CB47FA" w:rsidRPr="00636D63">
          <w:rPr>
            <w:rFonts w:eastAsia="Times New Roman" w:cs="Times New Roman"/>
          </w:rPr>
          <w:t>G</w:t>
        </w:r>
        <w:r w:rsidR="00CB47FA">
          <w:rPr>
            <w:rFonts w:eastAsia="Times New Roman" w:cs="Times New Roman"/>
          </w:rPr>
          <w:t>H</w:t>
        </w:r>
        <w:r w:rsidR="00CB47FA" w:rsidRPr="00636D63">
          <w:rPr>
            <w:rFonts w:eastAsia="Times New Roman" w:cs="Times New Roman"/>
          </w:rPr>
          <w:t xml:space="preserve">z </w:t>
        </w:r>
      </w:ins>
      <w:r w:rsidRPr="00636D63">
        <w:rPr>
          <w:rFonts w:eastAsia="Times New Roman" w:cs="Times New Roman"/>
        </w:rPr>
        <w:t xml:space="preserve">processor. </w:t>
      </w:r>
    </w:p>
    <w:p w14:paraId="0599359B" w14:textId="13430C63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</w:t>
      </w:r>
      <w:ins w:id="41" w:author="Ira Sabran" w:date="2014-04-04T14:26:00Z">
        <w:r w:rsidR="00CB47FA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GB Ram </w:t>
      </w:r>
    </w:p>
    <w:p w14:paraId="61AA341A" w14:textId="0E3EFAA6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1</w:t>
      </w:r>
      <w:ins w:id="42" w:author="Ira Sabran" w:date="2014-04-04T14:26:00Z">
        <w:r w:rsidR="00CB47FA">
          <w:rPr>
            <w:rFonts w:eastAsia="Times New Roman" w:cs="Times New Roman"/>
          </w:rPr>
          <w:t xml:space="preserve"> </w:t>
        </w:r>
      </w:ins>
      <w:bookmarkStart w:id="43" w:name="_GoBack"/>
      <w:bookmarkEnd w:id="43"/>
      <w:r w:rsidRPr="00636D63">
        <w:rPr>
          <w:rFonts w:eastAsia="Times New Roman" w:cs="Times New Roman"/>
        </w:rPr>
        <w:t>GB Hard drive space</w:t>
      </w:r>
    </w:p>
    <w:p w14:paraId="599DBD82" w14:textId="77777777" w:rsidR="00636D63" w:rsidRPr="00636D63" w:rsidRDefault="00636D63" w:rsidP="00636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768 pixels vertical minimum screen resolution </w:t>
      </w:r>
    </w:p>
    <w:p w14:paraId="137C0BEE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Waste/Water Bottle Specifications</w:t>
      </w:r>
    </w:p>
    <w:p w14:paraId="18E26BED" w14:textId="77777777" w:rsidR="00636D63" w:rsidRDefault="00636D63" w:rsidP="00636D63">
      <w:pPr>
        <w:spacing w:before="100" w:beforeAutospacing="1" w:after="100" w:afterAutospacing="1" w:line="240" w:lineRule="auto"/>
        <w:rPr>
          <w:ins w:id="44" w:author="Ira Sabran" w:date="2014-04-04T13:18:00Z"/>
          <w:rFonts w:eastAsia="Times New Roman" w:cs="Times New Roman"/>
        </w:rPr>
      </w:pPr>
      <w:r w:rsidRPr="00636D63">
        <w:rPr>
          <w:rFonts w:eastAsia="Times New Roman" w:cs="Times New Roman"/>
          <w:b/>
          <w:bCs/>
        </w:rPr>
        <w:t>2</w:t>
      </w:r>
      <w:ins w:id="45" w:author="Ira Sabran" w:date="2014-04-04T13:18:00Z">
        <w:r>
          <w:rPr>
            <w:rFonts w:eastAsia="Times New Roman" w:cs="Times New Roman"/>
            <w:b/>
            <w:bCs/>
          </w:rPr>
          <w:t xml:space="preserve"> </w:t>
        </w:r>
      </w:ins>
      <w:r w:rsidRPr="00636D63">
        <w:rPr>
          <w:rFonts w:eastAsia="Times New Roman" w:cs="Times New Roman"/>
          <w:b/>
          <w:bCs/>
        </w:rPr>
        <w:t xml:space="preserve">L </w:t>
      </w:r>
      <w:del w:id="46" w:author="Ira Sabran" w:date="2014-04-04T13:18:00Z">
        <w:r w:rsidRPr="00636D63" w:rsidDel="00636D63">
          <w:rPr>
            <w:rFonts w:eastAsia="Times New Roman" w:cs="Times New Roman"/>
            <w:b/>
            <w:bCs/>
          </w:rPr>
          <w:delText xml:space="preserve">waste </w:delText>
        </w:r>
      </w:del>
      <w:ins w:id="47" w:author="Ira Sabran" w:date="2014-04-04T13:18:00Z">
        <w:r>
          <w:rPr>
            <w:rFonts w:eastAsia="Times New Roman" w:cs="Times New Roman"/>
            <w:b/>
            <w:bCs/>
          </w:rPr>
          <w:t>W</w:t>
        </w:r>
        <w:r w:rsidRPr="00636D63">
          <w:rPr>
            <w:rFonts w:eastAsia="Times New Roman" w:cs="Times New Roman"/>
            <w:b/>
            <w:bCs/>
          </w:rPr>
          <w:t xml:space="preserve">aste </w:t>
        </w:r>
      </w:ins>
      <w:del w:id="48" w:author="Ira Sabran" w:date="2014-04-04T13:18:00Z">
        <w:r w:rsidRPr="00636D63" w:rsidDel="00636D63">
          <w:rPr>
            <w:rFonts w:eastAsia="Times New Roman" w:cs="Times New Roman"/>
            <w:b/>
            <w:bCs/>
          </w:rPr>
          <w:delText>bottle</w:delText>
        </w:r>
      </w:del>
      <w:ins w:id="49" w:author="Ira Sabran" w:date="2014-04-04T13:18:00Z">
        <w:r>
          <w:rPr>
            <w:rFonts w:eastAsia="Times New Roman" w:cs="Times New Roman"/>
            <w:b/>
            <w:bCs/>
          </w:rPr>
          <w:t>B</w:t>
        </w:r>
        <w:r w:rsidRPr="00636D63">
          <w:rPr>
            <w:rFonts w:eastAsia="Times New Roman" w:cs="Times New Roman"/>
            <w:b/>
            <w:bCs/>
          </w:rPr>
          <w:t>ottle</w:t>
        </w:r>
      </w:ins>
      <w:del w:id="50" w:author="Ira Sabran" w:date="2014-04-04T13:18:00Z">
        <w:r w:rsidRPr="00636D63" w:rsidDel="00636D63">
          <w:rPr>
            <w:rFonts w:eastAsia="Times New Roman" w:cs="Times New Roman"/>
          </w:rPr>
          <w:br/>
        </w:r>
      </w:del>
    </w:p>
    <w:p w14:paraId="41531AFF" w14:textId="77777777" w:rsidR="00636D63" w:rsidRPr="00636D63" w:rsidRDefault="00636D63" w:rsidP="00636D6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Minimum 2</w:t>
      </w:r>
      <w:ins w:id="51" w:author="Ira Sabran" w:date="2014-04-04T13:18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L bottle for wash solution, larger if possible. Average </w:t>
      </w:r>
      <w:ins w:id="52" w:author="Ira Sabran" w:date="2014-04-04T13:20:00Z">
        <w:r w:rsidRPr="00636D63">
          <w:rPr>
            <w:rFonts w:eastAsia="Times New Roman" w:cs="Times New Roman"/>
          </w:rPr>
          <w:t xml:space="preserve">wash solution </w:t>
        </w:r>
      </w:ins>
      <w:r w:rsidRPr="00636D63">
        <w:rPr>
          <w:rFonts w:eastAsia="Times New Roman" w:cs="Times New Roman"/>
        </w:rPr>
        <w:t xml:space="preserve">consumption </w:t>
      </w:r>
      <w:del w:id="53" w:author="Ira Sabran" w:date="2014-04-04T13:20:00Z">
        <w:r w:rsidRPr="00636D63" w:rsidDel="00636D63">
          <w:rPr>
            <w:rFonts w:eastAsia="Times New Roman" w:cs="Times New Roman"/>
          </w:rPr>
          <w:delText xml:space="preserve">of wash solution </w:delText>
        </w:r>
      </w:del>
      <w:r w:rsidRPr="00636D63">
        <w:rPr>
          <w:rFonts w:eastAsia="Times New Roman" w:cs="Times New Roman"/>
        </w:rPr>
        <w:t>is 200</w:t>
      </w:r>
      <w:ins w:id="54" w:author="Ira Sabran" w:date="2014-04-04T13:18:00Z">
        <w:r>
          <w:rPr>
            <w:rFonts w:eastAsia="Times New Roman" w:cs="Times New Roman"/>
          </w:rPr>
          <w:t xml:space="preserve"> </w:t>
        </w:r>
      </w:ins>
      <w:del w:id="55" w:author="Ira Sabran" w:date="2014-04-04T13:19:00Z">
        <w:r w:rsidRPr="00636D63" w:rsidDel="00636D63">
          <w:rPr>
            <w:rFonts w:eastAsia="Times New Roman" w:cs="Times New Roman"/>
          </w:rPr>
          <w:delText>mL</w:delText>
        </w:r>
      </w:del>
      <w:ins w:id="56" w:author="Ira Sabran" w:date="2014-04-04T13:29:00Z">
        <w:r>
          <w:rPr>
            <w:rFonts w:eastAsia="Times New Roman" w:cs="Times New Roman"/>
          </w:rPr>
          <w:t>mL</w:t>
        </w:r>
      </w:ins>
      <w:r w:rsidRPr="00636D63">
        <w:rPr>
          <w:rFonts w:eastAsia="Times New Roman" w:cs="Times New Roman"/>
        </w:rPr>
        <w:t>/</w:t>
      </w:r>
      <w:del w:id="57" w:author="Ira Sabran" w:date="2014-04-04T13:19:00Z">
        <w:r w:rsidRPr="00636D63" w:rsidDel="00636D63">
          <w:rPr>
            <w:rFonts w:eastAsia="Times New Roman" w:cs="Times New Roman"/>
          </w:rPr>
          <w:delText>ingredient</w:delText>
        </w:r>
      </w:del>
      <w:ins w:id="58" w:author="Ira Sabran" w:date="2014-04-04T13:19:00Z">
        <w:r>
          <w:rPr>
            <w:rFonts w:eastAsia="Times New Roman" w:cs="Times New Roman"/>
          </w:rPr>
          <w:t>reagent</w:t>
        </w:r>
      </w:ins>
      <w:r w:rsidRPr="00636D63">
        <w:rPr>
          <w:rFonts w:eastAsia="Times New Roman" w:cs="Times New Roman"/>
        </w:rPr>
        <w:t xml:space="preserve"> </w:t>
      </w:r>
      <w:commentRangeStart w:id="59"/>
      <w:r w:rsidRPr="00636D63">
        <w:rPr>
          <w:rFonts w:eastAsia="Times New Roman" w:cs="Times New Roman"/>
        </w:rPr>
        <w:t xml:space="preserve">wash </w:t>
      </w:r>
      <w:commentRangeEnd w:id="59"/>
      <w:r>
        <w:rPr>
          <w:rStyle w:val="CommentReference"/>
        </w:rPr>
        <w:commentReference w:id="59"/>
      </w:r>
      <w:r w:rsidRPr="00636D63">
        <w:rPr>
          <w:rFonts w:eastAsia="Times New Roman" w:cs="Times New Roman"/>
        </w:rPr>
        <w:t>for aqueous solutions. A three-</w:t>
      </w:r>
      <w:del w:id="60" w:author="Ira Sabran" w:date="2014-04-04T13:19:00Z">
        <w:r w:rsidRPr="00636D63" w:rsidDel="00636D63">
          <w:rPr>
            <w:rFonts w:eastAsia="Times New Roman" w:cs="Times New Roman"/>
          </w:rPr>
          <w:delText>ingredient</w:delText>
        </w:r>
      </w:del>
      <w:ins w:id="61" w:author="Ira Sabran" w:date="2014-04-04T13:19:00Z">
        <w:r>
          <w:rPr>
            <w:rFonts w:eastAsia="Times New Roman" w:cs="Times New Roman"/>
          </w:rPr>
          <w:t>reagent</w:t>
        </w:r>
      </w:ins>
      <w:r w:rsidRPr="00636D63">
        <w:rPr>
          <w:rFonts w:eastAsia="Times New Roman" w:cs="Times New Roman"/>
        </w:rPr>
        <w:t xml:space="preserve"> dispense with one medium viscosity </w:t>
      </w:r>
      <w:del w:id="62" w:author="Ira Sabran" w:date="2014-04-04T13:19:00Z">
        <w:r w:rsidRPr="00636D63" w:rsidDel="00636D63">
          <w:rPr>
            <w:rFonts w:eastAsia="Times New Roman" w:cs="Times New Roman"/>
          </w:rPr>
          <w:delText>ingredient</w:delText>
        </w:r>
      </w:del>
      <w:ins w:id="63" w:author="Ira Sabran" w:date="2014-04-04T13:19:00Z">
        <w:r>
          <w:rPr>
            <w:rFonts w:eastAsia="Times New Roman" w:cs="Times New Roman"/>
          </w:rPr>
          <w:t>reagent</w:t>
        </w:r>
      </w:ins>
      <w:r w:rsidRPr="00636D63">
        <w:rPr>
          <w:rFonts w:eastAsia="Times New Roman" w:cs="Times New Roman"/>
        </w:rPr>
        <w:t xml:space="preserve"> </w:t>
      </w:r>
      <w:del w:id="64" w:author="Ira Sabran" w:date="2014-04-04T13:21:00Z">
        <w:r w:rsidRPr="00636D63" w:rsidDel="00636D63">
          <w:rPr>
            <w:rFonts w:eastAsia="Times New Roman" w:cs="Times New Roman"/>
          </w:rPr>
          <w:delText xml:space="preserve">will </w:delText>
        </w:r>
      </w:del>
      <w:r w:rsidRPr="00636D63">
        <w:rPr>
          <w:rFonts w:eastAsia="Times New Roman" w:cs="Times New Roman"/>
        </w:rPr>
        <w:t>take</w:t>
      </w:r>
      <w:ins w:id="65" w:author="Ira Sabran" w:date="2014-04-04T13:21:00Z">
        <w:r>
          <w:rPr>
            <w:rFonts w:eastAsia="Times New Roman" w:cs="Times New Roman"/>
          </w:rPr>
          <w:t>s</w:t>
        </w:r>
      </w:ins>
      <w:r w:rsidRPr="00636D63">
        <w:rPr>
          <w:rFonts w:eastAsia="Times New Roman" w:cs="Times New Roman"/>
        </w:rPr>
        <w:t xml:space="preserve"> an average of 500</w:t>
      </w:r>
      <w:ins w:id="66" w:author="Ira Sabran" w:date="2014-04-04T13:19:00Z">
        <w:r>
          <w:rPr>
            <w:rFonts w:eastAsia="Times New Roman" w:cs="Times New Roman"/>
          </w:rPr>
          <w:t xml:space="preserve"> </w:t>
        </w:r>
      </w:ins>
      <w:del w:id="67" w:author="Ira Sabran" w:date="2014-04-04T13:21:00Z">
        <w:r w:rsidRPr="00636D63" w:rsidDel="00636D63">
          <w:rPr>
            <w:rFonts w:eastAsia="Times New Roman" w:cs="Times New Roman"/>
          </w:rPr>
          <w:delText xml:space="preserve">mL </w:delText>
        </w:r>
      </w:del>
      <w:ins w:id="68" w:author="Ira Sabran" w:date="2014-04-04T13:29:00Z">
        <w:r>
          <w:rPr>
            <w:rFonts w:eastAsia="Times New Roman" w:cs="Times New Roman"/>
          </w:rPr>
          <w:t>mL</w:t>
        </w:r>
      </w:ins>
      <w:ins w:id="69" w:author="Ira Sabran" w:date="2014-04-04T13:21:00Z">
        <w:r w:rsidRPr="00636D63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of wash solution.</w:t>
      </w:r>
    </w:p>
    <w:p w14:paraId="2C3F6F72" w14:textId="77777777" w:rsidR="00636D63" w:rsidRPr="00636D63" w:rsidRDefault="00636D63" w:rsidP="00636D6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636D63">
        <w:rPr>
          <w:rFonts w:eastAsia="Times New Roman" w:cs="Times New Roman"/>
          <w:b/>
          <w:bCs/>
        </w:rPr>
        <w:t>Pressure/Vacuum Specifications</w:t>
      </w:r>
    </w:p>
    <w:p w14:paraId="18A334D8" w14:textId="77777777" w:rsidR="00636D63" w:rsidRPr="00636D63" w:rsidRDefault="00636D63" w:rsidP="00636D6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The Formulator's microfluidic chip requires pressure and vacuum to actuate the micro-diaphragm pumps. There are three options to supply pressure and vacuum to the system</w:t>
      </w:r>
      <w:ins w:id="70" w:author="Ira Sabran" w:date="2014-04-04T13:22:00Z">
        <w:r>
          <w:rPr>
            <w:rFonts w:eastAsia="Times New Roman" w:cs="Times New Roman"/>
          </w:rPr>
          <w:t>,</w:t>
        </w:r>
      </w:ins>
      <w:r w:rsidRPr="00636D63">
        <w:rPr>
          <w:rFonts w:eastAsia="Times New Roman" w:cs="Times New Roman"/>
        </w:rPr>
        <w:t xml:space="preserve"> each with their own requirements:</w:t>
      </w:r>
    </w:p>
    <w:p w14:paraId="482F006F" w14:textId="77777777" w:rsidR="00636D63" w:rsidRPr="00636D63" w:rsidRDefault="00636D63" w:rsidP="00636D63">
      <w:pPr>
        <w:spacing w:after="0" w:line="240" w:lineRule="auto"/>
        <w:ind w:left="720"/>
        <w:rPr>
          <w:rFonts w:eastAsia="Times New Roman" w:cs="Times New Roman"/>
        </w:rPr>
      </w:pPr>
      <w:r w:rsidRPr="00636D63">
        <w:rPr>
          <w:rFonts w:eastAsia="Times New Roman" w:cs="Times New Roman"/>
          <w:b/>
          <w:bCs/>
        </w:rPr>
        <w:t xml:space="preserve">Formulatrix </w:t>
      </w:r>
      <w:del w:id="71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 xml:space="preserve">pump </w:delText>
        </w:r>
      </w:del>
      <w:ins w:id="72" w:author="Ira Sabran" w:date="2014-04-04T13:22:00Z">
        <w:r>
          <w:rPr>
            <w:rFonts w:eastAsia="Times New Roman" w:cs="Times New Roman"/>
            <w:b/>
            <w:bCs/>
          </w:rPr>
          <w:t>P</w:t>
        </w:r>
        <w:r w:rsidRPr="00636D63">
          <w:rPr>
            <w:rFonts w:eastAsia="Times New Roman" w:cs="Times New Roman"/>
            <w:b/>
            <w:bCs/>
          </w:rPr>
          <w:t xml:space="preserve">ump </w:t>
        </w:r>
      </w:ins>
      <w:del w:id="73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 xml:space="preserve">box </w:delText>
        </w:r>
      </w:del>
      <w:ins w:id="74" w:author="Ira Sabran" w:date="2014-04-04T13:22:00Z">
        <w:r>
          <w:rPr>
            <w:rFonts w:eastAsia="Times New Roman" w:cs="Times New Roman"/>
            <w:b/>
            <w:bCs/>
          </w:rPr>
          <w:t>B</w:t>
        </w:r>
        <w:r w:rsidRPr="00636D63">
          <w:rPr>
            <w:rFonts w:eastAsia="Times New Roman" w:cs="Times New Roman"/>
            <w:b/>
            <w:bCs/>
          </w:rPr>
          <w:t xml:space="preserve">ox </w:t>
        </w:r>
      </w:ins>
      <w:del w:id="75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 xml:space="preserve">option </w:delText>
        </w:r>
      </w:del>
      <w:ins w:id="76" w:author="Ira Sabran" w:date="2014-04-04T13:22:00Z">
        <w:r>
          <w:rPr>
            <w:rFonts w:eastAsia="Times New Roman" w:cs="Times New Roman"/>
            <w:b/>
            <w:bCs/>
          </w:rPr>
          <w:t>O</w:t>
        </w:r>
        <w:r w:rsidRPr="00636D63">
          <w:rPr>
            <w:rFonts w:eastAsia="Times New Roman" w:cs="Times New Roman"/>
            <w:b/>
            <w:bCs/>
          </w:rPr>
          <w:t xml:space="preserve">ption </w:t>
        </w:r>
      </w:ins>
      <w:r w:rsidRPr="00636D63">
        <w:rPr>
          <w:rFonts w:eastAsia="Times New Roman" w:cs="Times New Roman"/>
          <w:b/>
          <w:bCs/>
        </w:rPr>
        <w:t>(Part# PB110 &amp; PB230)</w:t>
      </w:r>
      <w:del w:id="77" w:author="Ira Sabran" w:date="2014-04-04T13:22:00Z">
        <w:r w:rsidRPr="00636D63" w:rsidDel="00636D63">
          <w:rPr>
            <w:rFonts w:eastAsia="Times New Roman" w:cs="Times New Roman"/>
            <w:b/>
            <w:bCs/>
          </w:rPr>
          <w:delText>:</w:delText>
        </w:r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4E30847B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 the system to a pump box specifically designed to provide the required amount</w:t>
      </w:r>
      <w:del w:id="78" w:author="Ira Sabran" w:date="2014-04-04T13:23:00Z">
        <w:r w:rsidRPr="00636D63" w:rsidDel="00636D63">
          <w:rPr>
            <w:rFonts w:eastAsia="Times New Roman" w:cs="Times New Roman"/>
          </w:rPr>
          <w:delText>s</w:delText>
        </w:r>
      </w:del>
      <w:r w:rsidRPr="00636D63">
        <w:rPr>
          <w:rFonts w:eastAsia="Times New Roman" w:cs="Times New Roman"/>
        </w:rPr>
        <w:t xml:space="preserve"> of pressure and vacuum.</w:t>
      </w:r>
    </w:p>
    <w:p w14:paraId="36573A93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Pressure: </w:t>
      </w:r>
      <w:del w:id="79" w:author="Ira Sabran" w:date="2014-04-04T13:23:00Z">
        <w:r w:rsidRPr="00636D63" w:rsidDel="00636D63">
          <w:rPr>
            <w:rFonts w:eastAsia="Times New Roman" w:cs="Times New Roman"/>
          </w:rPr>
          <w:delText xml:space="preserve">Self </w:delText>
        </w:r>
      </w:del>
      <w:ins w:id="80" w:author="Ira Sabran" w:date="2014-04-04T13:23:00Z">
        <w:r w:rsidRPr="00636D63">
          <w:rPr>
            <w:rFonts w:eastAsia="Times New Roman" w:cs="Times New Roman"/>
          </w:rPr>
          <w:t>Self</w:t>
        </w:r>
        <w:r>
          <w:rPr>
            <w:rFonts w:eastAsia="Times New Roman" w:cs="Times New Roman"/>
          </w:rPr>
          <w:t>-</w:t>
        </w:r>
      </w:ins>
      <w:r w:rsidRPr="00636D63">
        <w:rPr>
          <w:rFonts w:eastAsia="Times New Roman" w:cs="Times New Roman"/>
        </w:rPr>
        <w:t>Contained</w:t>
      </w:r>
    </w:p>
    <w:p w14:paraId="4B6EF5B7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lastRenderedPageBreak/>
        <w:t xml:space="preserve">Vacuum: </w:t>
      </w:r>
      <w:del w:id="81" w:author="Ira Sabran" w:date="2014-04-04T13:23:00Z">
        <w:r w:rsidRPr="00636D63" w:rsidDel="00636D63">
          <w:rPr>
            <w:rFonts w:eastAsia="Times New Roman" w:cs="Times New Roman"/>
          </w:rPr>
          <w:delText xml:space="preserve">Self </w:delText>
        </w:r>
      </w:del>
      <w:ins w:id="82" w:author="Ira Sabran" w:date="2014-04-04T13:23:00Z">
        <w:r w:rsidRPr="00636D63">
          <w:rPr>
            <w:rFonts w:eastAsia="Times New Roman" w:cs="Times New Roman"/>
          </w:rPr>
          <w:t>Self</w:t>
        </w:r>
        <w:r>
          <w:rPr>
            <w:rFonts w:eastAsia="Times New Roman" w:cs="Times New Roman"/>
          </w:rPr>
          <w:t>-</w:t>
        </w:r>
      </w:ins>
      <w:r w:rsidRPr="00636D63">
        <w:rPr>
          <w:rFonts w:eastAsia="Times New Roman" w:cs="Times New Roman"/>
        </w:rPr>
        <w:t>Contained</w:t>
      </w:r>
    </w:p>
    <w:p w14:paraId="7AD53EED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Connectors: Provided</w:t>
      </w:r>
    </w:p>
    <w:p w14:paraId="61DBF4F2" w14:textId="77777777" w:rsidR="00636D63" w:rsidRPr="00636D63" w:rsidRDefault="00636D63" w:rsidP="00636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Electrical Requirements: 110</w:t>
      </w:r>
      <w:ins w:id="83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V, 60</w:t>
      </w:r>
      <w:ins w:id="84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Hz, 290</w:t>
      </w:r>
      <w:ins w:id="85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W (Part# PB110) or 230</w:t>
      </w:r>
      <w:ins w:id="86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V, 50</w:t>
      </w:r>
      <w:ins w:id="87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Hz, 290</w:t>
      </w:r>
      <w:ins w:id="88" w:author="Ira Sabran" w:date="2014-04-04T13:25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W (Part# PB230)</w:t>
      </w:r>
      <w:del w:id="89" w:author="Ira Sabran" w:date="2014-04-04T13:25:00Z"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4E50C2A7" w14:textId="77777777" w:rsidR="00636D63" w:rsidRPr="00636D63" w:rsidRDefault="00636D63" w:rsidP="00636D63">
      <w:pPr>
        <w:spacing w:after="0" w:line="240" w:lineRule="auto"/>
        <w:ind w:left="720"/>
        <w:rPr>
          <w:rFonts w:eastAsia="Times New Roman" w:cs="Times New Roman"/>
        </w:rPr>
      </w:pPr>
      <w:r w:rsidRPr="00636D63">
        <w:rPr>
          <w:rFonts w:eastAsia="Times New Roman" w:cs="Times New Roman"/>
          <w:b/>
          <w:bCs/>
        </w:rPr>
        <w:t xml:space="preserve">Direct to </w:t>
      </w:r>
      <w:del w:id="90" w:author="Ira Sabran" w:date="2014-04-04T13:25:00Z">
        <w:r w:rsidRPr="00636D63" w:rsidDel="00636D63">
          <w:rPr>
            <w:rFonts w:eastAsia="Times New Roman" w:cs="Times New Roman"/>
            <w:b/>
            <w:bCs/>
          </w:rPr>
          <w:delText xml:space="preserve">lab </w:delText>
        </w:r>
      </w:del>
      <w:ins w:id="91" w:author="Ira Sabran" w:date="2014-04-04T13:25:00Z">
        <w:r>
          <w:rPr>
            <w:rFonts w:eastAsia="Times New Roman" w:cs="Times New Roman"/>
            <w:b/>
            <w:bCs/>
          </w:rPr>
          <w:t>L</w:t>
        </w:r>
        <w:r w:rsidRPr="00636D63">
          <w:rPr>
            <w:rFonts w:eastAsia="Times New Roman" w:cs="Times New Roman"/>
            <w:b/>
            <w:bCs/>
          </w:rPr>
          <w:t xml:space="preserve">ab </w:t>
        </w:r>
      </w:ins>
      <w:del w:id="92" w:author="Ira Sabran" w:date="2014-04-04T13:25:00Z">
        <w:r w:rsidRPr="00636D63" w:rsidDel="00636D63">
          <w:rPr>
            <w:rFonts w:eastAsia="Times New Roman" w:cs="Times New Roman"/>
            <w:b/>
            <w:bCs/>
          </w:rPr>
          <w:delText xml:space="preserve">air </w:delText>
        </w:r>
      </w:del>
      <w:ins w:id="93" w:author="Ira Sabran" w:date="2014-04-04T13:25:00Z">
        <w:r>
          <w:rPr>
            <w:rFonts w:eastAsia="Times New Roman" w:cs="Times New Roman"/>
            <w:b/>
            <w:bCs/>
          </w:rPr>
          <w:t>A</w:t>
        </w:r>
        <w:r w:rsidRPr="00636D63">
          <w:rPr>
            <w:rFonts w:eastAsia="Times New Roman" w:cs="Times New Roman"/>
            <w:b/>
            <w:bCs/>
          </w:rPr>
          <w:t xml:space="preserve">ir </w:t>
        </w:r>
      </w:ins>
      <w:r w:rsidRPr="00636D63">
        <w:rPr>
          <w:rFonts w:eastAsia="Times New Roman" w:cs="Times New Roman"/>
          <w:b/>
          <w:bCs/>
        </w:rPr>
        <w:t xml:space="preserve">and </w:t>
      </w:r>
      <w:del w:id="94" w:author="Ira Sabran" w:date="2014-04-04T13:26:00Z">
        <w:r w:rsidRPr="00636D63" w:rsidDel="00636D63">
          <w:rPr>
            <w:rFonts w:eastAsia="Times New Roman" w:cs="Times New Roman"/>
            <w:b/>
            <w:bCs/>
          </w:rPr>
          <w:delText xml:space="preserve">vacuum </w:delText>
        </w:r>
      </w:del>
      <w:ins w:id="95" w:author="Ira Sabran" w:date="2014-04-04T13:26:00Z">
        <w:r>
          <w:rPr>
            <w:rFonts w:eastAsia="Times New Roman" w:cs="Times New Roman"/>
            <w:b/>
            <w:bCs/>
          </w:rPr>
          <w:t>V</w:t>
        </w:r>
        <w:r w:rsidRPr="00636D63">
          <w:rPr>
            <w:rFonts w:eastAsia="Times New Roman" w:cs="Times New Roman"/>
            <w:b/>
            <w:bCs/>
          </w:rPr>
          <w:t xml:space="preserve">acuum </w:t>
        </w:r>
      </w:ins>
      <w:del w:id="96" w:author="Ira Sabran" w:date="2014-04-04T13:26:00Z">
        <w:r w:rsidRPr="00636D63" w:rsidDel="00636D63">
          <w:rPr>
            <w:rFonts w:eastAsia="Times New Roman" w:cs="Times New Roman"/>
            <w:b/>
            <w:bCs/>
          </w:rPr>
          <w:delText>option</w:delText>
        </w:r>
      </w:del>
      <w:ins w:id="97" w:author="Ira Sabran" w:date="2014-04-04T13:26:00Z">
        <w:r>
          <w:rPr>
            <w:rFonts w:eastAsia="Times New Roman" w:cs="Times New Roman"/>
            <w:b/>
            <w:bCs/>
          </w:rPr>
          <w:t>O</w:t>
        </w:r>
        <w:r w:rsidRPr="00636D63">
          <w:rPr>
            <w:rFonts w:eastAsia="Times New Roman" w:cs="Times New Roman"/>
            <w:b/>
            <w:bCs/>
          </w:rPr>
          <w:t>ption</w:t>
        </w:r>
      </w:ins>
      <w:del w:id="98" w:author="Ira Sabran" w:date="2014-04-04T13:26:00Z">
        <w:r w:rsidRPr="00636D63" w:rsidDel="00636D63">
          <w:rPr>
            <w:rFonts w:eastAsia="Times New Roman" w:cs="Times New Roman"/>
            <w:b/>
            <w:bCs/>
          </w:rPr>
          <w:delText>:</w:delText>
        </w:r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0B48593D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 the system directly to your source of pressure and vacuum.</w:t>
      </w:r>
    </w:p>
    <w:p w14:paraId="71942118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Pressure: 30 </w:t>
      </w:r>
      <w:del w:id="99" w:author="Ira Sabran" w:date="2014-04-04T13:29:00Z">
        <w:r w:rsidRPr="00636D63" w:rsidDel="00636D63">
          <w:rPr>
            <w:rFonts w:eastAsia="Times New Roman" w:cs="Times New Roman"/>
          </w:rPr>
          <w:delText>psi</w:delText>
        </w:r>
      </w:del>
      <w:ins w:id="100" w:author="Ira Sabran" w:date="2014-04-04T13:29:00Z">
        <w:r>
          <w:rPr>
            <w:rFonts w:eastAsia="Times New Roman" w:cs="Times New Roman"/>
          </w:rPr>
          <w:t>PSI</w:t>
        </w:r>
      </w:ins>
      <w:r w:rsidRPr="00636D63">
        <w:rPr>
          <w:rFonts w:eastAsia="Times New Roman" w:cs="Times New Roman"/>
        </w:rPr>
        <w:t xml:space="preserve"> @ 0.15 </w:t>
      </w:r>
      <w:del w:id="101" w:author="Ira Sabran" w:date="2014-04-04T13:31:00Z">
        <w:r w:rsidRPr="00636D63" w:rsidDel="00636D63">
          <w:rPr>
            <w:rFonts w:eastAsia="Times New Roman" w:cs="Times New Roman"/>
          </w:rPr>
          <w:delText>cfm</w:delText>
        </w:r>
      </w:del>
      <w:ins w:id="102" w:author="Ira Sabran" w:date="2014-04-04T13:31:00Z">
        <w:r>
          <w:rPr>
            <w:rFonts w:eastAsia="Times New Roman" w:cs="Times New Roman"/>
          </w:rPr>
          <w:t>CFM</w:t>
        </w:r>
      </w:ins>
      <w:r w:rsidRPr="00636D63">
        <w:rPr>
          <w:rFonts w:eastAsia="Times New Roman" w:cs="Times New Roman"/>
        </w:rPr>
        <w:t xml:space="preserve"> = 2.0 </w:t>
      </w:r>
      <w:del w:id="103" w:author="Ira Sabran" w:date="2014-04-04T13:32:00Z">
        <w:r w:rsidRPr="00636D63" w:rsidDel="00636D63">
          <w:rPr>
            <w:rFonts w:eastAsia="Times New Roman" w:cs="Times New Roman"/>
          </w:rPr>
          <w:delText xml:space="preserve">bar </w:delText>
        </w:r>
      </w:del>
      <w:ins w:id="104" w:author="Ira Sabran" w:date="2014-04-04T13:32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 xml:space="preserve">ar </w:t>
        </w:r>
      </w:ins>
      <w:r w:rsidRPr="00636D63">
        <w:rPr>
          <w:rFonts w:eastAsia="Times New Roman" w:cs="Times New Roman"/>
        </w:rPr>
        <w:t xml:space="preserve">@ 4.3 </w:t>
      </w:r>
      <w:del w:id="105" w:author="Ira Sabran" w:date="2014-04-04T13:30:00Z">
        <w:r w:rsidRPr="00636D63" w:rsidDel="00636D63">
          <w:rPr>
            <w:rFonts w:eastAsia="Times New Roman" w:cs="Times New Roman"/>
          </w:rPr>
          <w:delText>lpm</w:delText>
        </w:r>
      </w:del>
      <w:ins w:id="106" w:author="Ira Sabran" w:date="2014-04-04T13:30:00Z">
        <w:r>
          <w:rPr>
            <w:rFonts w:eastAsia="Times New Roman" w:cs="Times New Roman"/>
          </w:rPr>
          <w:t>LPM</w:t>
        </w:r>
      </w:ins>
    </w:p>
    <w:p w14:paraId="5AC68ECD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Vacuum: 22 in</w:t>
      </w:r>
      <w:ins w:id="107" w:author="Ira Sabran" w:date="2014-04-04T13:32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Hg @ 0.2 </w:t>
      </w:r>
      <w:del w:id="108" w:author="Ira Sabran" w:date="2014-04-04T13:31:00Z">
        <w:r w:rsidRPr="00636D63" w:rsidDel="00636D63">
          <w:rPr>
            <w:rFonts w:eastAsia="Times New Roman" w:cs="Times New Roman"/>
          </w:rPr>
          <w:delText>cfm</w:delText>
        </w:r>
      </w:del>
      <w:ins w:id="109" w:author="Ira Sabran" w:date="2014-04-04T13:31:00Z">
        <w:r>
          <w:rPr>
            <w:rFonts w:eastAsia="Times New Roman" w:cs="Times New Roman"/>
          </w:rPr>
          <w:t>CFM</w:t>
        </w:r>
      </w:ins>
      <w:ins w:id="110" w:author="Ira Sabran" w:date="2014-04-04T13:32:00Z">
        <w:r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= -750 </w:t>
      </w:r>
      <w:del w:id="111" w:author="Ira Sabran" w:date="2014-04-04T13:32:00Z">
        <w:r w:rsidRPr="00636D63" w:rsidDel="00636D63">
          <w:rPr>
            <w:rFonts w:eastAsia="Times New Roman" w:cs="Times New Roman"/>
          </w:rPr>
          <w:delText xml:space="preserve">mbar </w:delText>
        </w:r>
      </w:del>
      <w:proofErr w:type="spellStart"/>
      <w:ins w:id="112" w:author="Ira Sabran" w:date="2014-04-04T13:32:00Z">
        <w:r w:rsidRPr="00636D63">
          <w:rPr>
            <w:rFonts w:eastAsia="Times New Roman" w:cs="Times New Roman"/>
          </w:rPr>
          <w:t>m</w:t>
        </w:r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>ar</w:t>
        </w:r>
        <w:proofErr w:type="spellEnd"/>
        <w:r w:rsidRPr="00636D63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 xml:space="preserve">@ 5.7 </w:t>
      </w:r>
      <w:del w:id="113" w:author="Ira Sabran" w:date="2014-04-04T13:30:00Z">
        <w:r w:rsidRPr="00636D63" w:rsidDel="00636D63">
          <w:rPr>
            <w:rFonts w:eastAsia="Times New Roman" w:cs="Times New Roman"/>
          </w:rPr>
          <w:delText>lpm</w:delText>
        </w:r>
      </w:del>
      <w:ins w:id="114" w:author="Ira Sabran" w:date="2014-04-04T13:30:00Z">
        <w:r>
          <w:rPr>
            <w:rFonts w:eastAsia="Times New Roman" w:cs="Times New Roman"/>
          </w:rPr>
          <w:t>LPM</w:t>
        </w:r>
      </w:ins>
    </w:p>
    <w:p w14:paraId="0E613CB2" w14:textId="77777777" w:rsidR="00636D63" w:rsidRPr="00636D63" w:rsidRDefault="00636D63" w:rsidP="00636D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Connectors: 5/32</w:t>
      </w:r>
      <w:del w:id="115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116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or 4</w:t>
      </w:r>
      <w:del w:id="117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118" w:author="Ira Sabran" w:date="2014-04-04T13:29:00Z">
        <w:r>
          <w:rPr>
            <w:rFonts w:eastAsia="Times New Roman" w:cs="Times New Roman"/>
          </w:rPr>
          <w:t>mM</w:t>
        </w:r>
      </w:ins>
      <w:r w:rsidRPr="00636D63">
        <w:rPr>
          <w:rFonts w:eastAsia="Times New Roman" w:cs="Times New Roman"/>
        </w:rPr>
        <w:t xml:space="preserve"> OD tubing. Other connectors available upon request. </w:t>
      </w:r>
    </w:p>
    <w:p w14:paraId="4362338F" w14:textId="77777777" w:rsidR="00636D63" w:rsidRPr="00636D63" w:rsidRDefault="00636D63" w:rsidP="00636D63">
      <w:pPr>
        <w:spacing w:after="0" w:line="240" w:lineRule="auto"/>
        <w:ind w:left="720"/>
        <w:rPr>
          <w:rFonts w:eastAsia="Times New Roman" w:cs="Times New Roman"/>
        </w:rPr>
      </w:pPr>
      <w:proofErr w:type="spellStart"/>
      <w:r w:rsidRPr="00636D63">
        <w:rPr>
          <w:rFonts w:eastAsia="Times New Roman" w:cs="Times New Roman"/>
          <w:b/>
          <w:bCs/>
        </w:rPr>
        <w:t>Venturi</w:t>
      </w:r>
      <w:proofErr w:type="spellEnd"/>
      <w:r w:rsidRPr="00636D63">
        <w:rPr>
          <w:rFonts w:eastAsia="Times New Roman" w:cs="Times New Roman"/>
          <w:b/>
          <w:bCs/>
        </w:rPr>
        <w:t xml:space="preserve"> </w:t>
      </w:r>
      <w:del w:id="119" w:author="Ira Sabran" w:date="2014-04-04T13:33:00Z">
        <w:r w:rsidRPr="00636D63" w:rsidDel="00636D63">
          <w:rPr>
            <w:rFonts w:eastAsia="Times New Roman" w:cs="Times New Roman"/>
            <w:b/>
            <w:bCs/>
          </w:rPr>
          <w:delText xml:space="preserve">vacuum </w:delText>
        </w:r>
      </w:del>
      <w:ins w:id="120" w:author="Ira Sabran" w:date="2014-04-04T13:33:00Z">
        <w:r>
          <w:rPr>
            <w:rFonts w:eastAsia="Times New Roman" w:cs="Times New Roman"/>
            <w:b/>
            <w:bCs/>
          </w:rPr>
          <w:t>V</w:t>
        </w:r>
        <w:r w:rsidRPr="00636D63">
          <w:rPr>
            <w:rFonts w:eastAsia="Times New Roman" w:cs="Times New Roman"/>
            <w:b/>
            <w:bCs/>
          </w:rPr>
          <w:t xml:space="preserve">acuum </w:t>
        </w:r>
      </w:ins>
      <w:del w:id="121" w:author="Ira Sabran" w:date="2014-04-04T13:33:00Z">
        <w:r w:rsidRPr="00636D63" w:rsidDel="00636D63">
          <w:rPr>
            <w:rFonts w:eastAsia="Times New Roman" w:cs="Times New Roman"/>
            <w:b/>
            <w:bCs/>
          </w:rPr>
          <w:delText xml:space="preserve">option </w:delText>
        </w:r>
      </w:del>
      <w:ins w:id="122" w:author="Ira Sabran" w:date="2014-04-04T13:33:00Z">
        <w:r>
          <w:rPr>
            <w:rFonts w:eastAsia="Times New Roman" w:cs="Times New Roman"/>
            <w:b/>
            <w:bCs/>
          </w:rPr>
          <w:t>O</w:t>
        </w:r>
        <w:r w:rsidRPr="00636D63">
          <w:rPr>
            <w:rFonts w:eastAsia="Times New Roman" w:cs="Times New Roman"/>
            <w:b/>
            <w:bCs/>
          </w:rPr>
          <w:t xml:space="preserve">ption </w:t>
        </w:r>
      </w:ins>
      <w:r w:rsidRPr="00636D63">
        <w:rPr>
          <w:rFonts w:eastAsia="Times New Roman" w:cs="Times New Roman"/>
          <w:b/>
          <w:bCs/>
        </w:rPr>
        <w:t>(Part# VENT1)</w:t>
      </w:r>
      <w:del w:id="123" w:author="Ira Sabran" w:date="2014-04-04T13:33:00Z">
        <w:r w:rsidRPr="00636D63" w:rsidDel="00636D63">
          <w:rPr>
            <w:rFonts w:eastAsia="Times New Roman" w:cs="Times New Roman"/>
            <w:b/>
            <w:bCs/>
          </w:rPr>
          <w:delText>:</w:delText>
        </w:r>
        <w:r w:rsidRPr="00636D63" w:rsidDel="00636D63">
          <w:rPr>
            <w:rFonts w:eastAsia="Times New Roman" w:cs="Times New Roman"/>
          </w:rPr>
          <w:delText xml:space="preserve"> </w:delText>
        </w:r>
      </w:del>
    </w:p>
    <w:p w14:paraId="2960C5F3" w14:textId="77777777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Use your pressure source to generate the required vacuum with a </w:t>
      </w:r>
      <w:del w:id="124" w:author="Ira Sabran" w:date="2014-04-04T13:33:00Z">
        <w:r w:rsidRPr="00636D63" w:rsidDel="00636D63">
          <w:rPr>
            <w:rFonts w:eastAsia="Times New Roman" w:cs="Times New Roman"/>
          </w:rPr>
          <w:delText xml:space="preserve">venturi </w:delText>
        </w:r>
      </w:del>
      <w:proofErr w:type="spellStart"/>
      <w:ins w:id="125" w:author="Ira Sabran" w:date="2014-04-04T13:33:00Z">
        <w:r>
          <w:rPr>
            <w:rFonts w:eastAsia="Times New Roman" w:cs="Times New Roman"/>
          </w:rPr>
          <w:t>V</w:t>
        </w:r>
        <w:r w:rsidRPr="00636D63">
          <w:rPr>
            <w:rFonts w:eastAsia="Times New Roman" w:cs="Times New Roman"/>
          </w:rPr>
          <w:t>enturi</w:t>
        </w:r>
        <w:proofErr w:type="spellEnd"/>
        <w:r w:rsidRPr="00636D63">
          <w:rPr>
            <w:rFonts w:eastAsia="Times New Roman" w:cs="Times New Roman"/>
          </w:rPr>
          <w:t xml:space="preserve"> </w:t>
        </w:r>
      </w:ins>
      <w:r w:rsidRPr="00636D63">
        <w:rPr>
          <w:rFonts w:eastAsia="Times New Roman" w:cs="Times New Roman"/>
        </w:rPr>
        <w:t>vacuum pump</w:t>
      </w:r>
      <w:del w:id="126" w:author="Ira Sabran" w:date="2014-04-04T13:33:00Z">
        <w:r w:rsidRPr="00636D63" w:rsidDel="00636D63">
          <w:rPr>
            <w:rFonts w:eastAsia="Times New Roman" w:cs="Times New Roman"/>
          </w:rPr>
          <w:delText>.</w:delText>
        </w:r>
      </w:del>
    </w:p>
    <w:p w14:paraId="0096BC52" w14:textId="77777777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Pressure: 80 </w:t>
      </w:r>
      <w:del w:id="127" w:author="Ira Sabran" w:date="2014-04-04T13:29:00Z">
        <w:r w:rsidRPr="00636D63" w:rsidDel="00636D63">
          <w:rPr>
            <w:rFonts w:eastAsia="Times New Roman" w:cs="Times New Roman"/>
          </w:rPr>
          <w:delText>psi</w:delText>
        </w:r>
      </w:del>
      <w:ins w:id="128" w:author="Ira Sabran" w:date="2014-04-04T13:29:00Z">
        <w:r>
          <w:rPr>
            <w:rFonts w:eastAsia="Times New Roman" w:cs="Times New Roman"/>
          </w:rPr>
          <w:t>PSI</w:t>
        </w:r>
      </w:ins>
      <w:r w:rsidRPr="00636D63">
        <w:rPr>
          <w:rFonts w:eastAsia="Times New Roman" w:cs="Times New Roman"/>
        </w:rPr>
        <w:t xml:space="preserve"> @ 1 </w:t>
      </w:r>
      <w:del w:id="129" w:author="Ira Sabran" w:date="2014-04-04T13:31:00Z">
        <w:r w:rsidRPr="00636D63" w:rsidDel="00636D63">
          <w:rPr>
            <w:rFonts w:eastAsia="Times New Roman" w:cs="Times New Roman"/>
          </w:rPr>
          <w:delText>cfm</w:delText>
        </w:r>
      </w:del>
      <w:ins w:id="130" w:author="Ira Sabran" w:date="2014-04-04T13:31:00Z">
        <w:r>
          <w:rPr>
            <w:rFonts w:eastAsia="Times New Roman" w:cs="Times New Roman"/>
          </w:rPr>
          <w:t>CFM</w:t>
        </w:r>
      </w:ins>
      <w:r w:rsidRPr="00636D63">
        <w:rPr>
          <w:rFonts w:eastAsia="Times New Roman" w:cs="Times New Roman"/>
        </w:rPr>
        <w:t xml:space="preserve"> = 5.5 </w:t>
      </w:r>
      <w:del w:id="131" w:author="Ira Sabran" w:date="2014-04-04T13:33:00Z">
        <w:r w:rsidRPr="00636D63" w:rsidDel="00636D63">
          <w:rPr>
            <w:rFonts w:eastAsia="Times New Roman" w:cs="Times New Roman"/>
          </w:rPr>
          <w:delText xml:space="preserve">bar </w:delText>
        </w:r>
      </w:del>
      <w:ins w:id="132" w:author="Ira Sabran" w:date="2014-04-04T13:33:00Z">
        <w:r>
          <w:rPr>
            <w:rFonts w:eastAsia="Times New Roman" w:cs="Times New Roman"/>
          </w:rPr>
          <w:t>B</w:t>
        </w:r>
        <w:r w:rsidRPr="00636D63">
          <w:rPr>
            <w:rFonts w:eastAsia="Times New Roman" w:cs="Times New Roman"/>
          </w:rPr>
          <w:t xml:space="preserve">ar </w:t>
        </w:r>
      </w:ins>
      <w:r w:rsidRPr="00636D63">
        <w:rPr>
          <w:rFonts w:eastAsia="Times New Roman" w:cs="Times New Roman"/>
        </w:rPr>
        <w:t xml:space="preserve">@ 28 </w:t>
      </w:r>
      <w:del w:id="133" w:author="Ira Sabran" w:date="2014-04-04T13:30:00Z">
        <w:r w:rsidRPr="00636D63" w:rsidDel="00636D63">
          <w:rPr>
            <w:rFonts w:eastAsia="Times New Roman" w:cs="Times New Roman"/>
          </w:rPr>
          <w:delText>lpm</w:delText>
        </w:r>
      </w:del>
      <w:ins w:id="134" w:author="Ira Sabran" w:date="2014-04-04T13:30:00Z">
        <w:r>
          <w:rPr>
            <w:rFonts w:eastAsia="Times New Roman" w:cs="Times New Roman"/>
          </w:rPr>
          <w:t>LPM</w:t>
        </w:r>
      </w:ins>
    </w:p>
    <w:p w14:paraId="31C33C61" w14:textId="77777777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>Vacuum: Self Contained</w:t>
      </w:r>
    </w:p>
    <w:p w14:paraId="29F01D9F" w14:textId="77777777" w:rsidR="00636D63" w:rsidRPr="00636D63" w:rsidRDefault="00636D63" w:rsidP="00636D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636D63">
        <w:rPr>
          <w:rFonts w:eastAsia="Times New Roman" w:cs="Times New Roman"/>
        </w:rPr>
        <w:t xml:space="preserve">Connectors: </w:t>
      </w:r>
      <w:del w:id="135" w:author="Ira Sabran" w:date="2014-04-04T13:34:00Z">
        <w:r w:rsidRPr="00636D63" w:rsidDel="00636D63">
          <w:rPr>
            <w:rFonts w:eastAsia="Times New Roman" w:cs="Times New Roman"/>
          </w:rPr>
          <w:delText xml:space="preserve">Quick </w:delText>
        </w:r>
      </w:del>
      <w:ins w:id="136" w:author="Ira Sabran" w:date="2014-04-04T13:34:00Z">
        <w:r w:rsidRPr="00636D63">
          <w:rPr>
            <w:rFonts w:eastAsia="Times New Roman" w:cs="Times New Roman"/>
          </w:rPr>
          <w:t>Quick</w:t>
        </w:r>
        <w:r>
          <w:rPr>
            <w:rFonts w:eastAsia="Times New Roman" w:cs="Times New Roman"/>
          </w:rPr>
          <w:t>-</w:t>
        </w:r>
      </w:ins>
      <w:del w:id="137" w:author="Ira Sabran" w:date="2014-04-04T13:34:00Z">
        <w:r w:rsidRPr="00636D63" w:rsidDel="00636D63">
          <w:rPr>
            <w:rFonts w:eastAsia="Times New Roman" w:cs="Times New Roman"/>
          </w:rPr>
          <w:delText xml:space="preserve">Disconnect </w:delText>
        </w:r>
      </w:del>
      <w:ins w:id="138" w:author="Ira Sabran" w:date="2014-04-04T13:34:00Z">
        <w:r>
          <w:rPr>
            <w:rFonts w:eastAsia="Times New Roman" w:cs="Times New Roman"/>
          </w:rPr>
          <w:t>d</w:t>
        </w:r>
        <w:r w:rsidRPr="00636D63">
          <w:rPr>
            <w:rFonts w:eastAsia="Times New Roman" w:cs="Times New Roman"/>
          </w:rPr>
          <w:t xml:space="preserve">isconnect </w:t>
        </w:r>
      </w:ins>
      <w:del w:id="139" w:author="Ira Sabran" w:date="2014-04-04T13:34:00Z">
        <w:r w:rsidRPr="00636D63" w:rsidDel="00636D63">
          <w:rPr>
            <w:rFonts w:eastAsia="Times New Roman" w:cs="Times New Roman"/>
          </w:rPr>
          <w:delText>H</w:delText>
        </w:r>
      </w:del>
      <w:ins w:id="140" w:author="Ira Sabran" w:date="2014-04-04T13:34:00Z">
        <w:r>
          <w:rPr>
            <w:rFonts w:eastAsia="Times New Roman" w:cs="Times New Roman"/>
          </w:rPr>
          <w:t>h</w:t>
        </w:r>
      </w:ins>
      <w:r w:rsidRPr="00636D63">
        <w:rPr>
          <w:rFonts w:eastAsia="Times New Roman" w:cs="Times New Roman"/>
        </w:rPr>
        <w:t>o</w:t>
      </w:r>
      <w:del w:id="141" w:author="Ira Sabran" w:date="2014-04-04T13:34:00Z">
        <w:r w:rsidRPr="00636D63" w:rsidDel="00636D63">
          <w:rPr>
            <w:rFonts w:eastAsia="Times New Roman" w:cs="Times New Roman"/>
          </w:rPr>
          <w:delText>u</w:delText>
        </w:r>
      </w:del>
      <w:r w:rsidRPr="00636D63">
        <w:rPr>
          <w:rFonts w:eastAsia="Times New Roman" w:cs="Times New Roman"/>
        </w:rPr>
        <w:t xml:space="preserve">se </w:t>
      </w:r>
      <w:del w:id="142" w:author="Ira Sabran" w:date="2014-04-04T13:34:00Z">
        <w:r w:rsidRPr="00636D63" w:rsidDel="00636D63">
          <w:rPr>
            <w:rFonts w:eastAsia="Times New Roman" w:cs="Times New Roman"/>
          </w:rPr>
          <w:delText>Coupling</w:delText>
        </w:r>
      </w:del>
      <w:ins w:id="143" w:author="Ira Sabran" w:date="2014-04-04T13:34:00Z">
        <w:r>
          <w:rPr>
            <w:rFonts w:eastAsia="Times New Roman" w:cs="Times New Roman"/>
          </w:rPr>
          <w:t>c</w:t>
        </w:r>
        <w:r w:rsidRPr="00636D63">
          <w:rPr>
            <w:rFonts w:eastAsia="Times New Roman" w:cs="Times New Roman"/>
          </w:rPr>
          <w:t>oupling</w:t>
        </w:r>
      </w:ins>
      <w:r w:rsidRPr="00636D63">
        <w:rPr>
          <w:rFonts w:eastAsia="Times New Roman" w:cs="Times New Roman"/>
        </w:rPr>
        <w:t xml:space="preserve">, </w:t>
      </w:r>
      <w:del w:id="144" w:author="Ira Sabran" w:date="2014-04-04T13:34:00Z">
        <w:r w:rsidRPr="00636D63" w:rsidDel="00636D63">
          <w:rPr>
            <w:rFonts w:eastAsia="Times New Roman" w:cs="Times New Roman"/>
          </w:rPr>
          <w:delText>Industrial</w:delText>
        </w:r>
      </w:del>
      <w:ins w:id="145" w:author="Ira Sabran" w:date="2014-04-04T13:34:00Z">
        <w:r>
          <w:rPr>
            <w:rFonts w:eastAsia="Times New Roman" w:cs="Times New Roman"/>
          </w:rPr>
          <w:t>i</w:t>
        </w:r>
        <w:r w:rsidRPr="00636D63">
          <w:rPr>
            <w:rFonts w:eastAsia="Times New Roman" w:cs="Times New Roman"/>
          </w:rPr>
          <w:t>ndustrial</w:t>
        </w:r>
      </w:ins>
      <w:r w:rsidRPr="00636D63">
        <w:rPr>
          <w:rFonts w:eastAsia="Times New Roman" w:cs="Times New Roman"/>
        </w:rPr>
        <w:t>-</w:t>
      </w:r>
      <w:del w:id="146" w:author="Ira Sabran" w:date="2014-04-04T13:34:00Z">
        <w:r w:rsidRPr="00636D63" w:rsidDel="00636D63">
          <w:rPr>
            <w:rFonts w:eastAsia="Times New Roman" w:cs="Times New Roman"/>
          </w:rPr>
          <w:delText>Shape</w:delText>
        </w:r>
      </w:del>
      <w:ins w:id="147" w:author="Ira Sabran" w:date="2014-04-04T13:34:00Z">
        <w:r>
          <w:rPr>
            <w:rFonts w:eastAsia="Times New Roman" w:cs="Times New Roman"/>
          </w:rPr>
          <w:t>s</w:t>
        </w:r>
        <w:r w:rsidRPr="00636D63">
          <w:rPr>
            <w:rFonts w:eastAsia="Times New Roman" w:cs="Times New Roman"/>
          </w:rPr>
          <w:t>hape</w:t>
        </w:r>
      </w:ins>
      <w:r w:rsidRPr="00636D63">
        <w:rPr>
          <w:rFonts w:eastAsia="Times New Roman" w:cs="Times New Roman"/>
        </w:rPr>
        <w:t>, 1/4</w:t>
      </w:r>
      <w:del w:id="148" w:author="Ira Sabran" w:date="2014-04-04T13:45:00Z">
        <w:r w:rsidRPr="00636D63" w:rsidDel="00636D63">
          <w:rPr>
            <w:rFonts w:eastAsia="Times New Roman" w:cs="Times New Roman"/>
          </w:rPr>
          <w:delText>”</w:delText>
        </w:r>
      </w:del>
      <w:ins w:id="149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NPTF </w:t>
      </w:r>
      <w:del w:id="150" w:author="Ira Sabran" w:date="2014-04-04T13:35:00Z">
        <w:r w:rsidRPr="00636D63" w:rsidDel="00636D63">
          <w:rPr>
            <w:rFonts w:eastAsia="Times New Roman" w:cs="Times New Roman"/>
          </w:rPr>
          <w:delText>Male</w:delText>
        </w:r>
      </w:del>
      <w:ins w:id="151" w:author="Ira Sabran" w:date="2014-04-04T13:35:00Z">
        <w:r>
          <w:rPr>
            <w:rFonts w:eastAsia="Times New Roman" w:cs="Times New Roman"/>
          </w:rPr>
          <w:t>m</w:t>
        </w:r>
        <w:r w:rsidRPr="00636D63">
          <w:rPr>
            <w:rFonts w:eastAsia="Times New Roman" w:cs="Times New Roman"/>
          </w:rPr>
          <w:t>ale</w:t>
        </w:r>
      </w:ins>
      <w:r w:rsidRPr="00636D63">
        <w:rPr>
          <w:rFonts w:eastAsia="Times New Roman" w:cs="Times New Roman"/>
        </w:rPr>
        <w:t xml:space="preserve">, </w:t>
      </w:r>
      <w:del w:id="152" w:author="Ira Sabran" w:date="2014-04-04T13:35:00Z">
        <w:r w:rsidRPr="00636D63" w:rsidDel="00636D63">
          <w:rPr>
            <w:rFonts w:eastAsia="Times New Roman" w:cs="Times New Roman"/>
          </w:rPr>
          <w:delText>1/4</w:delText>
        </w:r>
      </w:del>
      <w:ins w:id="153" w:author="Ira Sabran" w:date="2014-04-04T13:35:00Z">
        <w:r>
          <w:rPr>
            <w:rFonts w:eastAsia="Times New Roman" w:cs="Times New Roman"/>
          </w:rPr>
          <w:t>¼</w:t>
        </w:r>
      </w:ins>
      <w:ins w:id="154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</w:t>
      </w:r>
      <w:del w:id="155" w:author="Ira Sabran" w:date="2014-04-04T13:35:00Z">
        <w:r w:rsidRPr="00636D63" w:rsidDel="00636D63">
          <w:rPr>
            <w:rFonts w:eastAsia="Times New Roman" w:cs="Times New Roman"/>
          </w:rPr>
          <w:delText xml:space="preserve">Coupling </w:delText>
        </w:r>
      </w:del>
      <w:ins w:id="156" w:author="Ira Sabran" w:date="2014-04-04T13:35:00Z">
        <w:r>
          <w:rPr>
            <w:rFonts w:eastAsia="Times New Roman" w:cs="Times New Roman"/>
          </w:rPr>
          <w:t>c</w:t>
        </w:r>
        <w:r w:rsidRPr="00636D63">
          <w:rPr>
            <w:rFonts w:eastAsia="Times New Roman" w:cs="Times New Roman"/>
          </w:rPr>
          <w:t xml:space="preserve">oupling </w:t>
        </w:r>
      </w:ins>
      <w:del w:id="157" w:author="Ira Sabran" w:date="2014-04-04T13:35:00Z">
        <w:r w:rsidRPr="00636D63" w:rsidDel="00636D63">
          <w:rPr>
            <w:rFonts w:eastAsia="Times New Roman" w:cs="Times New Roman"/>
          </w:rPr>
          <w:delText xml:space="preserve">Size </w:delText>
        </w:r>
      </w:del>
      <w:r w:rsidRPr="00636D63">
        <w:rPr>
          <w:rFonts w:eastAsia="Times New Roman" w:cs="Times New Roman"/>
        </w:rPr>
        <w:t>(McMaster part# 1077T17) and 5/32</w:t>
      </w:r>
      <w:del w:id="158" w:author="Ira Sabran" w:date="2014-04-04T13:45:00Z">
        <w:r w:rsidRPr="00636D63" w:rsidDel="00636D63">
          <w:rPr>
            <w:rFonts w:eastAsia="Times New Roman" w:cs="Times New Roman"/>
          </w:rPr>
          <w:delText>"</w:delText>
        </w:r>
      </w:del>
      <w:ins w:id="159" w:author="Ira Sabran" w:date="2014-04-04T13:45:00Z">
        <w:r>
          <w:rPr>
            <w:rFonts w:eastAsia="Times New Roman" w:cs="Times New Roman"/>
          </w:rPr>
          <w:t xml:space="preserve"> in.</w:t>
        </w:r>
      </w:ins>
      <w:r w:rsidRPr="00636D63">
        <w:rPr>
          <w:rFonts w:eastAsia="Times New Roman" w:cs="Times New Roman"/>
        </w:rPr>
        <w:t xml:space="preserve"> or 4</w:t>
      </w:r>
      <w:del w:id="160" w:author="Ira Sabran" w:date="2014-04-04T13:29:00Z">
        <w:r w:rsidRPr="00636D63" w:rsidDel="00636D63">
          <w:rPr>
            <w:rFonts w:eastAsia="Times New Roman" w:cs="Times New Roman"/>
          </w:rPr>
          <w:delText>mm</w:delText>
        </w:r>
      </w:del>
      <w:ins w:id="161" w:author="Ira Sabran" w:date="2014-04-04T13:29:00Z">
        <w:r>
          <w:rPr>
            <w:rFonts w:eastAsia="Times New Roman" w:cs="Times New Roman"/>
          </w:rPr>
          <w:t>mM</w:t>
        </w:r>
      </w:ins>
      <w:r w:rsidRPr="00636D63">
        <w:rPr>
          <w:rFonts w:eastAsia="Times New Roman" w:cs="Times New Roman"/>
        </w:rPr>
        <w:t xml:space="preserve"> OD tubing. Other connectors available upon request.</w:t>
      </w:r>
    </w:p>
    <w:p w14:paraId="7BAD2D92" w14:textId="77777777" w:rsidR="00636D63" w:rsidRPr="00636D63" w:rsidRDefault="00636D63"/>
    <w:sectPr w:rsidR="00636D63" w:rsidRPr="0063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9" w:author="Ira Sabran" w:date="2014-04-04T13:20:00Z" w:initials="IS">
    <w:p w14:paraId="7E0BF9BB" w14:textId="77777777" w:rsidR="00636D63" w:rsidRDefault="00636D63">
      <w:pPr>
        <w:pStyle w:val="CommentText"/>
      </w:pPr>
      <w:r>
        <w:rPr>
          <w:rStyle w:val="CommentReference"/>
        </w:rPr>
        <w:annotationRef/>
      </w:r>
      <w:r>
        <w:t>Is ‘wash’ necessary?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0BF9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F2ACD"/>
    <w:multiLevelType w:val="multilevel"/>
    <w:tmpl w:val="5070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FD587E"/>
    <w:multiLevelType w:val="multilevel"/>
    <w:tmpl w:val="4CCA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3154C5"/>
    <w:multiLevelType w:val="multilevel"/>
    <w:tmpl w:val="81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ED0C71"/>
    <w:multiLevelType w:val="multilevel"/>
    <w:tmpl w:val="0D0A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A11D7"/>
    <w:multiLevelType w:val="multilevel"/>
    <w:tmpl w:val="4A9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F5FC6"/>
    <w:multiLevelType w:val="multilevel"/>
    <w:tmpl w:val="030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63"/>
    <w:rsid w:val="00012094"/>
    <w:rsid w:val="000137C1"/>
    <w:rsid w:val="00036629"/>
    <w:rsid w:val="000A45B4"/>
    <w:rsid w:val="0010251C"/>
    <w:rsid w:val="001062B8"/>
    <w:rsid w:val="00132A61"/>
    <w:rsid w:val="00143C59"/>
    <w:rsid w:val="00246E3B"/>
    <w:rsid w:val="002861D5"/>
    <w:rsid w:val="002A38A7"/>
    <w:rsid w:val="002D271B"/>
    <w:rsid w:val="00352716"/>
    <w:rsid w:val="003D117A"/>
    <w:rsid w:val="00484D48"/>
    <w:rsid w:val="00485DA8"/>
    <w:rsid w:val="00492B0F"/>
    <w:rsid w:val="00504FE6"/>
    <w:rsid w:val="00570905"/>
    <w:rsid w:val="00576354"/>
    <w:rsid w:val="00591E0B"/>
    <w:rsid w:val="005A5C13"/>
    <w:rsid w:val="00605E62"/>
    <w:rsid w:val="006270E8"/>
    <w:rsid w:val="00636D63"/>
    <w:rsid w:val="0064429E"/>
    <w:rsid w:val="006E7B16"/>
    <w:rsid w:val="007165DF"/>
    <w:rsid w:val="00744CEC"/>
    <w:rsid w:val="00785385"/>
    <w:rsid w:val="007A75BC"/>
    <w:rsid w:val="0083731B"/>
    <w:rsid w:val="008750E0"/>
    <w:rsid w:val="008E10BE"/>
    <w:rsid w:val="00901F92"/>
    <w:rsid w:val="00973C76"/>
    <w:rsid w:val="009F77E0"/>
    <w:rsid w:val="00A41B3F"/>
    <w:rsid w:val="00A5649E"/>
    <w:rsid w:val="00A8017D"/>
    <w:rsid w:val="00A80F7C"/>
    <w:rsid w:val="00AA62C1"/>
    <w:rsid w:val="00AA6C6C"/>
    <w:rsid w:val="00B01E11"/>
    <w:rsid w:val="00B46AFF"/>
    <w:rsid w:val="00B805C7"/>
    <w:rsid w:val="00BF4B57"/>
    <w:rsid w:val="00BF6075"/>
    <w:rsid w:val="00C0288D"/>
    <w:rsid w:val="00C77F2D"/>
    <w:rsid w:val="00CB47FA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A701"/>
  <w15:chartTrackingRefBased/>
  <w15:docId w15:val="{5789FEB7-01C4-43EB-9938-1667E429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6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6D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6D6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36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6D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6D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6D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6D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2014-04-04T17:12:00Z</dcterms:created>
  <dcterms:modified xsi:type="dcterms:W3CDTF">2014-04-04T18:39:00Z</dcterms:modified>
</cp:coreProperties>
</file>