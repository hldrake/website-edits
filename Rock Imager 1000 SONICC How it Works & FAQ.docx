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Default="00F12197">
      <w:bookmarkStart w:id="0" w:name="_GoBack"/>
      <w:r>
        <w:t>Rock Imager 1000 SONICC How it Works &amp; FAQ</w:t>
      </w:r>
      <w:bookmarkEnd w:id="0"/>
    </w:p>
    <w:p w:rsidR="00F12197" w:rsidRDefault="00F12197">
      <w:hyperlink r:id="rId5" w:history="1">
        <w:r w:rsidRPr="00AB1503">
          <w:rPr>
            <w:rStyle w:val="Hyperlink"/>
          </w:rPr>
          <w:t>http://www.formulatrix.com/demosite/protein-crystallization/products/rock-imager-1000/index.html#tabbed-nav=tab5&amp;tabbed-nav-sonicc=tab2</w:t>
        </w:r>
      </w:hyperlink>
    </w:p>
    <w:p w:rsidR="00F12197" w:rsidRDefault="00F12197"/>
    <w:p w:rsidR="00F12197" w:rsidRPr="00F12197" w:rsidRDefault="00F12197" w:rsidP="00F12197">
      <w:pPr>
        <w:numPr>
          <w:ilvl w:val="0"/>
          <w:numId w:val="1"/>
        </w:numPr>
      </w:pPr>
      <w:r w:rsidRPr="00F12197">
        <w:t>Key Features</w:t>
      </w:r>
    </w:p>
    <w:p w:rsidR="00F12197" w:rsidRPr="00F12197" w:rsidRDefault="00F12197" w:rsidP="00F12197">
      <w:pPr>
        <w:numPr>
          <w:ilvl w:val="0"/>
          <w:numId w:val="1"/>
        </w:numPr>
      </w:pPr>
      <w:r w:rsidRPr="00F12197">
        <w:t>How It Works &amp; FAQ</w:t>
      </w:r>
    </w:p>
    <w:p w:rsidR="00F12197" w:rsidRPr="00F12197" w:rsidRDefault="00F12197" w:rsidP="00F12197">
      <w:pPr>
        <w:numPr>
          <w:ilvl w:val="0"/>
          <w:numId w:val="1"/>
        </w:numPr>
      </w:pPr>
      <w:r w:rsidRPr="00F12197">
        <w:t>References</w:t>
      </w:r>
    </w:p>
    <w:p w:rsidR="00F12197" w:rsidRPr="00F12197" w:rsidRDefault="00F12197" w:rsidP="00F12197">
      <w:pPr>
        <w:rPr>
          <w:b/>
          <w:bCs/>
        </w:rPr>
      </w:pPr>
      <w:r w:rsidRPr="00F12197">
        <w:rPr>
          <w:b/>
          <w:bCs/>
        </w:rPr>
        <w:t xml:space="preserve">Advanced </w:t>
      </w:r>
      <w:del w:id="1" w:author="Ira Sabran" w:date="2014-04-21T10:23:00Z">
        <w:r w:rsidRPr="00F12197" w:rsidDel="00F12197">
          <w:rPr>
            <w:b/>
            <w:bCs/>
          </w:rPr>
          <w:delText xml:space="preserve">overview </w:delText>
        </w:r>
      </w:del>
      <w:ins w:id="2" w:author="Ira Sabran" w:date="2014-04-21T10:23:00Z">
        <w:r>
          <w:rPr>
            <w:b/>
            <w:bCs/>
          </w:rPr>
          <w:t>O</w:t>
        </w:r>
        <w:r w:rsidRPr="00F12197">
          <w:rPr>
            <w:b/>
            <w:bCs/>
          </w:rPr>
          <w:t xml:space="preserve">verview </w:t>
        </w:r>
      </w:ins>
      <w:r w:rsidRPr="00F12197">
        <w:rPr>
          <w:b/>
          <w:bCs/>
        </w:rPr>
        <w:t xml:space="preserve">of </w:t>
      </w:r>
      <w:del w:id="3" w:author="Ira Sabran" w:date="2014-04-21T10:23:00Z">
        <w:r w:rsidRPr="00F12197" w:rsidDel="00F12197">
          <w:rPr>
            <w:b/>
            <w:bCs/>
          </w:rPr>
          <w:delText xml:space="preserve">how </w:delText>
        </w:r>
      </w:del>
      <w:ins w:id="4" w:author="Ira Sabran" w:date="2014-04-21T10:23:00Z">
        <w:r>
          <w:rPr>
            <w:b/>
            <w:bCs/>
          </w:rPr>
          <w:t>H</w:t>
        </w:r>
        <w:r w:rsidRPr="00F12197">
          <w:rPr>
            <w:b/>
            <w:bCs/>
          </w:rPr>
          <w:t xml:space="preserve">ow </w:t>
        </w:r>
      </w:ins>
      <w:r w:rsidRPr="00F12197">
        <w:rPr>
          <w:b/>
          <w:bCs/>
        </w:rPr>
        <w:t xml:space="preserve">SONICC </w:t>
      </w:r>
      <w:del w:id="5" w:author="Ira Sabran" w:date="2014-04-21T10:24:00Z">
        <w:r w:rsidRPr="00F12197" w:rsidDel="00F12197">
          <w:rPr>
            <w:b/>
            <w:bCs/>
          </w:rPr>
          <w:delText>works</w:delText>
        </w:r>
      </w:del>
      <w:ins w:id="6" w:author="Ira Sabran" w:date="2014-04-21T10:24:00Z">
        <w:r>
          <w:rPr>
            <w:b/>
            <w:bCs/>
          </w:rPr>
          <w:t>W</w:t>
        </w:r>
        <w:r w:rsidRPr="00F12197">
          <w:rPr>
            <w:b/>
            <w:bCs/>
          </w:rPr>
          <w:t>orks</w:t>
        </w:r>
      </w:ins>
    </w:p>
    <w:p w:rsidR="00F12197" w:rsidRPr="00F12197" w:rsidRDefault="00F12197" w:rsidP="00F12197">
      <w:r w:rsidRPr="00F12197">
        <w:t>Second Order Nonlinear Imaging of Chiral Crystals (SONICC) relies on the underlying principle of Second Harmonic Generation (SHG) where two low energy photons combine to form a higher energy photon under intense electric fields (Figure 1). This process only occurs in non</w:t>
      </w:r>
      <w:ins w:id="7" w:author="Ira Sabran" w:date="2014-04-21T10:25:00Z">
        <w:r>
          <w:t>-</w:t>
        </w:r>
      </w:ins>
      <w:proofErr w:type="spellStart"/>
      <w:r w:rsidRPr="00F12197">
        <w:t>centrosymmetric</w:t>
      </w:r>
      <w:proofErr w:type="spellEnd"/>
      <w:r w:rsidRPr="00F12197">
        <w:t xml:space="preserve"> ordered crystals. Thus the signal is generated in the presence of chiral crystals with absolutely zero signal occurring from solubilized or aggregated proteins resulting in extremely high contrast images.</w:t>
      </w:r>
      <w:del w:id="8" w:author="Ira Sabran" w:date="2014-04-21T10:25:00Z">
        <w:r w:rsidRPr="00F12197" w:rsidDel="00F12197">
          <w:delText xml:space="preserve"> </w:delText>
        </w:r>
      </w:del>
    </w:p>
    <w:p w:rsidR="00F12197" w:rsidRPr="00F12197" w:rsidRDefault="00F12197" w:rsidP="00F12197">
      <w:hyperlink r:id="rId6" w:history="1">
        <w:r w:rsidRPr="00F12197">
          <w:rPr>
            <w:rStyle w:val="Hyperlink"/>
          </w:rPr>
          <w:t>Read More</w:t>
        </w:r>
      </w:hyperlink>
    </w:p>
    <w:p w:rsidR="00F12197" w:rsidRPr="00F12197" w:rsidRDefault="00F12197" w:rsidP="00F12197">
      <w:pPr>
        <w:rPr>
          <w:b/>
          <w:bCs/>
        </w:rPr>
      </w:pPr>
      <w:r w:rsidRPr="00F12197">
        <w:rPr>
          <w:b/>
          <w:bCs/>
        </w:rPr>
        <w:t>SONICC Frequently Asked Questions</w:t>
      </w:r>
      <w:del w:id="9" w:author="Ira Sabran" w:date="2014-04-21T10:25:00Z">
        <w:r w:rsidRPr="00F12197" w:rsidDel="00F12197">
          <w:rPr>
            <w:b/>
            <w:bCs/>
          </w:rPr>
          <w:delText>:</w:delText>
        </w:r>
      </w:del>
    </w:p>
    <w:p w:rsidR="00F12197" w:rsidRPr="00F12197" w:rsidRDefault="00F12197" w:rsidP="00F12197">
      <w:r w:rsidRPr="00F12197">
        <w:t>I. Background</w:t>
      </w:r>
    </w:p>
    <w:p w:rsidR="00F12197" w:rsidRPr="00F12197" w:rsidRDefault="00F12197" w:rsidP="00F12197">
      <w:r w:rsidRPr="00F12197">
        <w:rPr>
          <w:b/>
          <w:bCs/>
        </w:rPr>
        <w:t>1. What is SHG?</w:t>
      </w:r>
    </w:p>
    <w:p w:rsidR="00F12197" w:rsidRPr="00F12197" w:rsidRDefault="00F12197" w:rsidP="00F12197">
      <w:r w:rsidRPr="00F12197">
        <w:t>SHG stands for Second Harmonic Generation and is a nonlinear optical process. In intense electric fields (i.e. in the presence of a femtosecond laser) the distance between the electrons and the nucleus are distorted (</w:t>
      </w:r>
      <w:proofErr w:type="spellStart"/>
      <w:r w:rsidRPr="00F12197">
        <w:t>anharmonicity</w:t>
      </w:r>
      <w:proofErr w:type="spellEnd"/>
      <w:r w:rsidRPr="00F12197">
        <w:t>) resulting in nonlinear optical effects such as SHG where the frequency of the outgoing light is doubled that of the incident (i.e. 1064 nm incident results in 532 nm exiting).</w:t>
      </w:r>
    </w:p>
    <w:p w:rsidR="00F12197" w:rsidRPr="00F12197" w:rsidRDefault="00F12197" w:rsidP="00F12197">
      <w:r w:rsidRPr="00F12197">
        <w:rPr>
          <w:b/>
          <w:bCs/>
        </w:rPr>
        <w:t>2. What does chiral mean?</w:t>
      </w:r>
    </w:p>
    <w:p w:rsidR="00F12197" w:rsidRPr="00F12197" w:rsidRDefault="00F12197" w:rsidP="00F12197">
      <w:r w:rsidRPr="00F12197">
        <w:t xml:space="preserve">A chiral molecule, or in this case a chiral crystal is a crystal that lacks an internal plane of symmetry, and thus its mirror image is </w:t>
      </w:r>
      <w:proofErr w:type="spellStart"/>
      <w:r w:rsidRPr="00F12197">
        <w:t>nonsuperimposable</w:t>
      </w:r>
      <w:proofErr w:type="spellEnd"/>
      <w:del w:id="10" w:author="Ira Sabran" w:date="2014-04-21T10:30:00Z">
        <w:r w:rsidRPr="00F12197" w:rsidDel="00964308">
          <w:delText xml:space="preserve"> on itself</w:delText>
        </w:r>
      </w:del>
      <w:r w:rsidRPr="00F12197">
        <w:t xml:space="preserve">. Achiral crystals are symmetric and therefore produce SHG in equal and opposite directions that sum to a net </w:t>
      </w:r>
      <w:del w:id="11" w:author="Ira Sabran" w:date="2014-04-21T10:27:00Z">
        <w:r w:rsidRPr="00F12197" w:rsidDel="00964308">
          <w:delText xml:space="preserve">of </w:delText>
        </w:r>
      </w:del>
      <w:r w:rsidRPr="00F12197">
        <w:t>zero signal.</w:t>
      </w:r>
      <w:del w:id="12" w:author="Ira Sabran" w:date="2014-04-21T10:27:00Z">
        <w:r w:rsidRPr="00F12197" w:rsidDel="00F12197">
          <w:delText xml:space="preserve"> </w:delText>
        </w:r>
      </w:del>
    </w:p>
    <w:p w:rsidR="00F12197" w:rsidRPr="00F12197" w:rsidRDefault="00F12197" w:rsidP="00F12197">
      <w:r w:rsidRPr="00F12197">
        <w:rPr>
          <w:b/>
          <w:bCs/>
        </w:rPr>
        <w:t xml:space="preserve">3. </w:t>
      </w:r>
      <w:del w:id="13" w:author="Ira Sabran" w:date="2014-04-21T10:31:00Z">
        <w:r w:rsidRPr="00F12197" w:rsidDel="00964308">
          <w:rPr>
            <w:b/>
            <w:bCs/>
          </w:rPr>
          <w:delText xml:space="preserve">Will </w:delText>
        </w:r>
      </w:del>
      <w:ins w:id="14" w:author="Ira Sabran" w:date="2014-04-21T10:31:00Z">
        <w:r w:rsidR="00964308">
          <w:rPr>
            <w:b/>
            <w:bCs/>
          </w:rPr>
          <w:t>Are</w:t>
        </w:r>
        <w:r w:rsidR="00964308" w:rsidRPr="00F12197">
          <w:rPr>
            <w:b/>
            <w:bCs/>
          </w:rPr>
          <w:t xml:space="preserve"> </w:t>
        </w:r>
      </w:ins>
      <w:r w:rsidRPr="00F12197">
        <w:rPr>
          <w:b/>
          <w:bCs/>
        </w:rPr>
        <w:t xml:space="preserve">all protein crystals </w:t>
      </w:r>
      <w:del w:id="15" w:author="Ira Sabran" w:date="2014-04-21T10:31:00Z">
        <w:r w:rsidRPr="00F12197" w:rsidDel="00964308">
          <w:rPr>
            <w:b/>
            <w:bCs/>
          </w:rPr>
          <w:delText xml:space="preserve">be </w:delText>
        </w:r>
      </w:del>
      <w:r w:rsidRPr="00F12197">
        <w:rPr>
          <w:b/>
          <w:bCs/>
        </w:rPr>
        <w:t>detectable?</w:t>
      </w:r>
    </w:p>
    <w:p w:rsidR="00F12197" w:rsidRPr="00F12197" w:rsidRDefault="00F12197" w:rsidP="00F12197">
      <w:r w:rsidRPr="00F12197">
        <w:t>Almost all molecules that have a chiral center form a chiral crystal, therefore most proteins will form chiral crystals that are detectable via SONICC. Over 99% of the proteins in the PDB have a space group that is detected by SONICC. Those crystals with extremely high symmetry classes will generate less SHG.</w:t>
      </w:r>
    </w:p>
    <w:p w:rsidR="00F12197" w:rsidRPr="00F12197" w:rsidRDefault="00F12197" w:rsidP="00F12197">
      <w:r w:rsidRPr="00F12197">
        <w:rPr>
          <w:b/>
          <w:bCs/>
        </w:rPr>
        <w:t>4. Will salts produce signal?</w:t>
      </w:r>
    </w:p>
    <w:p w:rsidR="00F12197" w:rsidRPr="00F12197" w:rsidRDefault="00F12197" w:rsidP="00F12197">
      <w:r w:rsidRPr="00F12197">
        <w:t xml:space="preserve">They can if they are chiral, but the majority of salts are </w:t>
      </w:r>
      <w:proofErr w:type="spellStart"/>
      <w:r w:rsidRPr="00F12197">
        <w:t>achrial</w:t>
      </w:r>
      <w:proofErr w:type="spellEnd"/>
      <w:r w:rsidRPr="00F12197">
        <w:t xml:space="preserve"> and therefore do not generate SHG.</w:t>
      </w:r>
    </w:p>
    <w:p w:rsidR="00F12197" w:rsidRPr="00F12197" w:rsidRDefault="00F12197" w:rsidP="00F12197">
      <w:r w:rsidRPr="00F12197">
        <w:rPr>
          <w:b/>
          <w:bCs/>
        </w:rPr>
        <w:t>5. How is SONICC different than fluorescent imaging?</w:t>
      </w:r>
    </w:p>
    <w:p w:rsidR="00F12197" w:rsidRPr="00F12197" w:rsidRDefault="00F12197" w:rsidP="00F12197">
      <w:r w:rsidRPr="00F12197">
        <w:lastRenderedPageBreak/>
        <w:t>Fluorescent imaging takes advantage of either the endogenous fluorescence of the protein or the use of fluorescent tags. Although the fluorescence is bright and easily detectable, it is generated from solubilized and aggregated proteins as well as crystallized proteins. The background from the solubilized protein decreases the S/N significantly and false positives can result from aggregated proteins. SONICC on the other hand is only sensitive to crystallized proteins.</w:t>
      </w:r>
    </w:p>
    <w:p w:rsidR="00F12197" w:rsidRPr="00F12197" w:rsidRDefault="00F12197" w:rsidP="00F12197">
      <w:r w:rsidRPr="00F12197">
        <w:rPr>
          <w:b/>
          <w:bCs/>
        </w:rPr>
        <w:t>6. How does SONICC compare to UV imaging?</w:t>
      </w:r>
    </w:p>
    <w:p w:rsidR="00F12197" w:rsidRPr="00F12197" w:rsidRDefault="00F12197" w:rsidP="00F12197">
      <w:r w:rsidRPr="00F12197">
        <w:t>UV fluorescence probes the amino acids present in proteins that are excited in the UV (~280 nm). It does not differentiate between solubilized, aggregated or crystalline protein. Also, the use of the high energy wavelengths can cause damage to the proteins especially through breakage of disulfide bonds.</w:t>
      </w:r>
    </w:p>
    <w:p w:rsidR="00F12197" w:rsidRPr="00F12197" w:rsidRDefault="00F12197" w:rsidP="00F12197">
      <w:r w:rsidRPr="00F12197">
        <w:rPr>
          <w:b/>
          <w:bCs/>
        </w:rPr>
        <w:t>7. How does SONICC compare to birefringence imaging?</w:t>
      </w:r>
    </w:p>
    <w:p w:rsidR="00F12197" w:rsidRPr="00F12197" w:rsidRDefault="00F12197" w:rsidP="00F12197">
      <w:r w:rsidRPr="00F12197">
        <w:t>For clear birefringent images, crystals usually need to be greater than 30 µm in size, however SONICC can detect down to less than 1 µm. Birefringence can also be seen from salt crystals.</w:t>
      </w:r>
    </w:p>
    <w:p w:rsidR="00F12197" w:rsidRPr="00F12197" w:rsidRDefault="00F12197" w:rsidP="00F12197">
      <w:r w:rsidRPr="00F12197">
        <w:rPr>
          <w:b/>
          <w:bCs/>
        </w:rPr>
        <w:t xml:space="preserve">8. </w:t>
      </w:r>
      <w:ins w:id="16" w:author="Ira Sabran" w:date="2014-04-21T10:33:00Z">
        <w:r w:rsidR="00964308">
          <w:rPr>
            <w:b/>
            <w:bCs/>
          </w:rPr>
          <w:t>W</w:t>
        </w:r>
        <w:r w:rsidR="00964308" w:rsidRPr="00F12197">
          <w:rPr>
            <w:b/>
            <w:bCs/>
          </w:rPr>
          <w:t>ith</w:t>
        </w:r>
        <w:r w:rsidR="00964308" w:rsidRPr="00F12197">
          <w:rPr>
            <w:b/>
            <w:bCs/>
          </w:rPr>
          <w:t xml:space="preserve"> </w:t>
        </w:r>
      </w:ins>
      <w:del w:id="17" w:author="Ira Sabran" w:date="2014-04-21T10:34:00Z">
        <w:r w:rsidRPr="00F12197" w:rsidDel="00964308">
          <w:rPr>
            <w:b/>
            <w:bCs/>
          </w:rPr>
          <w:delText xml:space="preserve">What </w:delText>
        </w:r>
      </w:del>
      <w:ins w:id="18" w:author="Ira Sabran" w:date="2014-04-21T10:34:00Z">
        <w:r w:rsidR="00964308">
          <w:rPr>
            <w:b/>
            <w:bCs/>
          </w:rPr>
          <w:t>w</w:t>
        </w:r>
        <w:r w:rsidR="00964308" w:rsidRPr="00F12197">
          <w:rPr>
            <w:b/>
            <w:bCs/>
          </w:rPr>
          <w:t>h</w:t>
        </w:r>
        <w:r w:rsidR="00964308">
          <w:rPr>
            <w:b/>
            <w:bCs/>
          </w:rPr>
          <w:t>ich</w:t>
        </w:r>
        <w:r w:rsidR="00964308" w:rsidRPr="00F12197">
          <w:rPr>
            <w:b/>
            <w:bCs/>
          </w:rPr>
          <w:t xml:space="preserve"> </w:t>
        </w:r>
      </w:ins>
      <w:r w:rsidRPr="00F12197">
        <w:rPr>
          <w:b/>
          <w:bCs/>
        </w:rPr>
        <w:t xml:space="preserve">platforms </w:t>
      </w:r>
      <w:del w:id="19" w:author="Ira Sabran" w:date="2014-04-21T10:34:00Z">
        <w:r w:rsidRPr="00F12197" w:rsidDel="00964308">
          <w:rPr>
            <w:b/>
            <w:bCs/>
          </w:rPr>
          <w:delText xml:space="preserve">is </w:delText>
        </w:r>
      </w:del>
      <w:ins w:id="20" w:author="Ira Sabran" w:date="2014-04-21T10:34:00Z">
        <w:r w:rsidR="00964308">
          <w:rPr>
            <w:b/>
            <w:bCs/>
          </w:rPr>
          <w:t>are</w:t>
        </w:r>
        <w:r w:rsidR="00964308" w:rsidRPr="00F12197">
          <w:rPr>
            <w:b/>
            <w:bCs/>
          </w:rPr>
          <w:t xml:space="preserve"> </w:t>
        </w:r>
      </w:ins>
      <w:r w:rsidRPr="00F12197">
        <w:rPr>
          <w:b/>
          <w:bCs/>
        </w:rPr>
        <w:t>SONICC compatible</w:t>
      </w:r>
      <w:del w:id="21" w:author="Ira Sabran" w:date="2014-04-21T10:33:00Z">
        <w:r w:rsidRPr="00F12197" w:rsidDel="00964308">
          <w:rPr>
            <w:b/>
            <w:bCs/>
          </w:rPr>
          <w:delText xml:space="preserve"> with</w:delText>
        </w:r>
      </w:del>
      <w:r w:rsidRPr="00F12197">
        <w:rPr>
          <w:b/>
          <w:bCs/>
        </w:rPr>
        <w:t>?</w:t>
      </w:r>
    </w:p>
    <w:p w:rsidR="00F12197" w:rsidRPr="00F12197" w:rsidRDefault="00F12197" w:rsidP="00F12197">
      <w:del w:id="22" w:author="Ira Sabran" w:date="2014-04-21T10:35:00Z">
        <w:r w:rsidRPr="00F12197" w:rsidDel="00964308">
          <w:delText xml:space="preserve">All </w:delText>
        </w:r>
      </w:del>
      <w:ins w:id="23" w:author="Ira Sabran" w:date="2014-04-21T10:35:00Z">
        <w:r w:rsidR="00964308">
          <w:t>SONICC is compatible with a</w:t>
        </w:r>
        <w:r w:rsidR="00964308" w:rsidRPr="00F12197">
          <w:t xml:space="preserve">ll </w:t>
        </w:r>
      </w:ins>
      <w:r w:rsidRPr="00F12197">
        <w:t>optically assessable platforms</w:t>
      </w:r>
      <w:del w:id="24" w:author="Ira Sabran" w:date="2014-04-21T10:35:00Z">
        <w:r w:rsidRPr="00F12197" w:rsidDel="00964308">
          <w:delText xml:space="preserve"> are compatible</w:delText>
        </w:r>
      </w:del>
      <w:r w:rsidRPr="00F12197">
        <w:t xml:space="preserve">. </w:t>
      </w:r>
    </w:p>
    <w:p w:rsidR="00F12197" w:rsidRPr="00F12197" w:rsidRDefault="00F12197" w:rsidP="00F12197">
      <w:r w:rsidRPr="00F12197">
        <w:rPr>
          <w:b/>
          <w:bCs/>
        </w:rPr>
        <w:t>9. Can I do TPEF (Two Photon Excited Fluorescence) at the same time?</w:t>
      </w:r>
    </w:p>
    <w:p w:rsidR="00F12197" w:rsidRPr="00F12197" w:rsidRDefault="00F12197" w:rsidP="00F12197">
      <w:r w:rsidRPr="00F12197">
        <w:t xml:space="preserve">With the current setup the TPEF can be detected, but not simultaneously. The next version of the instrument will </w:t>
      </w:r>
      <w:del w:id="25" w:author="Ira Sabran" w:date="2014-04-21T10:36:00Z">
        <w:r w:rsidRPr="00F12197" w:rsidDel="00964308">
          <w:delText>be to have</w:delText>
        </w:r>
      </w:del>
      <w:ins w:id="26" w:author="Ira Sabran" w:date="2014-04-21T10:36:00Z">
        <w:r w:rsidR="00964308">
          <w:t>permit</w:t>
        </w:r>
      </w:ins>
      <w:r w:rsidRPr="00F12197">
        <w:t xml:space="preserve"> multiple channels of detection simultaneously.</w:t>
      </w:r>
    </w:p>
    <w:p w:rsidR="00F12197" w:rsidRPr="00F12197" w:rsidRDefault="00F12197" w:rsidP="00F12197">
      <w:r w:rsidRPr="00F12197">
        <w:rPr>
          <w:b/>
          <w:bCs/>
        </w:rPr>
        <w:t>10. Will the laser damage my crystals?</w:t>
      </w:r>
    </w:p>
    <w:p w:rsidR="00F12197" w:rsidRPr="00F12197" w:rsidRDefault="00F12197" w:rsidP="00F12197">
      <w:r w:rsidRPr="00F12197">
        <w:t xml:space="preserve">Preliminary experiments show no detectable damage to protein crystals. In one experiment, a protein crystal was imaged on one half with excessive laser input. X-ray diffraction was obtained from both the exposed and un-exposed halves of the crystals. Both sides diffracted to within expected resolution (~2 </w:t>
      </w:r>
      <w:ins w:id="27" w:author="Ira Sabran" w:date="2014-04-21T10:38:00Z">
        <w:r w:rsidR="00FD43A3">
          <w:t>Å</w:t>
        </w:r>
      </w:ins>
      <w:del w:id="28" w:author="Ira Sabran" w:date="2014-04-21T10:38:00Z">
        <w:r w:rsidRPr="00F12197" w:rsidDel="00FD43A3">
          <w:delText>A</w:delText>
        </w:r>
      </w:del>
      <w:r w:rsidRPr="00F12197">
        <w:t>) and within statistical variation (i.e. there was no statistical difference between the diffraction of both sides). SONICC has also been utilized to image live cells with no observed impact (they remained adhered to a Poly-Lysine coated slide).</w:t>
      </w:r>
    </w:p>
    <w:p w:rsidR="00F12197" w:rsidRPr="00F12197" w:rsidRDefault="00F12197" w:rsidP="00F12197">
      <w:r w:rsidRPr="00F12197">
        <w:rPr>
          <w:b/>
          <w:bCs/>
        </w:rPr>
        <w:t>11. Can I still use SONICC if my sample is fluorescent?</w:t>
      </w:r>
    </w:p>
    <w:p w:rsidR="00F12197" w:rsidRPr="00F12197" w:rsidRDefault="00F12197" w:rsidP="00F12197">
      <w:r w:rsidRPr="00F12197">
        <w:t xml:space="preserve">Yes, as long as the fluorescence is </w:t>
      </w:r>
      <w:del w:id="29" w:author="Ira Sabran" w:date="2014-04-21T10:38:00Z">
        <w:r w:rsidRPr="00F12197" w:rsidDel="00FD43A3">
          <w:delText xml:space="preserve">stokes </w:delText>
        </w:r>
      </w:del>
      <w:ins w:id="30" w:author="Ira Sabran" w:date="2014-04-21T10:38:00Z">
        <w:r w:rsidR="00FD43A3">
          <w:t>S</w:t>
        </w:r>
        <w:r w:rsidR="00FD43A3" w:rsidRPr="00F12197">
          <w:t xml:space="preserve">tokes </w:t>
        </w:r>
      </w:ins>
      <w:r w:rsidRPr="00F12197">
        <w:t xml:space="preserve">shifted by 10 nm, then it will not be detected </w:t>
      </w:r>
      <w:ins w:id="31" w:author="Ira Sabran" w:date="2014-04-21T10:39:00Z">
        <w:r w:rsidR="00FD43A3">
          <w:t>n</w:t>
        </w:r>
      </w:ins>
      <w:r w:rsidRPr="00F12197">
        <w:t>or interfere with the SHG.</w:t>
      </w:r>
    </w:p>
    <w:p w:rsidR="00F12197" w:rsidRPr="00F12197" w:rsidRDefault="00F12197" w:rsidP="00F12197">
      <w:r w:rsidRPr="00F12197">
        <w:rPr>
          <w:b/>
          <w:bCs/>
        </w:rPr>
        <w:t>12. Can it be used to detect crystal quality?</w:t>
      </w:r>
      <w:del w:id="32" w:author="Ira Sabran" w:date="2014-04-21T10:39:00Z">
        <w:r w:rsidRPr="00F12197" w:rsidDel="00FD43A3">
          <w:delText xml:space="preserve"> </w:delText>
        </w:r>
      </w:del>
    </w:p>
    <w:p w:rsidR="00F12197" w:rsidRPr="00F12197" w:rsidRDefault="00F12197" w:rsidP="00F12197">
      <w:r w:rsidRPr="00F12197">
        <w:t xml:space="preserve">Unfortunately, as of yet it </w:t>
      </w:r>
      <w:del w:id="33" w:author="Ira Sabran" w:date="2014-04-21T10:39:00Z">
        <w:r w:rsidRPr="00F12197" w:rsidDel="00FD43A3">
          <w:delText>can not</w:delText>
        </w:r>
      </w:del>
      <w:ins w:id="34" w:author="Ira Sabran" w:date="2014-04-21T10:39:00Z">
        <w:r w:rsidR="00FD43A3" w:rsidRPr="00F12197">
          <w:t>cannot</w:t>
        </w:r>
      </w:ins>
      <w:r w:rsidRPr="00F12197">
        <w:t xml:space="preserve">, but we are </w:t>
      </w:r>
      <w:del w:id="35" w:author="Ira Sabran" w:date="2014-04-21T10:40:00Z">
        <w:r w:rsidRPr="00F12197" w:rsidDel="00FD43A3">
          <w:delText>looking into means of</w:delText>
        </w:r>
      </w:del>
      <w:ins w:id="36" w:author="Ira Sabran" w:date="2014-04-21T10:40:00Z">
        <w:r w:rsidR="00FD43A3">
          <w:t>investigating ways of</w:t>
        </w:r>
      </w:ins>
      <w:r w:rsidRPr="00F12197">
        <w:t xml:space="preserve"> assessing quality based on polarization changes </w:t>
      </w:r>
      <w:del w:id="37" w:author="Ira Sabran" w:date="2014-04-21T10:40:00Z">
        <w:r w:rsidRPr="00F12197" w:rsidDel="00FD43A3">
          <w:delText xml:space="preserve">of </w:delText>
        </w:r>
      </w:del>
      <w:ins w:id="38" w:author="Ira Sabran" w:date="2014-04-21T10:40:00Z">
        <w:r w:rsidR="00FD43A3">
          <w:t>to</w:t>
        </w:r>
        <w:r w:rsidR="00FD43A3" w:rsidRPr="00F12197">
          <w:t xml:space="preserve"> </w:t>
        </w:r>
      </w:ins>
      <w:r w:rsidRPr="00F12197">
        <w:t>the emitted light.</w:t>
      </w:r>
    </w:p>
    <w:p w:rsidR="00F12197" w:rsidRPr="00F12197" w:rsidRDefault="00F12197" w:rsidP="00F12197">
      <w:r w:rsidRPr="00F12197">
        <w:t>II. Specifications</w:t>
      </w:r>
      <w:del w:id="39" w:author="Ira Sabran" w:date="2014-04-21T10:41:00Z">
        <w:r w:rsidRPr="00F12197" w:rsidDel="00FD43A3">
          <w:delText>:</w:delText>
        </w:r>
      </w:del>
    </w:p>
    <w:p w:rsidR="00F12197" w:rsidRPr="00F12197" w:rsidRDefault="00F12197" w:rsidP="00F12197">
      <w:r w:rsidRPr="00F12197">
        <w:t xml:space="preserve">*Please note that each crystal will generate different intensities of SHG </w:t>
      </w:r>
      <w:del w:id="40" w:author="Ira Sabran" w:date="2014-04-21T10:42:00Z">
        <w:r w:rsidRPr="00F12197" w:rsidDel="00FD43A3">
          <w:delText xml:space="preserve">dependent </w:delText>
        </w:r>
      </w:del>
      <w:ins w:id="41" w:author="Ira Sabran" w:date="2014-04-21T10:42:00Z">
        <w:r w:rsidR="00FD43A3" w:rsidRPr="00F12197">
          <w:t>depend</w:t>
        </w:r>
        <w:r w:rsidR="00FD43A3">
          <w:t>ing</w:t>
        </w:r>
        <w:r w:rsidR="00FD43A3" w:rsidRPr="00F12197">
          <w:t xml:space="preserve"> </w:t>
        </w:r>
      </w:ins>
      <w:r w:rsidRPr="00F12197">
        <w:t>on size, orientation, space group and quality as well as the acquisition time and incident intensity.</w:t>
      </w:r>
    </w:p>
    <w:p w:rsidR="00F12197" w:rsidRPr="00F12197" w:rsidRDefault="00F12197" w:rsidP="00F12197">
      <w:r w:rsidRPr="00F12197">
        <w:rPr>
          <w:b/>
          <w:bCs/>
        </w:rPr>
        <w:t>1. How small of a crystal can it detect?</w:t>
      </w:r>
    </w:p>
    <w:p w:rsidR="00F12197" w:rsidRPr="00F12197" w:rsidRDefault="00F12197" w:rsidP="00F12197">
      <w:r w:rsidRPr="00F12197">
        <w:lastRenderedPageBreak/>
        <w:t xml:space="preserve">Theoretically the lower limit of detection can be estimated by the forward to backward ratio of the SHG. Based on the coherence length of the generated SHG and the refractive index of the material this lower limit ranges from 90 nm – 300 nm in thickness. In practice, </w:t>
      </w:r>
      <w:del w:id="42" w:author="Ira Sabran" w:date="2014-04-21T10:44:00Z">
        <w:r w:rsidRPr="00F12197" w:rsidDel="00FD43A3">
          <w:delText xml:space="preserve">crystals of the size of </w:delText>
        </w:r>
      </w:del>
      <w:r w:rsidRPr="00F12197">
        <w:t>1</w:t>
      </w:r>
      <w:ins w:id="43" w:author="Ira Sabran" w:date="2014-04-21T10:43:00Z">
        <w:r w:rsidR="00FD43A3">
          <w:t xml:space="preserve"> </w:t>
        </w:r>
      </w:ins>
      <w:r w:rsidRPr="00F12197">
        <w:t>µm</w:t>
      </w:r>
      <w:r w:rsidRPr="00FD43A3">
        <w:rPr>
          <w:vertAlign w:val="superscript"/>
          <w:rPrChange w:id="44" w:author="Ira Sabran" w:date="2014-04-21T10:43:00Z">
            <w:rPr/>
          </w:rPrChange>
        </w:rPr>
        <w:t>3</w:t>
      </w:r>
      <w:r w:rsidRPr="00F12197">
        <w:t xml:space="preserve"> </w:t>
      </w:r>
      <w:ins w:id="45" w:author="Ira Sabran" w:date="2014-04-21T10:44:00Z">
        <w:r w:rsidR="00FD43A3" w:rsidRPr="00F12197">
          <w:t xml:space="preserve">crystals </w:t>
        </w:r>
      </w:ins>
      <w:r w:rsidRPr="00F12197">
        <w:t xml:space="preserve">can </w:t>
      </w:r>
      <w:del w:id="46" w:author="Ira Sabran" w:date="2014-04-21T10:44:00Z">
        <w:r w:rsidRPr="00F12197" w:rsidDel="00FD43A3">
          <w:delText xml:space="preserve">routinely </w:delText>
        </w:r>
      </w:del>
      <w:r w:rsidRPr="00F12197">
        <w:t>be detected</w:t>
      </w:r>
      <w:ins w:id="47" w:author="Ira Sabran" w:date="2014-04-21T10:44:00Z">
        <w:r w:rsidR="00FD43A3" w:rsidRPr="00FD43A3">
          <w:t xml:space="preserve"> </w:t>
        </w:r>
        <w:r w:rsidR="00FD43A3" w:rsidRPr="00F12197">
          <w:t>routinely</w:t>
        </w:r>
      </w:ins>
      <w:r w:rsidRPr="00F12197">
        <w:t>. 2-D crystals have also been routinely imaged with S/N &gt;</w:t>
      </w:r>
      <w:del w:id="48" w:author="Ira Sabran" w:date="2014-04-21T10:44:00Z">
        <w:r w:rsidRPr="00F12197" w:rsidDel="00FD43A3">
          <w:delText xml:space="preserve"> </w:delText>
        </w:r>
      </w:del>
      <w:r w:rsidRPr="00F12197">
        <w:t>30.</w:t>
      </w:r>
    </w:p>
    <w:p w:rsidR="00F12197" w:rsidRPr="00F12197" w:rsidRDefault="00F12197" w:rsidP="00F12197">
      <w:r w:rsidRPr="00F12197">
        <w:rPr>
          <w:b/>
          <w:bCs/>
        </w:rPr>
        <w:t>2. What is the spatial resolution?</w:t>
      </w:r>
    </w:p>
    <w:p w:rsidR="00F12197" w:rsidRPr="00F12197" w:rsidRDefault="00F12197" w:rsidP="00F12197">
      <w:r w:rsidRPr="00F12197">
        <w:t>Dependent on the field of view being imaged, pixel sizes range from 3 µm to 6 µm.</w:t>
      </w:r>
    </w:p>
    <w:p w:rsidR="00F12197" w:rsidRPr="00F12197" w:rsidRDefault="00F12197" w:rsidP="00F12197">
      <w:r w:rsidRPr="00F12197">
        <w:rPr>
          <w:b/>
          <w:bCs/>
        </w:rPr>
        <w:t>3. What is the z resolution and how deep</w:t>
      </w:r>
      <w:ins w:id="49" w:author="Ira Sabran" w:date="2014-04-21T10:45:00Z">
        <w:r w:rsidR="00FD43A3">
          <w:rPr>
            <w:b/>
            <w:bCs/>
          </w:rPr>
          <w:t>ly</w:t>
        </w:r>
      </w:ins>
      <w:r w:rsidRPr="00F12197">
        <w:rPr>
          <w:b/>
          <w:bCs/>
        </w:rPr>
        <w:t xml:space="preserve"> can it penetrate?</w:t>
      </w:r>
    </w:p>
    <w:p w:rsidR="00F12197" w:rsidRPr="00F12197" w:rsidRDefault="00F12197" w:rsidP="00F12197">
      <w:r w:rsidRPr="00F12197">
        <w:t xml:space="preserve">The laser focuses to a width of ~100 µm and can image drops </w:t>
      </w:r>
      <w:del w:id="50" w:author="Ira Sabran" w:date="2014-04-21T10:46:00Z">
        <w:r w:rsidRPr="00F12197" w:rsidDel="00FD43A3">
          <w:delText>greater than</w:delText>
        </w:r>
      </w:del>
      <w:ins w:id="51" w:author="Ira Sabran" w:date="2014-04-21T10:46:00Z">
        <w:r w:rsidR="00FD43A3">
          <w:t>&gt;</w:t>
        </w:r>
      </w:ins>
      <w:del w:id="52" w:author="Ira Sabran" w:date="2014-04-21T10:46:00Z">
        <w:r w:rsidRPr="00F12197" w:rsidDel="00FD43A3">
          <w:delText xml:space="preserve"> </w:delText>
        </w:r>
      </w:del>
      <w:r w:rsidRPr="00F12197">
        <w:t>3 mm tall with multiple z-steps.</w:t>
      </w:r>
    </w:p>
    <w:p w:rsidR="00F12197" w:rsidRPr="00F12197" w:rsidRDefault="00F12197" w:rsidP="00F12197">
      <w:r w:rsidRPr="00F12197">
        <w:rPr>
          <w:b/>
          <w:bCs/>
        </w:rPr>
        <w:t>4. How fast is it?</w:t>
      </w:r>
    </w:p>
    <w:p w:rsidR="00F12197" w:rsidRDefault="00F12197">
      <w:r w:rsidRPr="00F12197">
        <w:t xml:space="preserve">The current electronic package allows 512 x 512 image acquisition for one z-slice in 500 </w:t>
      </w:r>
      <w:proofErr w:type="spellStart"/>
      <w:r w:rsidRPr="00F12197">
        <w:t>ms.</w:t>
      </w:r>
      <w:proofErr w:type="spellEnd"/>
      <w:r w:rsidRPr="00F12197">
        <w:t xml:space="preserve"> </w:t>
      </w:r>
      <w:proofErr w:type="gramStart"/>
      <w:r w:rsidRPr="00F12197">
        <w:t>This</w:t>
      </w:r>
      <w:proofErr w:type="gramEnd"/>
      <w:r w:rsidRPr="00F12197">
        <w:t xml:space="preserve"> corresponds to 8 traces of the fast scanning mirror per line. A one drop 96 well plate can be imaged with SHG in 15 minutes with 8 z-slices and 5 minutes for visible imaging.</w:t>
      </w:r>
    </w:p>
    <w:sectPr w:rsidR="00F12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80B6B"/>
    <w:multiLevelType w:val="multilevel"/>
    <w:tmpl w:val="56D4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197"/>
    <w:rsid w:val="00012094"/>
    <w:rsid w:val="000137C1"/>
    <w:rsid w:val="00036629"/>
    <w:rsid w:val="0004770F"/>
    <w:rsid w:val="00053D40"/>
    <w:rsid w:val="00060215"/>
    <w:rsid w:val="00090C9E"/>
    <w:rsid w:val="000A45B4"/>
    <w:rsid w:val="000A7016"/>
    <w:rsid w:val="000B410B"/>
    <w:rsid w:val="000B4990"/>
    <w:rsid w:val="0010251C"/>
    <w:rsid w:val="001062B8"/>
    <w:rsid w:val="001133E1"/>
    <w:rsid w:val="00121412"/>
    <w:rsid w:val="00132A61"/>
    <w:rsid w:val="00143C59"/>
    <w:rsid w:val="0019222D"/>
    <w:rsid w:val="0019668F"/>
    <w:rsid w:val="001A04FE"/>
    <w:rsid w:val="001B7517"/>
    <w:rsid w:val="001D57A3"/>
    <w:rsid w:val="00224EC7"/>
    <w:rsid w:val="002467C1"/>
    <w:rsid w:val="00246E3B"/>
    <w:rsid w:val="00250E43"/>
    <w:rsid w:val="002541DC"/>
    <w:rsid w:val="002861D5"/>
    <w:rsid w:val="002C207B"/>
    <w:rsid w:val="002C5197"/>
    <w:rsid w:val="00352716"/>
    <w:rsid w:val="00377571"/>
    <w:rsid w:val="00381A5D"/>
    <w:rsid w:val="0038637C"/>
    <w:rsid w:val="003B4901"/>
    <w:rsid w:val="003D117A"/>
    <w:rsid w:val="003D5233"/>
    <w:rsid w:val="003E4BDA"/>
    <w:rsid w:val="00461D52"/>
    <w:rsid w:val="00484D48"/>
    <w:rsid w:val="00485DA8"/>
    <w:rsid w:val="00492B0F"/>
    <w:rsid w:val="004D59AD"/>
    <w:rsid w:val="00504FE6"/>
    <w:rsid w:val="00550790"/>
    <w:rsid w:val="005515F4"/>
    <w:rsid w:val="00570905"/>
    <w:rsid w:val="00576354"/>
    <w:rsid w:val="00591E0B"/>
    <w:rsid w:val="005A5C13"/>
    <w:rsid w:val="005E7E13"/>
    <w:rsid w:val="005F2867"/>
    <w:rsid w:val="005F7CFD"/>
    <w:rsid w:val="00600EBC"/>
    <w:rsid w:val="00605E62"/>
    <w:rsid w:val="00626DAC"/>
    <w:rsid w:val="006270E8"/>
    <w:rsid w:val="0064429E"/>
    <w:rsid w:val="00660FEB"/>
    <w:rsid w:val="00661525"/>
    <w:rsid w:val="006949B3"/>
    <w:rsid w:val="006B4B58"/>
    <w:rsid w:val="006B6AEE"/>
    <w:rsid w:val="006C7A15"/>
    <w:rsid w:val="006E7B16"/>
    <w:rsid w:val="007165DF"/>
    <w:rsid w:val="007244E7"/>
    <w:rsid w:val="00744CEC"/>
    <w:rsid w:val="00785385"/>
    <w:rsid w:val="007A75BC"/>
    <w:rsid w:val="00830217"/>
    <w:rsid w:val="0083731B"/>
    <w:rsid w:val="00837F6A"/>
    <w:rsid w:val="008506A4"/>
    <w:rsid w:val="00872F32"/>
    <w:rsid w:val="008750E0"/>
    <w:rsid w:val="008B0853"/>
    <w:rsid w:val="008E10BE"/>
    <w:rsid w:val="008E67C7"/>
    <w:rsid w:val="008F1BCB"/>
    <w:rsid w:val="00901F92"/>
    <w:rsid w:val="00964308"/>
    <w:rsid w:val="00973C76"/>
    <w:rsid w:val="00976C7C"/>
    <w:rsid w:val="009B003A"/>
    <w:rsid w:val="009B06F1"/>
    <w:rsid w:val="009B2CB0"/>
    <w:rsid w:val="009C6083"/>
    <w:rsid w:val="009F77E0"/>
    <w:rsid w:val="00A0052E"/>
    <w:rsid w:val="00A314FC"/>
    <w:rsid w:val="00A41B3F"/>
    <w:rsid w:val="00A5649E"/>
    <w:rsid w:val="00A8017D"/>
    <w:rsid w:val="00A80F7C"/>
    <w:rsid w:val="00AA62C1"/>
    <w:rsid w:val="00AA6C6C"/>
    <w:rsid w:val="00AC5093"/>
    <w:rsid w:val="00AE60F2"/>
    <w:rsid w:val="00B01E11"/>
    <w:rsid w:val="00B26FAC"/>
    <w:rsid w:val="00B46AFF"/>
    <w:rsid w:val="00B70F33"/>
    <w:rsid w:val="00B805C7"/>
    <w:rsid w:val="00B84136"/>
    <w:rsid w:val="00B873A1"/>
    <w:rsid w:val="00BA474B"/>
    <w:rsid w:val="00BB6B8F"/>
    <w:rsid w:val="00BC597C"/>
    <w:rsid w:val="00BD3A1B"/>
    <w:rsid w:val="00BF4B57"/>
    <w:rsid w:val="00BF6075"/>
    <w:rsid w:val="00BF7500"/>
    <w:rsid w:val="00C0288D"/>
    <w:rsid w:val="00C3291F"/>
    <w:rsid w:val="00C42DCC"/>
    <w:rsid w:val="00C6577B"/>
    <w:rsid w:val="00C77F2D"/>
    <w:rsid w:val="00CB635D"/>
    <w:rsid w:val="00CE19A2"/>
    <w:rsid w:val="00CF1A97"/>
    <w:rsid w:val="00D32F73"/>
    <w:rsid w:val="00D448F8"/>
    <w:rsid w:val="00DA23B8"/>
    <w:rsid w:val="00DC772F"/>
    <w:rsid w:val="00DD5403"/>
    <w:rsid w:val="00E027CE"/>
    <w:rsid w:val="00E02E12"/>
    <w:rsid w:val="00E12522"/>
    <w:rsid w:val="00E40501"/>
    <w:rsid w:val="00E91C5F"/>
    <w:rsid w:val="00EB3B3C"/>
    <w:rsid w:val="00EC2231"/>
    <w:rsid w:val="00F00AC4"/>
    <w:rsid w:val="00F12197"/>
    <w:rsid w:val="00F741FE"/>
    <w:rsid w:val="00F96410"/>
    <w:rsid w:val="00F96859"/>
    <w:rsid w:val="00FB327D"/>
    <w:rsid w:val="00FC5ED3"/>
    <w:rsid w:val="00FD43A3"/>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AC92C-BDCE-4CEE-BF49-8B828E87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197"/>
    <w:rPr>
      <w:color w:val="0563C1" w:themeColor="hyperlink"/>
      <w:u w:val="single"/>
    </w:rPr>
  </w:style>
  <w:style w:type="paragraph" w:styleId="BalloonText">
    <w:name w:val="Balloon Text"/>
    <w:basedOn w:val="Normal"/>
    <w:link w:val="BalloonTextChar"/>
    <w:uiPriority w:val="99"/>
    <w:semiHidden/>
    <w:unhideWhenUsed/>
    <w:rsid w:val="00FD43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3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12263">
      <w:bodyDiv w:val="1"/>
      <w:marLeft w:val="0"/>
      <w:marRight w:val="0"/>
      <w:marTop w:val="0"/>
      <w:marBottom w:val="0"/>
      <w:divBdr>
        <w:top w:val="none" w:sz="0" w:space="0" w:color="auto"/>
        <w:left w:val="none" w:sz="0" w:space="0" w:color="auto"/>
        <w:bottom w:val="none" w:sz="0" w:space="0" w:color="auto"/>
        <w:right w:val="none" w:sz="0" w:space="0" w:color="auto"/>
      </w:divBdr>
      <w:divsChild>
        <w:div w:id="1216890608">
          <w:marLeft w:val="0"/>
          <w:marRight w:val="0"/>
          <w:marTop w:val="0"/>
          <w:marBottom w:val="0"/>
          <w:divBdr>
            <w:top w:val="none" w:sz="0" w:space="0" w:color="auto"/>
            <w:left w:val="none" w:sz="0" w:space="0" w:color="auto"/>
            <w:bottom w:val="none" w:sz="0" w:space="0" w:color="auto"/>
            <w:right w:val="none" w:sz="0" w:space="0" w:color="auto"/>
          </w:divBdr>
          <w:divsChild>
            <w:div w:id="1062483446">
              <w:marLeft w:val="0"/>
              <w:marRight w:val="0"/>
              <w:marTop w:val="0"/>
              <w:marBottom w:val="0"/>
              <w:divBdr>
                <w:top w:val="none" w:sz="0" w:space="0" w:color="auto"/>
                <w:left w:val="none" w:sz="0" w:space="0" w:color="auto"/>
                <w:bottom w:val="none" w:sz="0" w:space="0" w:color="auto"/>
                <w:right w:val="none" w:sz="0" w:space="0" w:color="auto"/>
              </w:divBdr>
              <w:divsChild>
                <w:div w:id="588925241">
                  <w:marLeft w:val="0"/>
                  <w:marRight w:val="0"/>
                  <w:marTop w:val="0"/>
                  <w:marBottom w:val="0"/>
                  <w:divBdr>
                    <w:top w:val="none" w:sz="0" w:space="0" w:color="auto"/>
                    <w:left w:val="none" w:sz="0" w:space="0" w:color="auto"/>
                    <w:bottom w:val="none" w:sz="0" w:space="0" w:color="auto"/>
                    <w:right w:val="none" w:sz="0" w:space="0" w:color="auto"/>
                  </w:divBdr>
                  <w:divsChild>
                    <w:div w:id="1513911374">
                      <w:marLeft w:val="0"/>
                      <w:marRight w:val="1050"/>
                      <w:marTop w:val="0"/>
                      <w:marBottom w:val="0"/>
                      <w:divBdr>
                        <w:top w:val="none" w:sz="0" w:space="0" w:color="auto"/>
                        <w:left w:val="none" w:sz="0" w:space="0" w:color="auto"/>
                        <w:bottom w:val="none" w:sz="0" w:space="0" w:color="auto"/>
                        <w:right w:val="none" w:sz="0" w:space="0" w:color="auto"/>
                      </w:divBdr>
                    </w:div>
                    <w:div w:id="2779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652168">
      <w:bodyDiv w:val="1"/>
      <w:marLeft w:val="0"/>
      <w:marRight w:val="0"/>
      <w:marTop w:val="0"/>
      <w:marBottom w:val="0"/>
      <w:divBdr>
        <w:top w:val="none" w:sz="0" w:space="0" w:color="auto"/>
        <w:left w:val="none" w:sz="0" w:space="0" w:color="auto"/>
        <w:bottom w:val="none" w:sz="0" w:space="0" w:color="auto"/>
        <w:right w:val="none" w:sz="0" w:space="0" w:color="auto"/>
      </w:divBdr>
      <w:divsChild>
        <w:div w:id="1976135591">
          <w:marLeft w:val="0"/>
          <w:marRight w:val="0"/>
          <w:marTop w:val="0"/>
          <w:marBottom w:val="0"/>
          <w:divBdr>
            <w:top w:val="none" w:sz="0" w:space="0" w:color="auto"/>
            <w:left w:val="none" w:sz="0" w:space="0" w:color="auto"/>
            <w:bottom w:val="none" w:sz="0" w:space="0" w:color="auto"/>
            <w:right w:val="none" w:sz="0" w:space="0" w:color="auto"/>
          </w:divBdr>
          <w:divsChild>
            <w:div w:id="1478381076">
              <w:marLeft w:val="0"/>
              <w:marRight w:val="0"/>
              <w:marTop w:val="0"/>
              <w:marBottom w:val="0"/>
              <w:divBdr>
                <w:top w:val="none" w:sz="0" w:space="0" w:color="auto"/>
                <w:left w:val="none" w:sz="0" w:space="0" w:color="auto"/>
                <w:bottom w:val="none" w:sz="0" w:space="0" w:color="auto"/>
                <w:right w:val="none" w:sz="0" w:space="0" w:color="auto"/>
              </w:divBdr>
              <w:divsChild>
                <w:div w:id="1156915835">
                  <w:marLeft w:val="0"/>
                  <w:marRight w:val="0"/>
                  <w:marTop w:val="0"/>
                  <w:marBottom w:val="0"/>
                  <w:divBdr>
                    <w:top w:val="none" w:sz="0" w:space="0" w:color="auto"/>
                    <w:left w:val="none" w:sz="0" w:space="0" w:color="auto"/>
                    <w:bottom w:val="none" w:sz="0" w:space="0" w:color="auto"/>
                    <w:right w:val="none" w:sz="0" w:space="0" w:color="auto"/>
                  </w:divBdr>
                  <w:divsChild>
                    <w:div w:id="1452431764">
                      <w:marLeft w:val="0"/>
                      <w:marRight w:val="1050"/>
                      <w:marTop w:val="0"/>
                      <w:marBottom w:val="0"/>
                      <w:divBdr>
                        <w:top w:val="none" w:sz="0" w:space="0" w:color="auto"/>
                        <w:left w:val="none" w:sz="0" w:space="0" w:color="auto"/>
                        <w:bottom w:val="none" w:sz="0" w:space="0" w:color="auto"/>
                        <w:right w:val="none" w:sz="0" w:space="0" w:color="auto"/>
                      </w:divBdr>
                    </w:div>
                    <w:div w:id="7826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30388">
      <w:bodyDiv w:val="1"/>
      <w:marLeft w:val="0"/>
      <w:marRight w:val="0"/>
      <w:marTop w:val="0"/>
      <w:marBottom w:val="0"/>
      <w:divBdr>
        <w:top w:val="none" w:sz="0" w:space="0" w:color="auto"/>
        <w:left w:val="none" w:sz="0" w:space="0" w:color="auto"/>
        <w:bottom w:val="none" w:sz="0" w:space="0" w:color="auto"/>
        <w:right w:val="none" w:sz="0" w:space="0" w:color="auto"/>
      </w:divBdr>
      <w:divsChild>
        <w:div w:id="185099003">
          <w:marLeft w:val="0"/>
          <w:marRight w:val="0"/>
          <w:marTop w:val="0"/>
          <w:marBottom w:val="0"/>
          <w:divBdr>
            <w:top w:val="none" w:sz="0" w:space="0" w:color="auto"/>
            <w:left w:val="none" w:sz="0" w:space="0" w:color="auto"/>
            <w:bottom w:val="none" w:sz="0" w:space="0" w:color="auto"/>
            <w:right w:val="none" w:sz="0" w:space="0" w:color="auto"/>
          </w:divBdr>
        </w:div>
        <w:div w:id="1859002727">
          <w:marLeft w:val="0"/>
          <w:marRight w:val="0"/>
          <w:marTop w:val="0"/>
          <w:marBottom w:val="0"/>
          <w:divBdr>
            <w:top w:val="none" w:sz="0" w:space="0" w:color="auto"/>
            <w:left w:val="none" w:sz="0" w:space="0" w:color="auto"/>
            <w:bottom w:val="none" w:sz="0" w:space="0" w:color="auto"/>
            <w:right w:val="none" w:sz="0" w:space="0" w:color="auto"/>
          </w:divBdr>
        </w:div>
        <w:div w:id="2083136359">
          <w:marLeft w:val="0"/>
          <w:marRight w:val="0"/>
          <w:marTop w:val="0"/>
          <w:marBottom w:val="0"/>
          <w:divBdr>
            <w:top w:val="none" w:sz="0" w:space="0" w:color="auto"/>
            <w:left w:val="none" w:sz="0" w:space="0" w:color="auto"/>
            <w:bottom w:val="none" w:sz="0" w:space="0" w:color="auto"/>
            <w:right w:val="none" w:sz="0" w:space="0" w:color="auto"/>
          </w:divBdr>
        </w:div>
        <w:div w:id="734474001">
          <w:marLeft w:val="0"/>
          <w:marRight w:val="0"/>
          <w:marTop w:val="0"/>
          <w:marBottom w:val="0"/>
          <w:divBdr>
            <w:top w:val="none" w:sz="0" w:space="0" w:color="auto"/>
            <w:left w:val="none" w:sz="0" w:space="0" w:color="auto"/>
            <w:bottom w:val="none" w:sz="0" w:space="0" w:color="auto"/>
            <w:right w:val="none" w:sz="0" w:space="0" w:color="auto"/>
          </w:divBdr>
        </w:div>
        <w:div w:id="978538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rmulatrix.com/demosite/protein-crystallization/products/sonicc/how.html" TargetMode="External"/><Relationship Id="rId5" Type="http://schemas.openxmlformats.org/officeDocument/2006/relationships/hyperlink" Target="http://www.formulatrix.com/demosite/protein-crystallization/products/rock-imager-1000/index.html#tabbed-nav=tab5&amp;tabbed-nav-sonicc=tab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1</cp:revision>
  <dcterms:created xsi:type="dcterms:W3CDTF">2014-04-21T14:17:00Z</dcterms:created>
  <dcterms:modified xsi:type="dcterms:W3CDTF">2014-04-21T14:48:00Z</dcterms:modified>
</cp:coreProperties>
</file>