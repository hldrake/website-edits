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2673CF" w:rsidRDefault="002673CF">
      <w:r w:rsidRPr="002673CF">
        <w:t xml:space="preserve">Rock Imager 1000 Visible Imaging Functionality </w:t>
      </w:r>
    </w:p>
    <w:p w:rsidR="002673CF" w:rsidRPr="002673CF" w:rsidRDefault="002673CF">
      <w:r w:rsidRPr="002673CF">
        <w:t>http://www.formulatrix.com/demosite/protein-crystallization/products/rock-imager-1000/index.html#tabbed-nav=tab3</w:t>
      </w:r>
    </w:p>
    <w:p w:rsidR="002673CF" w:rsidRPr="002673CF" w:rsidRDefault="002673CF" w:rsidP="002673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2673CF">
        <w:rPr>
          <w:rFonts w:eastAsia="Times New Roman" w:cs="Times New Roman"/>
          <w:b/>
          <w:bCs/>
        </w:rPr>
        <w:t>Imaging Functionality</w:t>
      </w:r>
    </w:p>
    <w:p w:rsidR="00B56077" w:rsidRPr="002673CF" w:rsidRDefault="002673CF" w:rsidP="002673C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2673CF">
        <w:rPr>
          <w:rFonts w:eastAsia="Times New Roman" w:cs="Times New Roman"/>
        </w:rPr>
        <w:t xml:space="preserve">Formulatrix offers the greatest functionality of any automated visible imager on the market. Drop location, auto focus, continuous zoom optics and fast color imaging are combined </w:t>
      </w:r>
      <w:del w:id="0" w:author="Ira Sabran" w:date="2014-04-21T09:45:00Z">
        <w:r w:rsidRPr="002673CF" w:rsidDel="002673CF">
          <w:rPr>
            <w:rFonts w:eastAsia="Times New Roman" w:cs="Times New Roman"/>
          </w:rPr>
          <w:delText xml:space="preserve">together </w:delText>
        </w:r>
      </w:del>
      <w:r w:rsidRPr="002673CF">
        <w:rPr>
          <w:rFonts w:eastAsia="Times New Roman" w:cs="Times New Roman"/>
        </w:rPr>
        <w:t xml:space="preserve">to create scientific publication worthy images on a routine </w:t>
      </w:r>
      <w:del w:id="1" w:author="Ira Sabran" w:date="2014-04-21T09:46:00Z">
        <w:r w:rsidRPr="002673CF" w:rsidDel="002673CF">
          <w:rPr>
            <w:rFonts w:eastAsia="Times New Roman" w:cs="Times New Roman"/>
          </w:rPr>
          <w:delText>business</w:delText>
        </w:r>
      </w:del>
      <w:ins w:id="2" w:author="Ira Sabran" w:date="2014-04-21T09:46:00Z">
        <w:r>
          <w:rPr>
            <w:rFonts w:eastAsia="Times New Roman" w:cs="Times New Roman"/>
          </w:rPr>
          <w:t>basis</w:t>
        </w:r>
      </w:ins>
      <w:r w:rsidRPr="002673CF">
        <w:rPr>
          <w:rFonts w:eastAsia="Times New Roman" w:cs="Times New Roman"/>
        </w:rPr>
        <w:t xml:space="preserve">. There is no need to </w:t>
      </w:r>
      <w:del w:id="3" w:author="Ira Sabran" w:date="2014-04-21T09:46:00Z">
        <w:r w:rsidRPr="002673CF" w:rsidDel="002673CF">
          <w:rPr>
            <w:rFonts w:eastAsia="Times New Roman" w:cs="Times New Roman"/>
          </w:rPr>
          <w:delText>go back to</w:delText>
        </w:r>
      </w:del>
      <w:ins w:id="4" w:author="Ira Sabran" w:date="2014-04-21T09:46:00Z">
        <w:r>
          <w:rPr>
            <w:rFonts w:eastAsia="Times New Roman" w:cs="Times New Roman"/>
          </w:rPr>
          <w:t>re-view</w:t>
        </w:r>
      </w:ins>
      <w:r w:rsidRPr="002673CF">
        <w:rPr>
          <w:rFonts w:eastAsia="Times New Roman" w:cs="Times New Roman"/>
        </w:rPr>
        <w:t xml:space="preserve"> drops </w:t>
      </w:r>
      <w:del w:id="5" w:author="Ira Sabran" w:date="2014-04-21T09:47:00Z">
        <w:r w:rsidRPr="002673CF" w:rsidDel="002673CF">
          <w:rPr>
            <w:rFonts w:eastAsia="Times New Roman" w:cs="Times New Roman"/>
          </w:rPr>
          <w:delText xml:space="preserve">to </w:delText>
        </w:r>
      </w:del>
      <w:ins w:id="6" w:author="Ira Sabran" w:date="2014-04-21T09:47:00Z">
        <w:r>
          <w:rPr>
            <w:rFonts w:eastAsia="Times New Roman" w:cs="Times New Roman"/>
          </w:rPr>
          <w:t>and</w:t>
        </w:r>
        <w:r w:rsidRPr="002673CF">
          <w:rPr>
            <w:rFonts w:eastAsia="Times New Roman" w:cs="Times New Roman"/>
          </w:rPr>
          <w:t xml:space="preserve"> </w:t>
        </w:r>
      </w:ins>
      <w:r w:rsidRPr="002673CF">
        <w:rPr>
          <w:rFonts w:eastAsia="Times New Roman" w:cs="Times New Roman"/>
        </w:rPr>
        <w:t>then tweak settings to get a publication quality image. Extremely fast stage movement and image acquisition allow</w:t>
      </w:r>
      <w:del w:id="7" w:author="Ira Sabran" w:date="2014-04-21T09:47:00Z">
        <w:r w:rsidRPr="002673CF" w:rsidDel="002673CF">
          <w:rPr>
            <w:rFonts w:eastAsia="Times New Roman" w:cs="Times New Roman"/>
          </w:rPr>
          <w:delText>s</w:delText>
        </w:r>
      </w:del>
      <w:r w:rsidRPr="002673CF">
        <w:rPr>
          <w:rFonts w:eastAsia="Times New Roman" w:cs="Times New Roman"/>
        </w:rPr>
        <w:t xml:space="preserve"> you to obtain high resolution images </w:t>
      </w:r>
      <w:del w:id="8" w:author="Ira Sabran" w:date="2014-04-21T09:47:00Z">
        <w:r w:rsidRPr="002673CF" w:rsidDel="00B56077">
          <w:rPr>
            <w:rFonts w:eastAsia="Times New Roman" w:cs="Times New Roman"/>
          </w:rPr>
          <w:delText xml:space="preserve">for </w:delText>
        </w:r>
      </w:del>
      <w:ins w:id="9" w:author="Ira Sabran" w:date="2014-04-21T09:47:00Z">
        <w:r w:rsidR="00B56077">
          <w:rPr>
            <w:rFonts w:eastAsia="Times New Roman" w:cs="Times New Roman"/>
          </w:rPr>
          <w:t>of</w:t>
        </w:r>
        <w:r w:rsidR="00B56077" w:rsidRPr="002673CF">
          <w:rPr>
            <w:rFonts w:eastAsia="Times New Roman" w:cs="Times New Roman"/>
          </w:rPr>
          <w:t xml:space="preserve"> </w:t>
        </w:r>
      </w:ins>
      <w:r w:rsidRPr="002673CF">
        <w:rPr>
          <w:rFonts w:eastAsia="Times New Roman" w:cs="Times New Roman"/>
        </w:rPr>
        <w:t>every single plate and drop imaged.</w:t>
      </w:r>
      <w:bookmarkStart w:id="10" w:name="_GoBack"/>
      <w:bookmarkEnd w:id="10"/>
    </w:p>
    <w:p w:rsidR="002673CF" w:rsidRPr="002673CF" w:rsidRDefault="002673CF" w:rsidP="002673CF">
      <w:pPr>
        <w:spacing w:before="100" w:beforeAutospacing="1" w:after="100" w:afterAutospacing="1" w:line="240" w:lineRule="auto"/>
        <w:jc w:val="center"/>
        <w:outlineLvl w:val="3"/>
        <w:rPr>
          <w:rFonts w:eastAsia="Times New Roman" w:cs="Times New Roman"/>
          <w:b/>
          <w:bCs/>
        </w:rPr>
      </w:pPr>
      <w:r w:rsidRPr="002673CF">
        <w:rPr>
          <w:rFonts w:eastAsia="Times New Roman" w:cs="Times New Roman"/>
          <w:b/>
          <w:bCs/>
        </w:rPr>
        <w:lastRenderedPageBreak/>
        <w:object w:dxaOrig="13500" w:dyaOrig="9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75.25pt;height:487.65pt" o:ole="">
            <v:imagedata r:id="rId4" o:title=""/>
          </v:shape>
          <w:control r:id="rId5" w:name="DefaultOcxName" w:shapeid="_x0000_i1028"/>
        </w:object>
      </w:r>
    </w:p>
    <w:p w:rsidR="002673CF" w:rsidRPr="002673CF" w:rsidRDefault="002673CF"/>
    <w:sectPr w:rsidR="002673CF" w:rsidRPr="0026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CF"/>
    <w:rsid w:val="00012094"/>
    <w:rsid w:val="000137C1"/>
    <w:rsid w:val="00036629"/>
    <w:rsid w:val="0004770F"/>
    <w:rsid w:val="00060215"/>
    <w:rsid w:val="00090C9E"/>
    <w:rsid w:val="000A45B4"/>
    <w:rsid w:val="000A7016"/>
    <w:rsid w:val="000B410B"/>
    <w:rsid w:val="000B4990"/>
    <w:rsid w:val="0010251C"/>
    <w:rsid w:val="001062B8"/>
    <w:rsid w:val="001133E1"/>
    <w:rsid w:val="00121412"/>
    <w:rsid w:val="00132A61"/>
    <w:rsid w:val="00143C59"/>
    <w:rsid w:val="0019222D"/>
    <w:rsid w:val="0019668F"/>
    <w:rsid w:val="001A04FE"/>
    <w:rsid w:val="001B7517"/>
    <w:rsid w:val="001D57A3"/>
    <w:rsid w:val="00224EC7"/>
    <w:rsid w:val="002467C1"/>
    <w:rsid w:val="00246E3B"/>
    <w:rsid w:val="00250E43"/>
    <w:rsid w:val="002541DC"/>
    <w:rsid w:val="002673CF"/>
    <w:rsid w:val="002861D5"/>
    <w:rsid w:val="002C207B"/>
    <w:rsid w:val="002C5197"/>
    <w:rsid w:val="00352716"/>
    <w:rsid w:val="00377571"/>
    <w:rsid w:val="0038637C"/>
    <w:rsid w:val="003B4901"/>
    <w:rsid w:val="003D117A"/>
    <w:rsid w:val="003D5233"/>
    <w:rsid w:val="003E4BDA"/>
    <w:rsid w:val="00461D52"/>
    <w:rsid w:val="00484D48"/>
    <w:rsid w:val="00485DA8"/>
    <w:rsid w:val="00492B0F"/>
    <w:rsid w:val="004D59AD"/>
    <w:rsid w:val="00504FE6"/>
    <w:rsid w:val="00550790"/>
    <w:rsid w:val="005515F4"/>
    <w:rsid w:val="00570905"/>
    <w:rsid w:val="00576354"/>
    <w:rsid w:val="00591E0B"/>
    <w:rsid w:val="005A5C13"/>
    <w:rsid w:val="005E7E13"/>
    <w:rsid w:val="005F2867"/>
    <w:rsid w:val="005F7CFD"/>
    <w:rsid w:val="00600EBC"/>
    <w:rsid w:val="00605E62"/>
    <w:rsid w:val="00626DAC"/>
    <w:rsid w:val="006270E8"/>
    <w:rsid w:val="0064429E"/>
    <w:rsid w:val="00660FEB"/>
    <w:rsid w:val="00661525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0217"/>
    <w:rsid w:val="0083731B"/>
    <w:rsid w:val="00837F6A"/>
    <w:rsid w:val="008506A4"/>
    <w:rsid w:val="00872F32"/>
    <w:rsid w:val="008750E0"/>
    <w:rsid w:val="008B0853"/>
    <w:rsid w:val="008E10BE"/>
    <w:rsid w:val="008E67C7"/>
    <w:rsid w:val="008F1BCB"/>
    <w:rsid w:val="00901F92"/>
    <w:rsid w:val="00973C76"/>
    <w:rsid w:val="00976C7C"/>
    <w:rsid w:val="009B003A"/>
    <w:rsid w:val="009B06F1"/>
    <w:rsid w:val="009C6083"/>
    <w:rsid w:val="009F77E0"/>
    <w:rsid w:val="00A0052E"/>
    <w:rsid w:val="00A314FC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26FAC"/>
    <w:rsid w:val="00B46AFF"/>
    <w:rsid w:val="00B56077"/>
    <w:rsid w:val="00B70F33"/>
    <w:rsid w:val="00B805C7"/>
    <w:rsid w:val="00B84136"/>
    <w:rsid w:val="00B873A1"/>
    <w:rsid w:val="00BA474B"/>
    <w:rsid w:val="00BB6B8F"/>
    <w:rsid w:val="00BC597C"/>
    <w:rsid w:val="00BD3A1B"/>
    <w:rsid w:val="00BF4B57"/>
    <w:rsid w:val="00BF6075"/>
    <w:rsid w:val="00BF7500"/>
    <w:rsid w:val="00C0288D"/>
    <w:rsid w:val="00C3291F"/>
    <w:rsid w:val="00C42DCC"/>
    <w:rsid w:val="00C6577B"/>
    <w:rsid w:val="00C77F2D"/>
    <w:rsid w:val="00CB635D"/>
    <w:rsid w:val="00CE19A2"/>
    <w:rsid w:val="00CF1A97"/>
    <w:rsid w:val="00D32F73"/>
    <w:rsid w:val="00D448F8"/>
    <w:rsid w:val="00DA23B8"/>
    <w:rsid w:val="00DC772F"/>
    <w:rsid w:val="00DD5403"/>
    <w:rsid w:val="00E027CE"/>
    <w:rsid w:val="00E02E12"/>
    <w:rsid w:val="00E12522"/>
    <w:rsid w:val="00E40501"/>
    <w:rsid w:val="00E91C5F"/>
    <w:rsid w:val="00EB3B3C"/>
    <w:rsid w:val="00EC2231"/>
    <w:rsid w:val="00F00AC4"/>
    <w:rsid w:val="00F741FE"/>
    <w:rsid w:val="00F96410"/>
    <w:rsid w:val="00F96859"/>
    <w:rsid w:val="00FB327D"/>
    <w:rsid w:val="00FC5ED3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DCC77-EEF2-4A25-95E3-2E49A846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7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73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3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73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">
    <w:name w:val="cl"/>
    <w:basedOn w:val="DefaultParagraphFont"/>
    <w:rsid w:val="0026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2014-04-21T13:36:00Z</dcterms:created>
  <dcterms:modified xsi:type="dcterms:W3CDTF">2014-04-21T13:53:00Z</dcterms:modified>
</cp:coreProperties>
</file>