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D83EC7" w:rsidRDefault="00D83EC7">
      <w:r w:rsidRPr="00D83EC7">
        <w:t>Rock Imager 54/182 Overview</w:t>
      </w:r>
    </w:p>
    <w:p w:rsidR="00D83EC7" w:rsidRPr="00D83EC7" w:rsidRDefault="00D83EC7">
      <w:r w:rsidRPr="00D83EC7">
        <w:t>http://www.formulatrix.com/demosite/protein-crystallization/products/rock-imager54-182/index.html</w:t>
      </w:r>
    </w:p>
    <w:p w:rsidR="00D83EC7" w:rsidRPr="00D83EC7" w:rsidRDefault="00D83EC7" w:rsidP="00D83EC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</w:rPr>
      </w:pPr>
      <w:r w:rsidRPr="00D83EC7">
        <w:rPr>
          <w:rFonts w:eastAsia="Times New Roman" w:cs="Times New Roman"/>
          <w:b/>
          <w:bCs/>
          <w:kern w:val="36"/>
        </w:rPr>
        <w:t xml:space="preserve">Crystal Clear Imaging. </w:t>
      </w:r>
      <w:r w:rsidRPr="00D83EC7">
        <w:rPr>
          <w:rFonts w:eastAsia="Times New Roman" w:cs="Times New Roman"/>
          <w:b/>
          <w:bCs/>
          <w:color w:val="FF9900"/>
          <w:kern w:val="36"/>
        </w:rPr>
        <w:t>Unparalleled</w:t>
      </w:r>
      <w:r w:rsidRPr="00D83EC7">
        <w:rPr>
          <w:rFonts w:eastAsia="Times New Roman" w:cs="Times New Roman"/>
          <w:b/>
          <w:bCs/>
          <w:kern w:val="36"/>
        </w:rPr>
        <w:t xml:space="preserve"> Speed.</w:t>
      </w:r>
    </w:p>
    <w:p w:rsidR="00D83EC7" w:rsidRPr="00D83EC7" w:rsidRDefault="00D83EC7" w:rsidP="00D83EC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D83EC7">
        <w:rPr>
          <w:rFonts w:eastAsia="Times New Roman" w:cs="Times New Roman"/>
        </w:rPr>
        <w:t xml:space="preserve">Rock Imager is an automated imaging system for protein crystallization. This robust, easy-to-use solution incubates and captures superior quality images on a user-defined schedule. Just load your plates and go. </w:t>
      </w:r>
    </w:p>
    <w:p w:rsidR="00D83EC7" w:rsidRPr="00D83EC7" w:rsidRDefault="00D83EC7" w:rsidP="00D83EC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D83EC7">
        <w:rPr>
          <w:rFonts w:eastAsia="Times New Roman" w:cs="Times New Roman"/>
          <w:color w:val="FF9900"/>
        </w:rPr>
        <w:t>Rock Imager 54</w:t>
      </w:r>
      <w:r w:rsidRPr="00D83EC7">
        <w:rPr>
          <w:rFonts w:eastAsia="Times New Roman" w:cs="Times New Roman"/>
        </w:rPr>
        <w:t xml:space="preserve"> and </w:t>
      </w:r>
      <w:r w:rsidRPr="00D83EC7">
        <w:rPr>
          <w:rFonts w:eastAsia="Times New Roman" w:cs="Times New Roman"/>
          <w:color w:val="FF9900"/>
        </w:rPr>
        <w:t>Rock Imager 182</w:t>
      </w:r>
      <w:r w:rsidRPr="00D83EC7">
        <w:rPr>
          <w:rFonts w:eastAsia="Times New Roman" w:cs="Times New Roman"/>
        </w:rPr>
        <w:t xml:space="preserve"> are our mid-sized units</w:t>
      </w:r>
      <w:del w:id="0" w:author="Ira Sabran" w:date="2014-04-14T16:23:00Z">
        <w:r w:rsidRPr="00D83EC7" w:rsidDel="00424F17">
          <w:rPr>
            <w:rFonts w:eastAsia="Times New Roman" w:cs="Times New Roman"/>
          </w:rPr>
          <w:delText>, and</w:delText>
        </w:r>
      </w:del>
      <w:ins w:id="1" w:author="Ira Sabran" w:date="2014-04-14T16:23:00Z">
        <w:r w:rsidR="00424F17">
          <w:rPr>
            <w:rFonts w:eastAsia="Times New Roman" w:cs="Times New Roman"/>
          </w:rPr>
          <w:t xml:space="preserve"> that</w:t>
        </w:r>
      </w:ins>
      <w:bookmarkStart w:id="2" w:name="_GoBack"/>
      <w:bookmarkEnd w:id="2"/>
      <w:r w:rsidRPr="00D83EC7">
        <w:rPr>
          <w:rFonts w:eastAsia="Times New Roman" w:cs="Times New Roman"/>
        </w:rPr>
        <w:t xml:space="preserve"> can </w:t>
      </w:r>
      <w:ins w:id="3" w:author="Ira Sabran" w:date="2014-04-14T16:22:00Z">
        <w:r w:rsidR="00424F17">
          <w:rPr>
            <w:rFonts w:eastAsia="Times New Roman" w:cs="Times New Roman"/>
          </w:rPr>
          <w:t>store and schedule</w:t>
        </w:r>
        <w:r w:rsidR="00424F17" w:rsidRPr="00D83EC7">
          <w:rPr>
            <w:rFonts w:eastAsia="Times New Roman" w:cs="Times New Roman"/>
          </w:rPr>
          <w:t xml:space="preserve"> imaging</w:t>
        </w:r>
        <w:r w:rsidR="00424F17" w:rsidRPr="00D83EC7">
          <w:rPr>
            <w:rFonts w:eastAsia="Times New Roman" w:cs="Times New Roman"/>
          </w:rPr>
          <w:t xml:space="preserve"> </w:t>
        </w:r>
      </w:ins>
      <w:del w:id="4" w:author="Ira Sabran" w:date="2014-04-14T16:22:00Z">
        <w:r w:rsidRPr="00D83EC7" w:rsidDel="00424F17">
          <w:rPr>
            <w:rFonts w:eastAsia="Times New Roman" w:cs="Times New Roman"/>
          </w:rPr>
          <w:delText xml:space="preserve">handle </w:delText>
        </w:r>
      </w:del>
      <w:ins w:id="5" w:author="Ira Sabran" w:date="2014-04-14T16:22:00Z">
        <w:r w:rsidR="00424F17">
          <w:rPr>
            <w:rFonts w:eastAsia="Times New Roman" w:cs="Times New Roman"/>
          </w:rPr>
          <w:t>for</w:t>
        </w:r>
        <w:r w:rsidR="00424F17" w:rsidRPr="00D83EC7">
          <w:rPr>
            <w:rFonts w:eastAsia="Times New Roman" w:cs="Times New Roman"/>
          </w:rPr>
          <w:t xml:space="preserve"> </w:t>
        </w:r>
      </w:ins>
      <w:r w:rsidRPr="00D83EC7">
        <w:rPr>
          <w:rFonts w:eastAsia="Times New Roman" w:cs="Times New Roman"/>
        </w:rPr>
        <w:t xml:space="preserve">up to 54 and 182 </w:t>
      </w:r>
      <w:proofErr w:type="spellStart"/>
      <w:r w:rsidRPr="00D83EC7">
        <w:rPr>
          <w:rFonts w:eastAsia="Times New Roman" w:cs="Times New Roman"/>
        </w:rPr>
        <w:t>microplates</w:t>
      </w:r>
      <w:proofErr w:type="spellEnd"/>
      <w:r w:rsidRPr="00D83EC7">
        <w:rPr>
          <w:rFonts w:eastAsia="Times New Roman" w:cs="Times New Roman"/>
        </w:rPr>
        <w:t xml:space="preserve"> respectively</w:t>
      </w:r>
      <w:del w:id="6" w:author="Ira Sabran" w:date="2014-04-14T16:22:00Z">
        <w:r w:rsidRPr="00D83EC7" w:rsidDel="00424F17">
          <w:rPr>
            <w:rFonts w:eastAsia="Times New Roman" w:cs="Times New Roman"/>
          </w:rPr>
          <w:delText xml:space="preserve"> for storage and scheduled imaging</w:delText>
        </w:r>
      </w:del>
      <w:r w:rsidRPr="00D83EC7">
        <w:rPr>
          <w:rFonts w:eastAsia="Times New Roman" w:cs="Times New Roman"/>
        </w:rPr>
        <w:t>.</w:t>
      </w:r>
    </w:p>
    <w:p w:rsidR="00D83EC7" w:rsidRPr="00D83EC7" w:rsidRDefault="00D83EC7"/>
    <w:sectPr w:rsidR="00D83EC7" w:rsidRPr="00D8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7"/>
    <w:rsid w:val="00012094"/>
    <w:rsid w:val="000137C1"/>
    <w:rsid w:val="00036629"/>
    <w:rsid w:val="0004770F"/>
    <w:rsid w:val="00060215"/>
    <w:rsid w:val="000A45B4"/>
    <w:rsid w:val="000A7016"/>
    <w:rsid w:val="000B410B"/>
    <w:rsid w:val="000B4990"/>
    <w:rsid w:val="0010251C"/>
    <w:rsid w:val="001062B8"/>
    <w:rsid w:val="001133E1"/>
    <w:rsid w:val="00132A61"/>
    <w:rsid w:val="00143C59"/>
    <w:rsid w:val="0019222D"/>
    <w:rsid w:val="0019668F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637C"/>
    <w:rsid w:val="003B4901"/>
    <w:rsid w:val="003D117A"/>
    <w:rsid w:val="003D5233"/>
    <w:rsid w:val="00424F17"/>
    <w:rsid w:val="00461D52"/>
    <w:rsid w:val="00484D48"/>
    <w:rsid w:val="00485DA8"/>
    <w:rsid w:val="00492B0F"/>
    <w:rsid w:val="00504FE6"/>
    <w:rsid w:val="00550790"/>
    <w:rsid w:val="00570905"/>
    <w:rsid w:val="00576354"/>
    <w:rsid w:val="00591E0B"/>
    <w:rsid w:val="005A5C13"/>
    <w:rsid w:val="005E7E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901F92"/>
    <w:rsid w:val="00973C76"/>
    <w:rsid w:val="009B003A"/>
    <w:rsid w:val="009C6083"/>
    <w:rsid w:val="009F77E0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70F33"/>
    <w:rsid w:val="00B805C7"/>
    <w:rsid w:val="00BA474B"/>
    <w:rsid w:val="00BB6B8F"/>
    <w:rsid w:val="00BF4B57"/>
    <w:rsid w:val="00BF6075"/>
    <w:rsid w:val="00C0288D"/>
    <w:rsid w:val="00C42DCC"/>
    <w:rsid w:val="00C6577B"/>
    <w:rsid w:val="00C77F2D"/>
    <w:rsid w:val="00CB635D"/>
    <w:rsid w:val="00CF1A97"/>
    <w:rsid w:val="00D32F73"/>
    <w:rsid w:val="00D83EC7"/>
    <w:rsid w:val="00DA23B8"/>
    <w:rsid w:val="00DC772F"/>
    <w:rsid w:val="00E027CE"/>
    <w:rsid w:val="00E12522"/>
    <w:rsid w:val="00E40501"/>
    <w:rsid w:val="00E91C5F"/>
    <w:rsid w:val="00EC2231"/>
    <w:rsid w:val="00F741FE"/>
    <w:rsid w:val="00F96410"/>
    <w:rsid w:val="00F96859"/>
    <w:rsid w:val="00FB327D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36728-703F-431F-BAF2-9991DE5E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303">
              <w:marLeft w:val="30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2014-04-14T20:04:00Z</dcterms:created>
  <dcterms:modified xsi:type="dcterms:W3CDTF">2014-04-14T20:24:00Z</dcterms:modified>
</cp:coreProperties>
</file>