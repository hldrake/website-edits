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59" w:rsidRDefault="0082638B">
      <w:r>
        <w:t>Rock Imager 1000 UV Imaging</w:t>
      </w:r>
    </w:p>
    <w:p w:rsidR="0082638B" w:rsidRDefault="0082638B">
      <w:hyperlink r:id="rId4" w:history="1">
        <w:r w:rsidRPr="00AB1503">
          <w:rPr>
            <w:rStyle w:val="Hyperlink"/>
          </w:rPr>
          <w:t>http://www.formulatrix.com/demosite/protein-crystallization/products/rock-imager-1000/index.html#tabbed-nav=tab4</w:t>
        </w:r>
      </w:hyperlink>
    </w:p>
    <w:p w:rsidR="0082638B" w:rsidRPr="0082638B" w:rsidRDefault="0082638B" w:rsidP="0082638B">
      <w:pPr>
        <w:rPr>
          <w:b/>
          <w:bCs/>
        </w:rPr>
      </w:pPr>
      <w:r w:rsidRPr="0082638B">
        <w:rPr>
          <w:b/>
          <w:bCs/>
        </w:rPr>
        <w:t xml:space="preserve">Determine </w:t>
      </w:r>
      <w:ins w:id="0" w:author="Ira Sabran" w:date="2014-04-21T09:56:00Z">
        <w:r w:rsidR="00B23132">
          <w:rPr>
            <w:b/>
            <w:bCs/>
          </w:rPr>
          <w:t>I</w:t>
        </w:r>
      </w:ins>
      <w:del w:id="1" w:author="Ira Sabran" w:date="2014-04-21T09:56:00Z">
        <w:r w:rsidRPr="0082638B" w:rsidDel="00B23132">
          <w:rPr>
            <w:b/>
            <w:bCs/>
          </w:rPr>
          <w:delText>i</w:delText>
        </w:r>
      </w:del>
      <w:r w:rsidRPr="0082638B">
        <w:rPr>
          <w:b/>
          <w:bCs/>
        </w:rPr>
        <w:t xml:space="preserve">f </w:t>
      </w:r>
      <w:del w:id="2" w:author="Ira Sabran" w:date="2014-04-21T09:56:00Z">
        <w:r w:rsidRPr="0082638B" w:rsidDel="00B23132">
          <w:rPr>
            <w:b/>
            <w:bCs/>
          </w:rPr>
          <w:delText xml:space="preserve">your </w:delText>
        </w:r>
      </w:del>
      <w:ins w:id="3" w:author="Ira Sabran" w:date="2014-04-21T09:56:00Z">
        <w:r w:rsidR="00B23132">
          <w:rPr>
            <w:b/>
            <w:bCs/>
          </w:rPr>
          <w:t>Y</w:t>
        </w:r>
        <w:r w:rsidR="00B23132" w:rsidRPr="0082638B">
          <w:rPr>
            <w:b/>
            <w:bCs/>
          </w:rPr>
          <w:t xml:space="preserve">our </w:t>
        </w:r>
      </w:ins>
      <w:del w:id="4" w:author="Ira Sabran" w:date="2014-04-21T09:56:00Z">
        <w:r w:rsidRPr="0082638B" w:rsidDel="00B23132">
          <w:rPr>
            <w:b/>
            <w:bCs/>
          </w:rPr>
          <w:delText xml:space="preserve">crystal </w:delText>
        </w:r>
      </w:del>
      <w:ins w:id="5" w:author="Ira Sabran" w:date="2014-04-21T09:56:00Z">
        <w:r w:rsidR="00B23132">
          <w:rPr>
            <w:b/>
            <w:bCs/>
          </w:rPr>
          <w:t>C</w:t>
        </w:r>
        <w:r w:rsidR="00B23132" w:rsidRPr="0082638B">
          <w:rPr>
            <w:b/>
            <w:bCs/>
          </w:rPr>
          <w:t xml:space="preserve">rystal </w:t>
        </w:r>
      </w:ins>
      <w:r w:rsidRPr="0082638B">
        <w:rPr>
          <w:b/>
          <w:bCs/>
        </w:rPr>
        <w:t xml:space="preserve">is </w:t>
      </w:r>
      <w:del w:id="6" w:author="Ira Sabran" w:date="2014-04-21T09:56:00Z">
        <w:r w:rsidRPr="0082638B" w:rsidDel="00B23132">
          <w:rPr>
            <w:b/>
            <w:bCs/>
          </w:rPr>
          <w:delText xml:space="preserve">protein </w:delText>
        </w:r>
      </w:del>
      <w:ins w:id="7" w:author="Ira Sabran" w:date="2014-04-21T09:56:00Z">
        <w:r w:rsidR="00B23132">
          <w:rPr>
            <w:b/>
            <w:bCs/>
          </w:rPr>
          <w:t>P</w:t>
        </w:r>
        <w:r w:rsidR="00B23132" w:rsidRPr="0082638B">
          <w:rPr>
            <w:b/>
            <w:bCs/>
          </w:rPr>
          <w:t xml:space="preserve">rotein </w:t>
        </w:r>
      </w:ins>
      <w:r w:rsidRPr="0082638B">
        <w:rPr>
          <w:b/>
          <w:bCs/>
        </w:rPr>
        <w:t xml:space="preserve">or </w:t>
      </w:r>
      <w:del w:id="8" w:author="Ira Sabran" w:date="2014-04-21T09:56:00Z">
        <w:r w:rsidRPr="0082638B" w:rsidDel="00B23132">
          <w:rPr>
            <w:b/>
            <w:bCs/>
          </w:rPr>
          <w:delText xml:space="preserve">salt </w:delText>
        </w:r>
      </w:del>
      <w:ins w:id="9" w:author="Ira Sabran" w:date="2014-04-21T09:56:00Z">
        <w:r w:rsidR="00B23132">
          <w:rPr>
            <w:b/>
            <w:bCs/>
          </w:rPr>
          <w:t>S</w:t>
        </w:r>
        <w:r w:rsidR="00B23132" w:rsidRPr="0082638B">
          <w:rPr>
            <w:b/>
            <w:bCs/>
          </w:rPr>
          <w:t xml:space="preserve">alt </w:t>
        </w:r>
      </w:ins>
      <w:r w:rsidRPr="0082638B">
        <w:rPr>
          <w:b/>
          <w:bCs/>
        </w:rPr>
        <w:t xml:space="preserve">with </w:t>
      </w:r>
      <w:proofErr w:type="spellStart"/>
      <w:r w:rsidRPr="0082638B">
        <w:rPr>
          <w:b/>
          <w:bCs/>
        </w:rPr>
        <w:t>UltraViolet</w:t>
      </w:r>
      <w:proofErr w:type="spellEnd"/>
      <w:r w:rsidRPr="0082638B">
        <w:rPr>
          <w:b/>
          <w:bCs/>
        </w:rPr>
        <w:t xml:space="preserve"> (UV) </w:t>
      </w:r>
      <w:del w:id="10" w:author="Ira Sabran" w:date="2014-04-21T09:56:00Z">
        <w:r w:rsidRPr="0082638B" w:rsidDel="00B23132">
          <w:rPr>
            <w:b/>
            <w:bCs/>
          </w:rPr>
          <w:delText>imaging</w:delText>
        </w:r>
      </w:del>
      <w:ins w:id="11" w:author="Ira Sabran" w:date="2014-04-21T09:56:00Z">
        <w:r w:rsidR="00B23132">
          <w:rPr>
            <w:b/>
            <w:bCs/>
          </w:rPr>
          <w:t>I</w:t>
        </w:r>
        <w:r w:rsidR="00B23132" w:rsidRPr="0082638B">
          <w:rPr>
            <w:b/>
            <w:bCs/>
          </w:rPr>
          <w:t>maging</w:t>
        </w:r>
      </w:ins>
    </w:p>
    <w:p w:rsidR="0082638B" w:rsidRPr="0082638B" w:rsidRDefault="0082638B" w:rsidP="0082638B">
      <w:r w:rsidRPr="0082638B">
        <w:t>The UV imaging option allows you to easily differentiate between protein and salt crystals. Protein crystallization drops are illuminated with UV light and the fluorescence generated from aromatic amino acids like Tryptophan are detected to create an image.</w:t>
      </w:r>
    </w:p>
    <w:p w:rsidR="0082638B" w:rsidRPr="0082638B" w:rsidRDefault="0082638B" w:rsidP="0082638B">
      <w:r w:rsidRPr="0082638B">
        <w:t>The UV imaging option is built into our Rock Imagers with all of the same automated features including automated imaging, extended focus imaging, and regions of interest. Our UV imaging solution uses 100% UV optimized components: UV grade optics, UV sensitive camera</w:t>
      </w:r>
      <w:del w:id="12" w:author="Ira Sabran" w:date="2014-04-21T09:58:00Z">
        <w:r w:rsidRPr="0082638B" w:rsidDel="00B23132">
          <w:delText>,</w:delText>
        </w:r>
      </w:del>
      <w:r w:rsidRPr="0082638B">
        <w:t xml:space="preserve"> and UV lighting. This is critical to achieving the best image quality and highest imaging speed possible.</w:t>
      </w:r>
    </w:p>
    <w:p w:rsidR="0082638B" w:rsidRPr="0082638B" w:rsidRDefault="0082638B" w:rsidP="0082638B">
      <w:pPr>
        <w:rPr>
          <w:b/>
          <w:bCs/>
        </w:rPr>
      </w:pPr>
      <w:r w:rsidRPr="0082638B">
        <w:rPr>
          <w:b/>
          <w:bCs/>
        </w:rPr>
        <w:t>Quickly Find Your Crystals</w:t>
      </w:r>
    </w:p>
    <w:p w:rsidR="0082638B" w:rsidRPr="0082638B" w:rsidRDefault="0082638B" w:rsidP="0082638B">
      <w:r w:rsidRPr="0082638B">
        <w:t>In Rock Maker, you can quickly scan your plate to locate crystals in virtually no time. Click the button below to see how much easier a plate imaged in UV light is to scan for crystals.</w:t>
      </w:r>
    </w:p>
    <w:p w:rsidR="0082638B" w:rsidRPr="0082638B" w:rsidRDefault="0082638B" w:rsidP="0082638B">
      <w:pPr>
        <w:rPr>
          <w:b/>
          <w:bCs/>
        </w:rPr>
      </w:pPr>
      <w:r w:rsidRPr="0082638B">
        <w:rPr>
          <w:b/>
          <w:bCs/>
        </w:rPr>
        <w:t xml:space="preserve">Imaging </w:t>
      </w:r>
      <w:del w:id="13" w:author="Ira Sabran" w:date="2014-04-21T09:58:00Z">
        <w:r w:rsidRPr="0082638B" w:rsidDel="00B23132">
          <w:rPr>
            <w:b/>
            <w:bCs/>
          </w:rPr>
          <w:delText xml:space="preserve">implementation </w:delText>
        </w:r>
      </w:del>
      <w:ins w:id="14" w:author="Ira Sabran" w:date="2014-04-21T09:58:00Z">
        <w:r w:rsidR="00B23132">
          <w:rPr>
            <w:b/>
            <w:bCs/>
          </w:rPr>
          <w:t>I</w:t>
        </w:r>
        <w:r w:rsidR="00B23132" w:rsidRPr="0082638B">
          <w:rPr>
            <w:b/>
            <w:bCs/>
          </w:rPr>
          <w:t xml:space="preserve">mplementation </w:t>
        </w:r>
      </w:ins>
      <w:r w:rsidRPr="0082638B">
        <w:rPr>
          <w:b/>
          <w:bCs/>
        </w:rPr>
        <w:t xml:space="preserve">of UV </w:t>
      </w:r>
      <w:del w:id="15" w:author="Ira Sabran" w:date="2014-04-21T09:59:00Z">
        <w:r w:rsidRPr="0082638B" w:rsidDel="00B23132">
          <w:rPr>
            <w:b/>
            <w:bCs/>
          </w:rPr>
          <w:delText xml:space="preserve">without </w:delText>
        </w:r>
      </w:del>
      <w:proofErr w:type="gramStart"/>
      <w:ins w:id="16" w:author="Ira Sabran" w:date="2014-04-21T09:59:00Z">
        <w:r w:rsidR="00B23132">
          <w:rPr>
            <w:b/>
            <w:bCs/>
          </w:rPr>
          <w:t>W</w:t>
        </w:r>
        <w:r w:rsidR="00B23132" w:rsidRPr="0082638B">
          <w:rPr>
            <w:b/>
            <w:bCs/>
          </w:rPr>
          <w:t>ithout</w:t>
        </w:r>
        <w:proofErr w:type="gramEnd"/>
        <w:r w:rsidR="00B23132" w:rsidRPr="0082638B">
          <w:rPr>
            <w:b/>
            <w:bCs/>
          </w:rPr>
          <w:t xml:space="preserve"> </w:t>
        </w:r>
      </w:ins>
      <w:del w:id="17" w:author="Ira Sabran" w:date="2014-04-21T09:59:00Z">
        <w:r w:rsidRPr="0082638B" w:rsidDel="00B23132">
          <w:rPr>
            <w:b/>
            <w:bCs/>
          </w:rPr>
          <w:delText xml:space="preserve">sacrificing </w:delText>
        </w:r>
      </w:del>
      <w:ins w:id="18" w:author="Ira Sabran" w:date="2014-04-21T09:59:00Z">
        <w:r w:rsidR="00B23132">
          <w:rPr>
            <w:b/>
            <w:bCs/>
          </w:rPr>
          <w:t>S</w:t>
        </w:r>
        <w:r w:rsidR="00B23132" w:rsidRPr="0082638B">
          <w:rPr>
            <w:b/>
            <w:bCs/>
          </w:rPr>
          <w:t xml:space="preserve">acrificing </w:t>
        </w:r>
      </w:ins>
      <w:del w:id="19" w:author="Ira Sabran" w:date="2014-04-21T09:59:00Z">
        <w:r w:rsidRPr="0082638B" w:rsidDel="00B23132">
          <w:rPr>
            <w:b/>
            <w:bCs/>
          </w:rPr>
          <w:delText xml:space="preserve">visible </w:delText>
        </w:r>
      </w:del>
      <w:ins w:id="20" w:author="Ira Sabran" w:date="2014-04-21T09:59:00Z">
        <w:r w:rsidR="00B23132">
          <w:rPr>
            <w:b/>
            <w:bCs/>
          </w:rPr>
          <w:t>V</w:t>
        </w:r>
        <w:r w:rsidR="00B23132" w:rsidRPr="0082638B">
          <w:rPr>
            <w:b/>
            <w:bCs/>
          </w:rPr>
          <w:t xml:space="preserve">isible </w:t>
        </w:r>
      </w:ins>
      <w:del w:id="21" w:author="Ira Sabran" w:date="2014-04-21T09:59:00Z">
        <w:r w:rsidRPr="0082638B" w:rsidDel="00B23132">
          <w:rPr>
            <w:b/>
            <w:bCs/>
          </w:rPr>
          <w:delText xml:space="preserve">image </w:delText>
        </w:r>
      </w:del>
      <w:ins w:id="22" w:author="Ira Sabran" w:date="2014-04-21T09:59:00Z">
        <w:r w:rsidR="00B23132">
          <w:rPr>
            <w:b/>
            <w:bCs/>
          </w:rPr>
          <w:t>I</w:t>
        </w:r>
        <w:r w:rsidR="00B23132" w:rsidRPr="0082638B">
          <w:rPr>
            <w:b/>
            <w:bCs/>
          </w:rPr>
          <w:t xml:space="preserve">mage </w:t>
        </w:r>
      </w:ins>
      <w:del w:id="23" w:author="Ira Sabran" w:date="2014-04-21T09:59:00Z">
        <w:r w:rsidRPr="0082638B" w:rsidDel="00B23132">
          <w:rPr>
            <w:b/>
            <w:bCs/>
          </w:rPr>
          <w:delText>quality</w:delText>
        </w:r>
      </w:del>
      <w:ins w:id="24" w:author="Ira Sabran" w:date="2014-04-21T09:59:00Z">
        <w:r w:rsidR="00B23132">
          <w:rPr>
            <w:b/>
            <w:bCs/>
          </w:rPr>
          <w:t>Q</w:t>
        </w:r>
        <w:r w:rsidR="00B23132" w:rsidRPr="0082638B">
          <w:rPr>
            <w:b/>
            <w:bCs/>
          </w:rPr>
          <w:t>uality</w:t>
        </w:r>
      </w:ins>
    </w:p>
    <w:p w:rsidR="0082638B" w:rsidRPr="0082638B" w:rsidRDefault="0082638B" w:rsidP="0082638B">
      <w:r w:rsidRPr="0082638B">
        <w:t>The UV imaging scope is built</w:t>
      </w:r>
      <w:ins w:id="25" w:author="Ira Sabran" w:date="2014-04-21T09:59:00Z">
        <w:r w:rsidR="00B23132">
          <w:t>-</w:t>
        </w:r>
      </w:ins>
      <w:del w:id="26" w:author="Ira Sabran" w:date="2014-04-21T09:59:00Z">
        <w:r w:rsidRPr="0082638B" w:rsidDel="00B23132">
          <w:delText xml:space="preserve"> </w:delText>
        </w:r>
      </w:del>
      <w:r w:rsidRPr="0082638B">
        <w:t>in as a separate microscope adjacent to the visible imaging optics so that both designs can be optimized for the specific wavelengths being used. The color camera and 12x continuous zoom optics are incompatible with UV light</w:t>
      </w:r>
      <w:ins w:id="27" w:author="Ira Sabran" w:date="2014-04-21T10:00:00Z">
        <w:r w:rsidR="00B23132">
          <w:t>,</w:t>
        </w:r>
      </w:ins>
      <w:r w:rsidRPr="0082638B">
        <w:t xml:space="preserve"> </w:t>
      </w:r>
      <w:del w:id="28" w:author="Ira Sabran" w:date="2014-04-21T10:00:00Z">
        <w:r w:rsidRPr="0082638B" w:rsidDel="00B23132">
          <w:delText xml:space="preserve">making it </w:delText>
        </w:r>
      </w:del>
      <w:r w:rsidRPr="0082638B">
        <w:t xml:space="preserve">so </w:t>
      </w:r>
      <w:del w:id="29" w:author="Ira Sabran" w:date="2014-04-21T10:00:00Z">
        <w:r w:rsidRPr="0082638B" w:rsidDel="00B23132">
          <w:delText xml:space="preserve">that </w:delText>
        </w:r>
      </w:del>
      <w:r w:rsidRPr="0082638B">
        <w:t>colored imaging, continuous zoom and regions of interest would no longer be available if Visible and UV were combined into one path.</w:t>
      </w:r>
      <w:del w:id="30" w:author="Ira Sabran" w:date="2014-04-21T10:00:00Z">
        <w:r w:rsidRPr="0082638B" w:rsidDel="00B23132">
          <w:delText xml:space="preserve"> </w:delText>
        </w:r>
      </w:del>
    </w:p>
    <w:p w:rsidR="0082638B" w:rsidRPr="0082638B" w:rsidRDefault="0082638B" w:rsidP="0082638B">
      <w:r w:rsidRPr="0082638B">
        <w:t xml:space="preserve">Our solution is to </w:t>
      </w:r>
      <w:del w:id="31" w:author="Ira Sabran" w:date="2014-04-21T10:00:00Z">
        <w:r w:rsidRPr="0082638B" w:rsidDel="00B23132">
          <w:delText xml:space="preserve">have </w:delText>
        </w:r>
      </w:del>
      <w:ins w:id="32" w:author="Ira Sabran" w:date="2014-04-21T10:00:00Z">
        <w:r w:rsidR="00B23132">
          <w:t>use</w:t>
        </w:r>
        <w:r w:rsidR="00B23132" w:rsidRPr="0082638B">
          <w:t xml:space="preserve"> </w:t>
        </w:r>
      </w:ins>
      <w:r w:rsidRPr="0082638B">
        <w:t>two uniquely optimized</w:t>
      </w:r>
      <w:ins w:id="33" w:author="Ira Sabran" w:date="2014-04-21T10:01:00Z">
        <w:r w:rsidR="00B23132">
          <w:t xml:space="preserve"> and</w:t>
        </w:r>
      </w:ins>
      <w:r w:rsidRPr="0082638B">
        <w:t xml:space="preserve"> </w:t>
      </w:r>
      <w:ins w:id="34" w:author="Ira Sabran" w:date="2014-04-21T10:01:00Z">
        <w:r w:rsidR="00B23132" w:rsidRPr="0082638B">
          <w:t xml:space="preserve">adjacent </w:t>
        </w:r>
      </w:ins>
      <w:proofErr w:type="spellStart"/>
      <w:r w:rsidRPr="0082638B">
        <w:t>lightpaths</w:t>
      </w:r>
      <w:proofErr w:type="spellEnd"/>
      <w:r w:rsidRPr="0082638B">
        <w:t xml:space="preserve"> </w:t>
      </w:r>
      <w:del w:id="35" w:author="Ira Sabran" w:date="2014-04-21T10:01:00Z">
        <w:r w:rsidRPr="0082638B" w:rsidDel="00B23132">
          <w:delText xml:space="preserve">adjacent to each other </w:delText>
        </w:r>
      </w:del>
      <w:r w:rsidRPr="0082638B">
        <w:t>so that no sacrifices are needed. Precision stages are used to move the sample from one microscope to the other with precise registration between the two images. The dual light path solution also allows us to properly correct for chromatic aberrations that would not be possible with a single path configuration.</w:t>
      </w:r>
    </w:p>
    <w:p w:rsidR="0082638B" w:rsidRPr="0082638B" w:rsidRDefault="0082638B" w:rsidP="0082638B"/>
    <w:p w:rsidR="0082638B" w:rsidRPr="0082638B" w:rsidRDefault="0082638B" w:rsidP="0082638B">
      <w:r w:rsidRPr="0082638B">
        <w:rPr>
          <w:b/>
          <w:bCs/>
        </w:rPr>
        <w:t>For a budget friendly option, a single light path design is available where the visible optics and camera are shared with the UV imaging mode. This option is only available with black and white imaging and fixed objects on a turret.</w:t>
      </w:r>
      <w:del w:id="36" w:author="Ira Sabran" w:date="2014-04-21T10:02:00Z">
        <w:r w:rsidRPr="0082638B" w:rsidDel="00B23132">
          <w:rPr>
            <w:b/>
            <w:bCs/>
          </w:rPr>
          <w:delText xml:space="preserve"> </w:delText>
        </w:r>
      </w:del>
    </w:p>
    <w:p w:rsidR="0082638B" w:rsidRPr="0082638B" w:rsidRDefault="0082638B" w:rsidP="0082638B">
      <w:pPr>
        <w:rPr>
          <w:b/>
          <w:bCs/>
        </w:rPr>
      </w:pPr>
      <w:r w:rsidRPr="0082638B">
        <w:rPr>
          <w:b/>
          <w:bCs/>
        </w:rPr>
        <w:t xml:space="preserve">Rely on </w:t>
      </w:r>
      <w:del w:id="37" w:author="Ira Sabran" w:date="2014-04-21T10:03:00Z">
        <w:r w:rsidRPr="0082638B" w:rsidDel="00B23132">
          <w:rPr>
            <w:b/>
            <w:bCs/>
          </w:rPr>
          <w:delText xml:space="preserve">autoscoring </w:delText>
        </w:r>
      </w:del>
      <w:ins w:id="38" w:author="Ira Sabran" w:date="2014-04-21T10:03:00Z">
        <w:r w:rsidR="00B23132">
          <w:rPr>
            <w:b/>
            <w:bCs/>
          </w:rPr>
          <w:t>A</w:t>
        </w:r>
        <w:r w:rsidR="00B23132" w:rsidRPr="0082638B">
          <w:rPr>
            <w:b/>
            <w:bCs/>
          </w:rPr>
          <w:t xml:space="preserve">utoscoring </w:t>
        </w:r>
      </w:ins>
      <w:r w:rsidRPr="0082638B">
        <w:rPr>
          <w:b/>
          <w:bCs/>
        </w:rPr>
        <w:t xml:space="preserve">to </w:t>
      </w:r>
      <w:del w:id="39" w:author="Ira Sabran" w:date="2014-04-21T10:03:00Z">
        <w:r w:rsidRPr="0082638B" w:rsidDel="00B23132">
          <w:rPr>
            <w:b/>
            <w:bCs/>
          </w:rPr>
          <w:delText xml:space="preserve">find </w:delText>
        </w:r>
      </w:del>
      <w:ins w:id="40" w:author="Ira Sabran" w:date="2014-04-21T10:03:00Z">
        <w:r w:rsidR="00B23132">
          <w:rPr>
            <w:b/>
            <w:bCs/>
          </w:rPr>
          <w:t>F</w:t>
        </w:r>
        <w:r w:rsidR="00B23132" w:rsidRPr="0082638B">
          <w:rPr>
            <w:b/>
            <w:bCs/>
          </w:rPr>
          <w:t xml:space="preserve">ind </w:t>
        </w:r>
      </w:ins>
      <w:del w:id="41" w:author="Ira Sabran" w:date="2014-04-21T10:03:00Z">
        <w:r w:rsidRPr="0082638B" w:rsidDel="00B23132">
          <w:rPr>
            <w:b/>
            <w:bCs/>
          </w:rPr>
          <w:delText xml:space="preserve">your </w:delText>
        </w:r>
      </w:del>
      <w:ins w:id="42" w:author="Ira Sabran" w:date="2014-04-21T10:03:00Z">
        <w:r w:rsidR="00B23132">
          <w:rPr>
            <w:b/>
            <w:bCs/>
          </w:rPr>
          <w:t>Y</w:t>
        </w:r>
        <w:r w:rsidR="00B23132" w:rsidRPr="0082638B">
          <w:rPr>
            <w:b/>
            <w:bCs/>
          </w:rPr>
          <w:t xml:space="preserve">our </w:t>
        </w:r>
      </w:ins>
      <w:del w:id="43" w:author="Ira Sabran" w:date="2014-04-21T10:03:00Z">
        <w:r w:rsidRPr="0082638B" w:rsidDel="00B23132">
          <w:rPr>
            <w:b/>
            <w:bCs/>
          </w:rPr>
          <w:delText xml:space="preserve">crystal </w:delText>
        </w:r>
      </w:del>
      <w:ins w:id="44" w:author="Ira Sabran" w:date="2014-04-21T10:03:00Z">
        <w:r w:rsidR="00B23132">
          <w:rPr>
            <w:b/>
            <w:bCs/>
          </w:rPr>
          <w:t>C</w:t>
        </w:r>
        <w:r w:rsidR="00B23132" w:rsidRPr="0082638B">
          <w:rPr>
            <w:b/>
            <w:bCs/>
          </w:rPr>
          <w:t xml:space="preserve">rystal </w:t>
        </w:r>
      </w:ins>
      <w:del w:id="45" w:author="Ira Sabran" w:date="2014-04-21T10:03:00Z">
        <w:r w:rsidRPr="0082638B" w:rsidDel="00B23132">
          <w:rPr>
            <w:b/>
            <w:bCs/>
          </w:rPr>
          <w:delText xml:space="preserve">hits </w:delText>
        </w:r>
      </w:del>
      <w:ins w:id="46" w:author="Ira Sabran" w:date="2014-04-21T10:03:00Z">
        <w:r w:rsidR="00B23132">
          <w:rPr>
            <w:b/>
            <w:bCs/>
          </w:rPr>
          <w:t>H</w:t>
        </w:r>
        <w:r w:rsidR="00B23132" w:rsidRPr="0082638B">
          <w:rPr>
            <w:b/>
            <w:bCs/>
          </w:rPr>
          <w:t xml:space="preserve">its </w:t>
        </w:r>
      </w:ins>
      <w:del w:id="47" w:author="Ira Sabran" w:date="2014-04-21T10:03:00Z">
        <w:r w:rsidRPr="0082638B" w:rsidDel="00B23132">
          <w:rPr>
            <w:b/>
            <w:bCs/>
          </w:rPr>
          <w:delText>quickly</w:delText>
        </w:r>
      </w:del>
      <w:ins w:id="48" w:author="Ira Sabran" w:date="2014-04-21T10:03:00Z">
        <w:r w:rsidR="00B23132">
          <w:rPr>
            <w:b/>
            <w:bCs/>
          </w:rPr>
          <w:t>Q</w:t>
        </w:r>
        <w:r w:rsidR="00B23132" w:rsidRPr="0082638B">
          <w:rPr>
            <w:b/>
            <w:bCs/>
          </w:rPr>
          <w:t>uickly</w:t>
        </w:r>
      </w:ins>
    </w:p>
    <w:p w:rsidR="0082638B" w:rsidRPr="0082638B" w:rsidRDefault="0082638B" w:rsidP="0082638B">
      <w:r w:rsidRPr="0082638B">
        <w:t>UV images are autoscored allowing you to quickly find your crystals without going through numerous empty drops. An advanced proprietary algorithm is utilized to analyze intensity, sharpness, edges and objects to accurately score your drops as positive or negative hits. Clear drops, even if they are highly fluorescent, will be classified as negative hits reducing yo</w:t>
      </w:r>
      <w:r>
        <w:t xml:space="preserve">ur time spent viewing images. </w:t>
      </w:r>
      <w:r>
        <w:br/>
      </w:r>
    </w:p>
    <w:p w:rsidR="0082638B" w:rsidRPr="0082638B" w:rsidRDefault="0082638B" w:rsidP="0082638B">
      <w:pPr>
        <w:rPr>
          <w:b/>
          <w:bCs/>
        </w:rPr>
      </w:pPr>
      <w:r w:rsidRPr="0082638B">
        <w:rPr>
          <w:b/>
          <w:bCs/>
        </w:rPr>
        <w:t xml:space="preserve">Visualize </w:t>
      </w:r>
      <w:del w:id="49" w:author="Ira Sabran" w:date="2014-04-21T10:04:00Z">
        <w:r w:rsidRPr="0082638B" w:rsidDel="00B23132">
          <w:rPr>
            <w:b/>
            <w:bCs/>
          </w:rPr>
          <w:delText xml:space="preserve">microcrystals </w:delText>
        </w:r>
      </w:del>
      <w:ins w:id="50" w:author="Ira Sabran" w:date="2014-04-21T10:04:00Z">
        <w:r w:rsidR="00B23132">
          <w:rPr>
            <w:b/>
            <w:bCs/>
          </w:rPr>
          <w:t>M</w:t>
        </w:r>
        <w:r w:rsidR="00B23132" w:rsidRPr="0082638B">
          <w:rPr>
            <w:b/>
            <w:bCs/>
          </w:rPr>
          <w:t xml:space="preserve">icrocrystals </w:t>
        </w:r>
      </w:ins>
      <w:r w:rsidRPr="0082638B">
        <w:rPr>
          <w:b/>
          <w:bCs/>
        </w:rPr>
        <w:t xml:space="preserve">with </w:t>
      </w:r>
      <w:del w:id="51" w:author="Ira Sabran" w:date="2014-04-21T10:04:00Z">
        <w:r w:rsidRPr="0082638B" w:rsidDel="00B23132">
          <w:rPr>
            <w:b/>
            <w:bCs/>
          </w:rPr>
          <w:delText xml:space="preserve">high </w:delText>
        </w:r>
      </w:del>
      <w:ins w:id="52" w:author="Ira Sabran" w:date="2014-04-21T10:04:00Z">
        <w:r w:rsidR="00B23132">
          <w:rPr>
            <w:b/>
            <w:bCs/>
          </w:rPr>
          <w:t>H</w:t>
        </w:r>
        <w:r w:rsidR="00B23132" w:rsidRPr="0082638B">
          <w:rPr>
            <w:b/>
            <w:bCs/>
          </w:rPr>
          <w:t xml:space="preserve">igh </w:t>
        </w:r>
      </w:ins>
      <w:del w:id="53" w:author="Ira Sabran" w:date="2014-04-21T10:04:00Z">
        <w:r w:rsidRPr="0082638B" w:rsidDel="00B23132">
          <w:rPr>
            <w:b/>
            <w:bCs/>
          </w:rPr>
          <w:delText xml:space="preserve">magnification </w:delText>
        </w:r>
      </w:del>
      <w:ins w:id="54" w:author="Ira Sabran" w:date="2014-04-21T10:04:00Z">
        <w:r w:rsidR="00B23132">
          <w:rPr>
            <w:b/>
            <w:bCs/>
          </w:rPr>
          <w:t>M</w:t>
        </w:r>
        <w:r w:rsidR="00B23132" w:rsidRPr="0082638B">
          <w:rPr>
            <w:b/>
            <w:bCs/>
          </w:rPr>
          <w:t xml:space="preserve">agnification </w:t>
        </w:r>
      </w:ins>
      <w:del w:id="55" w:author="Ira Sabran" w:date="2014-04-21T10:04:00Z">
        <w:r w:rsidRPr="0082638B" w:rsidDel="00B23132">
          <w:rPr>
            <w:b/>
            <w:bCs/>
          </w:rPr>
          <w:delText>objectives</w:delText>
        </w:r>
      </w:del>
      <w:ins w:id="56" w:author="Ira Sabran" w:date="2014-04-21T10:04:00Z">
        <w:r w:rsidR="00B23132">
          <w:rPr>
            <w:b/>
            <w:bCs/>
          </w:rPr>
          <w:t>O</w:t>
        </w:r>
        <w:r w:rsidR="00B23132" w:rsidRPr="0082638B">
          <w:rPr>
            <w:b/>
            <w:bCs/>
          </w:rPr>
          <w:t>bjectives</w:t>
        </w:r>
      </w:ins>
    </w:p>
    <w:p w:rsidR="0082638B" w:rsidRPr="0082638B" w:rsidRDefault="0082638B" w:rsidP="0082638B"/>
    <w:p w:rsidR="0082638B" w:rsidRPr="0082638B" w:rsidRDefault="0082638B" w:rsidP="0082638B">
      <w:r w:rsidRPr="0082638B">
        <w:t xml:space="preserve">Rock Imager UV comes in two zoom options: Fixed Zoom and Compound Zoom. The Fixed Zoom option is available with one of the lenses listed in the </w:t>
      </w:r>
      <w:del w:id="57" w:author="Ira Sabran" w:date="2014-04-21T10:04:00Z">
        <w:r w:rsidRPr="0082638B" w:rsidDel="00B23132">
          <w:delText xml:space="preserve">table </w:delText>
        </w:r>
      </w:del>
      <w:ins w:id="58" w:author="Ira Sabran" w:date="2014-04-21T10:04:00Z">
        <w:r w:rsidR="00B23132">
          <w:t>T</w:t>
        </w:r>
        <w:r w:rsidR="00B23132" w:rsidRPr="0082638B">
          <w:t xml:space="preserve">able </w:t>
        </w:r>
      </w:ins>
      <w:r w:rsidRPr="0082638B">
        <w:t>to the left. The Compound Zoom option includes all three lenses on a motorized wheel.</w:t>
      </w:r>
    </w:p>
    <w:p w:rsidR="0082638B" w:rsidRPr="0082638B" w:rsidRDefault="0082638B" w:rsidP="0082638B">
      <w:r w:rsidRPr="0082638B">
        <w:t xml:space="preserve">UV optimized optics </w:t>
      </w:r>
      <w:del w:id="59" w:author="Ira Sabran" w:date="2014-04-21T10:05:00Z">
        <w:r w:rsidRPr="0082638B" w:rsidDel="00B23132">
          <w:delText>allow for</w:delText>
        </w:r>
      </w:del>
      <w:ins w:id="60" w:author="Ira Sabran" w:date="2014-04-21T10:05:00Z">
        <w:r w:rsidR="00B23132">
          <w:t>provide</w:t>
        </w:r>
      </w:ins>
      <w:r w:rsidRPr="0082638B">
        <w:t xml:space="preserve"> high contrast images with the ability to see crystals as small as 2</w:t>
      </w:r>
      <w:ins w:id="61" w:author="Ira Sabran" w:date="2014-04-21T10:06:00Z">
        <w:r w:rsidR="00B23132">
          <w:t xml:space="preserve"> </w:t>
        </w:r>
      </w:ins>
      <w:r w:rsidRPr="0082638B">
        <w:t>μm. In the image to the left, individual protein crystal needles 2</w:t>
      </w:r>
      <w:ins w:id="62" w:author="Ira Sabran" w:date="2014-04-21T10:06:00Z">
        <w:r w:rsidR="00B23132">
          <w:t xml:space="preserve"> </w:t>
        </w:r>
      </w:ins>
      <w:r w:rsidRPr="0082638B">
        <w:t>μm in width are visualized with UV. The UV</w:t>
      </w:r>
      <w:ins w:id="63" w:author="Ira Sabran" w:date="2014-04-21T10:06:00Z">
        <w:r w:rsidR="00B23132">
          <w:t>,</w:t>
        </w:r>
      </w:ins>
      <w:r w:rsidRPr="0082638B">
        <w:t xml:space="preserve"> LED and condenser lens</w:t>
      </w:r>
      <w:ins w:id="64" w:author="Ira Sabran" w:date="2014-04-21T10:07:00Z">
        <w:r w:rsidR="00B23132">
          <w:t>es</w:t>
        </w:r>
      </w:ins>
      <w:r w:rsidRPr="0082638B">
        <w:t xml:space="preserve"> </w:t>
      </w:r>
      <w:del w:id="65" w:author="Ira Sabran" w:date="2014-04-21T10:07:00Z">
        <w:r w:rsidRPr="0082638B" w:rsidDel="00B23132">
          <w:delText xml:space="preserve">is </w:delText>
        </w:r>
      </w:del>
      <w:ins w:id="66" w:author="Ira Sabran" w:date="2014-04-21T10:07:00Z">
        <w:r w:rsidR="00B23132">
          <w:t>are</w:t>
        </w:r>
        <w:bookmarkStart w:id="67" w:name="_GoBack"/>
        <w:bookmarkEnd w:id="67"/>
        <w:r w:rsidR="00B23132" w:rsidRPr="0082638B">
          <w:t xml:space="preserve"> </w:t>
        </w:r>
      </w:ins>
      <w:r w:rsidRPr="0082638B">
        <w:t>positioned to maximize the intensity of the UV illumination in order to boost the protein fluorescence signal strength. Also, the average RMS contrast (standard deviation of the pixel intensities) is optimized to increase visibility of fluorescing crystals.</w:t>
      </w:r>
    </w:p>
    <w:sectPr w:rsidR="0082638B" w:rsidRPr="00826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38B"/>
    <w:rsid w:val="00012094"/>
    <w:rsid w:val="000137C1"/>
    <w:rsid w:val="00036629"/>
    <w:rsid w:val="0004770F"/>
    <w:rsid w:val="00060215"/>
    <w:rsid w:val="00090C9E"/>
    <w:rsid w:val="000A45B4"/>
    <w:rsid w:val="000A7016"/>
    <w:rsid w:val="000B410B"/>
    <w:rsid w:val="000B4990"/>
    <w:rsid w:val="0010251C"/>
    <w:rsid w:val="001062B8"/>
    <w:rsid w:val="001133E1"/>
    <w:rsid w:val="00121412"/>
    <w:rsid w:val="00132A61"/>
    <w:rsid w:val="00143C59"/>
    <w:rsid w:val="0019222D"/>
    <w:rsid w:val="0019668F"/>
    <w:rsid w:val="001A04FE"/>
    <w:rsid w:val="001B7517"/>
    <w:rsid w:val="001D57A3"/>
    <w:rsid w:val="00224EC7"/>
    <w:rsid w:val="002467C1"/>
    <w:rsid w:val="00246E3B"/>
    <w:rsid w:val="00250E43"/>
    <w:rsid w:val="002541DC"/>
    <w:rsid w:val="002861D5"/>
    <w:rsid w:val="002C207B"/>
    <w:rsid w:val="002C5197"/>
    <w:rsid w:val="00352716"/>
    <w:rsid w:val="00377571"/>
    <w:rsid w:val="00381A5D"/>
    <w:rsid w:val="0038637C"/>
    <w:rsid w:val="003B4901"/>
    <w:rsid w:val="003D117A"/>
    <w:rsid w:val="003D5233"/>
    <w:rsid w:val="003E4BDA"/>
    <w:rsid w:val="00461D52"/>
    <w:rsid w:val="00484D48"/>
    <w:rsid w:val="00485DA8"/>
    <w:rsid w:val="00492B0F"/>
    <w:rsid w:val="004D59AD"/>
    <w:rsid w:val="00504FE6"/>
    <w:rsid w:val="00550790"/>
    <w:rsid w:val="005515F4"/>
    <w:rsid w:val="00570905"/>
    <w:rsid w:val="00576354"/>
    <w:rsid w:val="00591E0B"/>
    <w:rsid w:val="005A5C13"/>
    <w:rsid w:val="005E7E13"/>
    <w:rsid w:val="005F2867"/>
    <w:rsid w:val="005F7CFD"/>
    <w:rsid w:val="00600EBC"/>
    <w:rsid w:val="00605E62"/>
    <w:rsid w:val="00626DAC"/>
    <w:rsid w:val="006270E8"/>
    <w:rsid w:val="0064429E"/>
    <w:rsid w:val="00660FEB"/>
    <w:rsid w:val="00661525"/>
    <w:rsid w:val="006949B3"/>
    <w:rsid w:val="006B4B58"/>
    <w:rsid w:val="006B6AEE"/>
    <w:rsid w:val="006C7A15"/>
    <w:rsid w:val="006E7B16"/>
    <w:rsid w:val="007165DF"/>
    <w:rsid w:val="007244E7"/>
    <w:rsid w:val="00744CEC"/>
    <w:rsid w:val="00785385"/>
    <w:rsid w:val="007A75BC"/>
    <w:rsid w:val="0082638B"/>
    <w:rsid w:val="00830217"/>
    <w:rsid w:val="0083731B"/>
    <w:rsid w:val="00837F6A"/>
    <w:rsid w:val="008506A4"/>
    <w:rsid w:val="00872F32"/>
    <w:rsid w:val="008750E0"/>
    <w:rsid w:val="008B0853"/>
    <w:rsid w:val="008E10BE"/>
    <w:rsid w:val="008E67C7"/>
    <w:rsid w:val="008F1BCB"/>
    <w:rsid w:val="00901F92"/>
    <w:rsid w:val="00973C76"/>
    <w:rsid w:val="00976C7C"/>
    <w:rsid w:val="009B003A"/>
    <w:rsid w:val="009B06F1"/>
    <w:rsid w:val="009C6083"/>
    <w:rsid w:val="009F77E0"/>
    <w:rsid w:val="00A0052E"/>
    <w:rsid w:val="00A314FC"/>
    <w:rsid w:val="00A41B3F"/>
    <w:rsid w:val="00A5649E"/>
    <w:rsid w:val="00A8017D"/>
    <w:rsid w:val="00A80F7C"/>
    <w:rsid w:val="00AA62C1"/>
    <w:rsid w:val="00AA6C6C"/>
    <w:rsid w:val="00AC5093"/>
    <w:rsid w:val="00AE60F2"/>
    <w:rsid w:val="00B01E11"/>
    <w:rsid w:val="00B23132"/>
    <w:rsid w:val="00B26FAC"/>
    <w:rsid w:val="00B46AFF"/>
    <w:rsid w:val="00B70F33"/>
    <w:rsid w:val="00B805C7"/>
    <w:rsid w:val="00B84136"/>
    <w:rsid w:val="00B873A1"/>
    <w:rsid w:val="00BA474B"/>
    <w:rsid w:val="00BB6B8F"/>
    <w:rsid w:val="00BC597C"/>
    <w:rsid w:val="00BC7111"/>
    <w:rsid w:val="00BD3A1B"/>
    <w:rsid w:val="00BF4B57"/>
    <w:rsid w:val="00BF6075"/>
    <w:rsid w:val="00BF7500"/>
    <w:rsid w:val="00C0288D"/>
    <w:rsid w:val="00C3291F"/>
    <w:rsid w:val="00C42DCC"/>
    <w:rsid w:val="00C6577B"/>
    <w:rsid w:val="00C77F2D"/>
    <w:rsid w:val="00CB635D"/>
    <w:rsid w:val="00CE19A2"/>
    <w:rsid w:val="00CF1A97"/>
    <w:rsid w:val="00D32F73"/>
    <w:rsid w:val="00D448F8"/>
    <w:rsid w:val="00DA23B8"/>
    <w:rsid w:val="00DC772F"/>
    <w:rsid w:val="00DD5403"/>
    <w:rsid w:val="00E027CE"/>
    <w:rsid w:val="00E02E12"/>
    <w:rsid w:val="00E12522"/>
    <w:rsid w:val="00E40501"/>
    <w:rsid w:val="00E91C5F"/>
    <w:rsid w:val="00EB3B3C"/>
    <w:rsid w:val="00EC2231"/>
    <w:rsid w:val="00F00AC4"/>
    <w:rsid w:val="00F741FE"/>
    <w:rsid w:val="00F96410"/>
    <w:rsid w:val="00F96859"/>
    <w:rsid w:val="00FB327D"/>
    <w:rsid w:val="00FC5ED3"/>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D77AC-F804-4F85-A630-2D8BCC99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3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950160">
      <w:bodyDiv w:val="1"/>
      <w:marLeft w:val="0"/>
      <w:marRight w:val="0"/>
      <w:marTop w:val="0"/>
      <w:marBottom w:val="0"/>
      <w:divBdr>
        <w:top w:val="none" w:sz="0" w:space="0" w:color="auto"/>
        <w:left w:val="none" w:sz="0" w:space="0" w:color="auto"/>
        <w:bottom w:val="none" w:sz="0" w:space="0" w:color="auto"/>
        <w:right w:val="none" w:sz="0" w:space="0" w:color="auto"/>
      </w:divBdr>
      <w:divsChild>
        <w:div w:id="718551085">
          <w:marLeft w:val="0"/>
          <w:marRight w:val="0"/>
          <w:marTop w:val="0"/>
          <w:marBottom w:val="0"/>
          <w:divBdr>
            <w:top w:val="none" w:sz="0" w:space="0" w:color="auto"/>
            <w:left w:val="none" w:sz="0" w:space="0" w:color="auto"/>
            <w:bottom w:val="none" w:sz="0" w:space="0" w:color="auto"/>
            <w:right w:val="none" w:sz="0" w:space="0" w:color="auto"/>
          </w:divBdr>
          <w:divsChild>
            <w:div w:id="1315989324">
              <w:marLeft w:val="3000"/>
              <w:marRight w:val="0"/>
              <w:marTop w:val="0"/>
              <w:marBottom w:val="0"/>
              <w:divBdr>
                <w:top w:val="none" w:sz="0" w:space="0" w:color="auto"/>
                <w:left w:val="none" w:sz="0" w:space="0" w:color="auto"/>
                <w:bottom w:val="none" w:sz="0" w:space="0" w:color="auto"/>
                <w:right w:val="none" w:sz="0" w:space="0" w:color="auto"/>
              </w:divBdr>
            </w:div>
            <w:div w:id="1802117045">
              <w:marLeft w:val="0"/>
              <w:marRight w:val="0"/>
              <w:marTop w:val="0"/>
              <w:marBottom w:val="0"/>
              <w:divBdr>
                <w:top w:val="none" w:sz="0" w:space="0" w:color="auto"/>
                <w:left w:val="none" w:sz="0" w:space="0" w:color="auto"/>
                <w:bottom w:val="none" w:sz="0" w:space="0" w:color="auto"/>
                <w:right w:val="none" w:sz="0" w:space="0" w:color="auto"/>
              </w:divBdr>
            </w:div>
            <w:div w:id="1946423270">
              <w:marLeft w:val="0"/>
              <w:marRight w:val="0"/>
              <w:marTop w:val="0"/>
              <w:marBottom w:val="0"/>
              <w:divBdr>
                <w:top w:val="none" w:sz="0" w:space="0" w:color="auto"/>
                <w:left w:val="none" w:sz="0" w:space="0" w:color="auto"/>
                <w:bottom w:val="none" w:sz="0" w:space="0" w:color="auto"/>
                <w:right w:val="none" w:sz="0" w:space="0" w:color="auto"/>
              </w:divBdr>
            </w:div>
            <w:div w:id="1736271857">
              <w:marLeft w:val="0"/>
              <w:marRight w:val="0"/>
              <w:marTop w:val="0"/>
              <w:marBottom w:val="0"/>
              <w:divBdr>
                <w:top w:val="none" w:sz="0" w:space="0" w:color="auto"/>
                <w:left w:val="none" w:sz="0" w:space="0" w:color="auto"/>
                <w:bottom w:val="none" w:sz="0" w:space="0" w:color="auto"/>
                <w:right w:val="none" w:sz="0" w:space="0" w:color="auto"/>
              </w:divBdr>
            </w:div>
            <w:div w:id="1115632378">
              <w:marLeft w:val="0"/>
              <w:marRight w:val="0"/>
              <w:marTop w:val="0"/>
              <w:marBottom w:val="0"/>
              <w:divBdr>
                <w:top w:val="none" w:sz="0" w:space="0" w:color="auto"/>
                <w:left w:val="none" w:sz="0" w:space="0" w:color="auto"/>
                <w:bottom w:val="none" w:sz="0" w:space="0" w:color="auto"/>
                <w:right w:val="none" w:sz="0" w:space="0" w:color="auto"/>
              </w:divBdr>
            </w:div>
            <w:div w:id="995184747">
              <w:marLeft w:val="0"/>
              <w:marRight w:val="0"/>
              <w:marTop w:val="0"/>
              <w:marBottom w:val="0"/>
              <w:divBdr>
                <w:top w:val="none" w:sz="0" w:space="0" w:color="auto"/>
                <w:left w:val="none" w:sz="0" w:space="0" w:color="auto"/>
                <w:bottom w:val="none" w:sz="0" w:space="0" w:color="auto"/>
                <w:right w:val="none" w:sz="0" w:space="0" w:color="auto"/>
              </w:divBdr>
            </w:div>
            <w:div w:id="9561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852">
      <w:bodyDiv w:val="1"/>
      <w:marLeft w:val="0"/>
      <w:marRight w:val="0"/>
      <w:marTop w:val="0"/>
      <w:marBottom w:val="0"/>
      <w:divBdr>
        <w:top w:val="none" w:sz="0" w:space="0" w:color="auto"/>
        <w:left w:val="none" w:sz="0" w:space="0" w:color="auto"/>
        <w:bottom w:val="none" w:sz="0" w:space="0" w:color="auto"/>
        <w:right w:val="none" w:sz="0" w:space="0" w:color="auto"/>
      </w:divBdr>
      <w:divsChild>
        <w:div w:id="1604992217">
          <w:marLeft w:val="0"/>
          <w:marRight w:val="0"/>
          <w:marTop w:val="0"/>
          <w:marBottom w:val="0"/>
          <w:divBdr>
            <w:top w:val="none" w:sz="0" w:space="0" w:color="auto"/>
            <w:left w:val="none" w:sz="0" w:space="0" w:color="auto"/>
            <w:bottom w:val="none" w:sz="0" w:space="0" w:color="auto"/>
            <w:right w:val="none" w:sz="0" w:space="0" w:color="auto"/>
          </w:divBdr>
          <w:divsChild>
            <w:div w:id="1202086235">
              <w:marLeft w:val="3000"/>
              <w:marRight w:val="0"/>
              <w:marTop w:val="0"/>
              <w:marBottom w:val="0"/>
              <w:divBdr>
                <w:top w:val="none" w:sz="0" w:space="0" w:color="auto"/>
                <w:left w:val="none" w:sz="0" w:space="0" w:color="auto"/>
                <w:bottom w:val="none" w:sz="0" w:space="0" w:color="auto"/>
                <w:right w:val="none" w:sz="0" w:space="0" w:color="auto"/>
              </w:divBdr>
            </w:div>
            <w:div w:id="2078934553">
              <w:marLeft w:val="0"/>
              <w:marRight w:val="0"/>
              <w:marTop w:val="0"/>
              <w:marBottom w:val="0"/>
              <w:divBdr>
                <w:top w:val="none" w:sz="0" w:space="0" w:color="auto"/>
                <w:left w:val="none" w:sz="0" w:space="0" w:color="auto"/>
                <w:bottom w:val="none" w:sz="0" w:space="0" w:color="auto"/>
                <w:right w:val="none" w:sz="0" w:space="0" w:color="auto"/>
              </w:divBdr>
            </w:div>
            <w:div w:id="53740635">
              <w:marLeft w:val="0"/>
              <w:marRight w:val="0"/>
              <w:marTop w:val="0"/>
              <w:marBottom w:val="0"/>
              <w:divBdr>
                <w:top w:val="none" w:sz="0" w:space="0" w:color="auto"/>
                <w:left w:val="none" w:sz="0" w:space="0" w:color="auto"/>
                <w:bottom w:val="none" w:sz="0" w:space="0" w:color="auto"/>
                <w:right w:val="none" w:sz="0" w:space="0" w:color="auto"/>
              </w:divBdr>
            </w:div>
            <w:div w:id="831259270">
              <w:marLeft w:val="0"/>
              <w:marRight w:val="0"/>
              <w:marTop w:val="0"/>
              <w:marBottom w:val="0"/>
              <w:divBdr>
                <w:top w:val="none" w:sz="0" w:space="0" w:color="auto"/>
                <w:left w:val="none" w:sz="0" w:space="0" w:color="auto"/>
                <w:bottom w:val="none" w:sz="0" w:space="0" w:color="auto"/>
                <w:right w:val="none" w:sz="0" w:space="0" w:color="auto"/>
              </w:divBdr>
            </w:div>
            <w:div w:id="1177767687">
              <w:marLeft w:val="0"/>
              <w:marRight w:val="0"/>
              <w:marTop w:val="0"/>
              <w:marBottom w:val="0"/>
              <w:divBdr>
                <w:top w:val="none" w:sz="0" w:space="0" w:color="auto"/>
                <w:left w:val="none" w:sz="0" w:space="0" w:color="auto"/>
                <w:bottom w:val="none" w:sz="0" w:space="0" w:color="auto"/>
                <w:right w:val="none" w:sz="0" w:space="0" w:color="auto"/>
              </w:divBdr>
            </w:div>
            <w:div w:id="1406562410">
              <w:marLeft w:val="0"/>
              <w:marRight w:val="0"/>
              <w:marTop w:val="0"/>
              <w:marBottom w:val="0"/>
              <w:divBdr>
                <w:top w:val="none" w:sz="0" w:space="0" w:color="auto"/>
                <w:left w:val="none" w:sz="0" w:space="0" w:color="auto"/>
                <w:bottom w:val="none" w:sz="0" w:space="0" w:color="auto"/>
                <w:right w:val="none" w:sz="0" w:space="0" w:color="auto"/>
              </w:divBdr>
            </w:div>
            <w:div w:id="12772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www.formulatrix.com/demosite/protein-crystallization/products/rock-imager-1000/index.html#tabbed-nav=ta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2</cp:revision>
  <dcterms:created xsi:type="dcterms:W3CDTF">2014-04-21T13:53:00Z</dcterms:created>
  <dcterms:modified xsi:type="dcterms:W3CDTF">2014-04-21T14:07:00Z</dcterms:modified>
</cp:coreProperties>
</file>