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Pr="00486BC3" w:rsidRDefault="004D3627">
      <w:r w:rsidRPr="00486BC3">
        <w:t xml:space="preserve">Rock Imager 2 </w:t>
      </w:r>
      <w:r w:rsidR="00486BC3" w:rsidRPr="00486BC3">
        <w:t>Key Features</w:t>
      </w:r>
    </w:p>
    <w:p w:rsidR="00486BC3" w:rsidRDefault="00486BC3" w:rsidP="00486BC3">
      <w:pPr>
        <w:spacing w:before="100" w:beforeAutospacing="1" w:after="100" w:afterAutospacing="1" w:line="240" w:lineRule="auto"/>
        <w:outlineLvl w:val="2"/>
      </w:pPr>
      <w:hyperlink r:id="rId4" w:history="1">
        <w:r w:rsidRPr="00DA4ACF">
          <w:rPr>
            <w:rStyle w:val="Hyperlink"/>
          </w:rPr>
          <w:t>http://www.formulatrix.com/demosite/protein-crystallization/products/rock-imager-2/index.html#tabbed-nav=tab2</w:t>
        </w:r>
      </w:hyperlink>
    </w:p>
    <w:p w:rsidR="00486BC3" w:rsidRPr="00486BC3" w:rsidRDefault="00486BC3" w:rsidP="00486BC3">
      <w:pPr>
        <w:spacing w:before="100" w:beforeAutospacing="1" w:after="100" w:afterAutospacing="1" w:line="240" w:lineRule="auto"/>
        <w:outlineLvl w:val="2"/>
        <w:rPr>
          <w:rFonts w:eastAsia="Times New Roman" w:cs="Times New Roman"/>
          <w:b/>
          <w:bCs/>
        </w:rPr>
      </w:pPr>
      <w:r w:rsidRPr="00486BC3">
        <w:rPr>
          <w:rFonts w:eastAsia="Times New Roman" w:cs="Times New Roman"/>
          <w:b/>
          <w:bCs/>
        </w:rPr>
        <w:t xml:space="preserve">A </w:t>
      </w:r>
      <w:ins w:id="0" w:author="Ira Sabran" w:date="2014-04-09T14:45:00Z">
        <w:r w:rsidR="00074E28">
          <w:rPr>
            <w:rFonts w:eastAsia="Times New Roman" w:cs="Times New Roman"/>
            <w:b/>
            <w:bCs/>
          </w:rPr>
          <w:t>T</w:t>
        </w:r>
      </w:ins>
      <w:del w:id="1" w:author="Ira Sabran" w:date="2014-04-09T14:45:00Z">
        <w:r w:rsidRPr="00486BC3" w:rsidDel="00074E28">
          <w:rPr>
            <w:rFonts w:eastAsia="Times New Roman" w:cs="Times New Roman"/>
            <w:b/>
            <w:bCs/>
          </w:rPr>
          <w:delText>t</w:delText>
        </w:r>
      </w:del>
      <w:r w:rsidRPr="00486BC3">
        <w:rPr>
          <w:rFonts w:eastAsia="Times New Roman" w:cs="Times New Roman"/>
          <w:b/>
          <w:bCs/>
        </w:rPr>
        <w:t xml:space="preserve">rusted and </w:t>
      </w:r>
      <w:del w:id="2" w:author="Ira Sabran" w:date="2014-04-09T14:45:00Z">
        <w:r w:rsidRPr="00486BC3" w:rsidDel="00074E28">
          <w:rPr>
            <w:rFonts w:eastAsia="Times New Roman" w:cs="Times New Roman"/>
            <w:b/>
            <w:bCs/>
          </w:rPr>
          <w:delText xml:space="preserve">proven </w:delText>
        </w:r>
      </w:del>
      <w:ins w:id="3" w:author="Ira Sabran" w:date="2014-04-09T14:45:00Z">
        <w:r w:rsidR="00074E28">
          <w:rPr>
            <w:rFonts w:eastAsia="Times New Roman" w:cs="Times New Roman"/>
            <w:b/>
            <w:bCs/>
          </w:rPr>
          <w:t>P</w:t>
        </w:r>
        <w:r w:rsidR="00074E28" w:rsidRPr="00486BC3">
          <w:rPr>
            <w:rFonts w:eastAsia="Times New Roman" w:cs="Times New Roman"/>
            <w:b/>
            <w:bCs/>
          </w:rPr>
          <w:t xml:space="preserve">roven </w:t>
        </w:r>
      </w:ins>
      <w:del w:id="4" w:author="Ira Sabran" w:date="2014-04-09T14:45:00Z">
        <w:r w:rsidRPr="00486BC3" w:rsidDel="00074E28">
          <w:rPr>
            <w:rFonts w:eastAsia="Times New Roman" w:cs="Times New Roman"/>
            <w:b/>
            <w:bCs/>
          </w:rPr>
          <w:delText>imager</w:delText>
        </w:r>
      </w:del>
      <w:ins w:id="5" w:author="Ira Sabran" w:date="2014-04-09T14:45:00Z">
        <w:r w:rsidR="00074E28">
          <w:rPr>
            <w:rFonts w:eastAsia="Times New Roman" w:cs="Times New Roman"/>
            <w:b/>
            <w:bCs/>
          </w:rPr>
          <w:t>I</w:t>
        </w:r>
        <w:r w:rsidR="00074E28" w:rsidRPr="00486BC3">
          <w:rPr>
            <w:rFonts w:eastAsia="Times New Roman" w:cs="Times New Roman"/>
            <w:b/>
            <w:bCs/>
          </w:rPr>
          <w:t>mager</w:t>
        </w:r>
      </w:ins>
    </w:p>
    <w:p w:rsidR="00486BC3" w:rsidRPr="00486BC3" w:rsidRDefault="00486BC3" w:rsidP="00486BC3">
      <w:pPr>
        <w:spacing w:before="100" w:beforeAutospacing="1" w:after="100" w:afterAutospacing="1" w:line="240" w:lineRule="auto"/>
        <w:rPr>
          <w:rFonts w:eastAsia="Times New Roman" w:cs="Times New Roman"/>
        </w:rPr>
      </w:pPr>
      <w:r w:rsidRPr="00486BC3">
        <w:rPr>
          <w:rFonts w:eastAsia="Times New Roman" w:cs="Times New Roman"/>
        </w:rPr>
        <w:t xml:space="preserve">The Rock Imager product line is the most trusted imager in protein crystallization and is used by all </w:t>
      </w:r>
      <w:del w:id="6" w:author="Ira Sabran" w:date="2014-04-09T14:46:00Z">
        <w:r w:rsidRPr="00486BC3" w:rsidDel="00074E28">
          <w:rPr>
            <w:rFonts w:eastAsia="Times New Roman" w:cs="Times New Roman"/>
          </w:rPr>
          <w:delText xml:space="preserve">10 </w:delText>
        </w:r>
      </w:del>
      <w:r w:rsidRPr="00486BC3">
        <w:rPr>
          <w:rFonts w:eastAsia="Times New Roman" w:cs="Times New Roman"/>
        </w:rPr>
        <w:t xml:space="preserve">of the top 10 </w:t>
      </w:r>
      <w:proofErr w:type="spellStart"/>
      <w:r w:rsidRPr="00486BC3">
        <w:rPr>
          <w:rFonts w:eastAsia="Times New Roman" w:cs="Times New Roman"/>
        </w:rPr>
        <w:t>pharma</w:t>
      </w:r>
      <w:proofErr w:type="spellEnd"/>
      <w:r w:rsidRPr="00486BC3">
        <w:rPr>
          <w:rFonts w:eastAsia="Times New Roman" w:cs="Times New Roman"/>
        </w:rPr>
        <w:t xml:space="preserve"> companies and many renowned academic centers.</w:t>
      </w:r>
      <w:del w:id="7" w:author="Ira Sabran" w:date="2014-04-09T14:46:00Z">
        <w:r w:rsidRPr="00486BC3" w:rsidDel="00074E28">
          <w:rPr>
            <w:rFonts w:eastAsia="Times New Roman" w:cs="Times New Roman"/>
          </w:rPr>
          <w:delText xml:space="preserve"> </w:delText>
        </w:r>
      </w:del>
    </w:p>
    <w:p w:rsidR="00486BC3" w:rsidRPr="00486BC3" w:rsidRDefault="00486BC3" w:rsidP="00486BC3">
      <w:pPr>
        <w:spacing w:before="100" w:beforeAutospacing="1" w:after="100" w:afterAutospacing="1" w:line="240" w:lineRule="auto"/>
        <w:outlineLvl w:val="2"/>
        <w:rPr>
          <w:rFonts w:eastAsia="Times New Roman" w:cs="Times New Roman"/>
          <w:b/>
          <w:bCs/>
        </w:rPr>
      </w:pPr>
      <w:r w:rsidRPr="00486BC3">
        <w:rPr>
          <w:rFonts w:eastAsia="Times New Roman" w:cs="Times New Roman"/>
          <w:b/>
          <w:bCs/>
        </w:rPr>
        <w:t xml:space="preserve">Highest </w:t>
      </w:r>
      <w:ins w:id="8" w:author="Ira Sabran" w:date="2014-04-09T14:46:00Z">
        <w:r w:rsidR="00074E28">
          <w:rPr>
            <w:rFonts w:eastAsia="Times New Roman" w:cs="Times New Roman"/>
            <w:b/>
            <w:bCs/>
          </w:rPr>
          <w:t>I</w:t>
        </w:r>
      </w:ins>
      <w:del w:id="9" w:author="Ira Sabran" w:date="2014-04-09T14:46:00Z">
        <w:r w:rsidRPr="00486BC3" w:rsidDel="00074E28">
          <w:rPr>
            <w:rFonts w:eastAsia="Times New Roman" w:cs="Times New Roman"/>
            <w:b/>
            <w:bCs/>
          </w:rPr>
          <w:delText>i</w:delText>
        </w:r>
      </w:del>
      <w:r w:rsidRPr="00486BC3">
        <w:rPr>
          <w:rFonts w:eastAsia="Times New Roman" w:cs="Times New Roman"/>
          <w:b/>
          <w:bCs/>
        </w:rPr>
        <w:t xml:space="preserve">mage </w:t>
      </w:r>
      <w:del w:id="10" w:author="Ira Sabran" w:date="2014-04-09T14:46:00Z">
        <w:r w:rsidRPr="00486BC3" w:rsidDel="00074E28">
          <w:rPr>
            <w:rFonts w:eastAsia="Times New Roman" w:cs="Times New Roman"/>
            <w:b/>
            <w:bCs/>
          </w:rPr>
          <w:delText>quality</w:delText>
        </w:r>
      </w:del>
      <w:ins w:id="11" w:author="Ira Sabran" w:date="2014-04-09T14:46:00Z">
        <w:r w:rsidR="00074E28">
          <w:rPr>
            <w:rFonts w:eastAsia="Times New Roman" w:cs="Times New Roman"/>
            <w:b/>
            <w:bCs/>
          </w:rPr>
          <w:t>Q</w:t>
        </w:r>
        <w:r w:rsidR="00074E28" w:rsidRPr="00486BC3">
          <w:rPr>
            <w:rFonts w:eastAsia="Times New Roman" w:cs="Times New Roman"/>
            <w:b/>
            <w:bCs/>
          </w:rPr>
          <w:t>uality</w:t>
        </w:r>
      </w:ins>
    </w:p>
    <w:p w:rsidR="00486BC3" w:rsidRPr="00486BC3" w:rsidRDefault="00486BC3" w:rsidP="00486BC3">
      <w:pPr>
        <w:spacing w:before="100" w:beforeAutospacing="1" w:after="100" w:afterAutospacing="1" w:line="240" w:lineRule="auto"/>
        <w:rPr>
          <w:rFonts w:eastAsia="Times New Roman" w:cs="Times New Roman"/>
        </w:rPr>
      </w:pPr>
      <w:r w:rsidRPr="00486BC3">
        <w:rPr>
          <w:rFonts w:eastAsia="Times New Roman" w:cs="Times New Roman"/>
        </w:rPr>
        <w:t xml:space="preserve">Superior optics and intelligent imaging provide industry-leading image quality. High resolution images are acquired with continuous zoom optics allowing you to zoom in exactly to the </w:t>
      </w:r>
      <w:ins w:id="12" w:author="Ira Sabran" w:date="2014-04-09T14:49:00Z">
        <w:r w:rsidR="00074E28">
          <w:rPr>
            <w:rFonts w:eastAsia="Times New Roman" w:cs="Times New Roman"/>
          </w:rPr>
          <w:t xml:space="preserve">circumference of each </w:t>
        </w:r>
      </w:ins>
      <w:r w:rsidRPr="00486BC3">
        <w:rPr>
          <w:rFonts w:eastAsia="Times New Roman" w:cs="Times New Roman"/>
        </w:rPr>
        <w:t>drop</w:t>
      </w:r>
      <w:del w:id="13" w:author="Ira Sabran" w:date="2014-04-09T14:49:00Z">
        <w:r w:rsidRPr="00486BC3" w:rsidDel="00074E28">
          <w:rPr>
            <w:rFonts w:eastAsia="Times New Roman" w:cs="Times New Roman"/>
          </w:rPr>
          <w:delText xml:space="preserve"> size</w:delText>
        </w:r>
      </w:del>
      <w:r w:rsidRPr="00486BC3">
        <w:rPr>
          <w:rFonts w:eastAsia="Times New Roman" w:cs="Times New Roman"/>
        </w:rPr>
        <w:t xml:space="preserve">. Regions of interest can be easily defined in </w:t>
      </w:r>
      <w:ins w:id="14" w:author="Ira Sabran" w:date="2014-04-09T14:50:00Z">
        <w:r w:rsidR="00725A33">
          <w:rPr>
            <w:rFonts w:eastAsia="Times New Roman" w:cs="Times New Roman"/>
          </w:rPr>
          <w:t xml:space="preserve">the </w:t>
        </w:r>
      </w:ins>
      <w:r w:rsidRPr="00486BC3">
        <w:rPr>
          <w:rFonts w:eastAsia="Times New Roman" w:cs="Times New Roman"/>
        </w:rPr>
        <w:t xml:space="preserve">software and then the imager </w:t>
      </w:r>
      <w:del w:id="15" w:author="Ira Sabran" w:date="2014-04-09T14:50:00Z">
        <w:r w:rsidRPr="00486BC3" w:rsidDel="00725A33">
          <w:rPr>
            <w:rFonts w:eastAsia="Times New Roman" w:cs="Times New Roman"/>
          </w:rPr>
          <w:delText xml:space="preserve">will </w:delText>
        </w:r>
      </w:del>
      <w:r w:rsidRPr="00486BC3">
        <w:rPr>
          <w:rFonts w:eastAsia="Times New Roman" w:cs="Times New Roman"/>
        </w:rPr>
        <w:t>automatically zoom</w:t>
      </w:r>
      <w:ins w:id="16" w:author="Ira Sabran" w:date="2014-04-09T14:50:00Z">
        <w:r w:rsidR="00725A33">
          <w:rPr>
            <w:rFonts w:eastAsia="Times New Roman" w:cs="Times New Roman"/>
          </w:rPr>
          <w:t>s</w:t>
        </w:r>
      </w:ins>
      <w:r w:rsidRPr="00486BC3">
        <w:rPr>
          <w:rFonts w:eastAsia="Times New Roman" w:cs="Times New Roman"/>
        </w:rPr>
        <w:t xml:space="preserve"> into the specified area and </w:t>
      </w:r>
      <w:del w:id="17" w:author="Ira Sabran" w:date="2014-04-09T14:51:00Z">
        <w:r w:rsidRPr="00486BC3" w:rsidDel="00725A33">
          <w:rPr>
            <w:rFonts w:eastAsia="Times New Roman" w:cs="Times New Roman"/>
          </w:rPr>
          <w:delText xml:space="preserve">take </w:delText>
        </w:r>
      </w:del>
      <w:ins w:id="18" w:author="Ira Sabran" w:date="2014-04-09T14:51:00Z">
        <w:r w:rsidR="00725A33">
          <w:rPr>
            <w:rFonts w:eastAsia="Times New Roman" w:cs="Times New Roman"/>
          </w:rPr>
          <w:t>captures</w:t>
        </w:r>
        <w:r w:rsidR="00725A33" w:rsidRPr="00486BC3">
          <w:rPr>
            <w:rFonts w:eastAsia="Times New Roman" w:cs="Times New Roman"/>
          </w:rPr>
          <w:t xml:space="preserve"> </w:t>
        </w:r>
      </w:ins>
      <w:r w:rsidRPr="00486BC3">
        <w:rPr>
          <w:rFonts w:eastAsia="Times New Roman" w:cs="Times New Roman"/>
        </w:rPr>
        <w:t>a high resolution image. UV imaging is implemented in a separate light path to maintain the best optical quality for both color and UV imaging.</w:t>
      </w:r>
      <w:r w:rsidRPr="00486BC3">
        <w:rPr>
          <w:rFonts w:eastAsia="Times New Roman" w:cs="Times New Roman"/>
        </w:rPr>
        <w:br/>
      </w:r>
      <w:hyperlink r:id="rId5" w:anchor="tabbed-nav=tab3" w:history="1">
        <w:r w:rsidRPr="00486BC3">
          <w:rPr>
            <w:rFonts w:eastAsia="Times New Roman" w:cs="Times New Roman"/>
            <w:color w:val="0000FF"/>
            <w:u w:val="single"/>
          </w:rPr>
          <w:t>Learn more.</w:t>
        </w:r>
      </w:hyperlink>
    </w:p>
    <w:p w:rsidR="00486BC3" w:rsidRPr="00486BC3" w:rsidRDefault="00486BC3" w:rsidP="00486BC3">
      <w:pPr>
        <w:spacing w:before="100" w:beforeAutospacing="1" w:after="100" w:afterAutospacing="1" w:line="240" w:lineRule="auto"/>
        <w:outlineLvl w:val="2"/>
        <w:rPr>
          <w:rFonts w:eastAsia="Times New Roman" w:cs="Times New Roman"/>
          <w:b/>
          <w:bCs/>
        </w:rPr>
      </w:pPr>
      <w:r w:rsidRPr="00486BC3">
        <w:rPr>
          <w:rFonts w:eastAsia="Times New Roman" w:cs="Times New Roman"/>
          <w:b/>
          <w:bCs/>
        </w:rPr>
        <w:t xml:space="preserve">A </w:t>
      </w:r>
      <w:del w:id="19" w:author="Ira Sabran" w:date="2014-04-09T14:51:00Z">
        <w:r w:rsidRPr="00486BC3" w:rsidDel="00725A33">
          <w:rPr>
            <w:rFonts w:eastAsia="Times New Roman" w:cs="Times New Roman"/>
            <w:b/>
            <w:bCs/>
          </w:rPr>
          <w:delText xml:space="preserve">versatile </w:delText>
        </w:r>
      </w:del>
      <w:ins w:id="20" w:author="Ira Sabran" w:date="2014-04-09T14:51:00Z">
        <w:r w:rsidR="00725A33">
          <w:rPr>
            <w:rFonts w:eastAsia="Times New Roman" w:cs="Times New Roman"/>
            <w:b/>
            <w:bCs/>
          </w:rPr>
          <w:t>V</w:t>
        </w:r>
        <w:r w:rsidR="00725A33" w:rsidRPr="00486BC3">
          <w:rPr>
            <w:rFonts w:eastAsia="Times New Roman" w:cs="Times New Roman"/>
            <w:b/>
            <w:bCs/>
          </w:rPr>
          <w:t xml:space="preserve">ersatile </w:t>
        </w:r>
      </w:ins>
      <w:del w:id="21" w:author="Ira Sabran" w:date="2014-04-09T14:51:00Z">
        <w:r w:rsidRPr="00486BC3" w:rsidDel="00725A33">
          <w:rPr>
            <w:rFonts w:eastAsia="Times New Roman" w:cs="Times New Roman"/>
            <w:b/>
            <w:bCs/>
          </w:rPr>
          <w:delText xml:space="preserve">option </w:delText>
        </w:r>
      </w:del>
      <w:ins w:id="22" w:author="Ira Sabran" w:date="2014-04-09T14:51:00Z">
        <w:r w:rsidR="00725A33">
          <w:rPr>
            <w:rFonts w:eastAsia="Times New Roman" w:cs="Times New Roman"/>
            <w:b/>
            <w:bCs/>
          </w:rPr>
          <w:t>O</w:t>
        </w:r>
        <w:r w:rsidR="00725A33" w:rsidRPr="00486BC3">
          <w:rPr>
            <w:rFonts w:eastAsia="Times New Roman" w:cs="Times New Roman"/>
            <w:b/>
            <w:bCs/>
          </w:rPr>
          <w:t xml:space="preserve">ption </w:t>
        </w:r>
      </w:ins>
      <w:r w:rsidRPr="00486BC3">
        <w:rPr>
          <w:rFonts w:eastAsia="Times New Roman" w:cs="Times New Roman"/>
          <w:b/>
          <w:bCs/>
        </w:rPr>
        <w:t xml:space="preserve">for </w:t>
      </w:r>
      <w:del w:id="23" w:author="Ira Sabran" w:date="2014-04-09T14:52:00Z">
        <w:r w:rsidRPr="00486BC3" w:rsidDel="00725A33">
          <w:rPr>
            <w:rFonts w:eastAsia="Times New Roman" w:cs="Times New Roman"/>
            <w:b/>
            <w:bCs/>
          </w:rPr>
          <w:delText xml:space="preserve">any </w:delText>
        </w:r>
      </w:del>
      <w:ins w:id="24" w:author="Ira Sabran" w:date="2014-04-09T14:52:00Z">
        <w:r w:rsidR="00725A33">
          <w:rPr>
            <w:rFonts w:eastAsia="Times New Roman" w:cs="Times New Roman"/>
            <w:b/>
            <w:bCs/>
          </w:rPr>
          <w:t>A</w:t>
        </w:r>
        <w:r w:rsidR="00725A33" w:rsidRPr="00486BC3">
          <w:rPr>
            <w:rFonts w:eastAsia="Times New Roman" w:cs="Times New Roman"/>
            <w:b/>
            <w:bCs/>
          </w:rPr>
          <w:t xml:space="preserve">ny </w:t>
        </w:r>
      </w:ins>
      <w:del w:id="25" w:author="Ira Sabran" w:date="2014-04-09T14:52:00Z">
        <w:r w:rsidRPr="00486BC3" w:rsidDel="00725A33">
          <w:rPr>
            <w:rFonts w:eastAsia="Times New Roman" w:cs="Times New Roman"/>
            <w:b/>
            <w:bCs/>
          </w:rPr>
          <w:delText>lab</w:delText>
        </w:r>
      </w:del>
      <w:ins w:id="26" w:author="Ira Sabran" w:date="2014-04-09T14:52:00Z">
        <w:r w:rsidR="00725A33">
          <w:rPr>
            <w:rFonts w:eastAsia="Times New Roman" w:cs="Times New Roman"/>
            <w:b/>
            <w:bCs/>
          </w:rPr>
          <w:t>L</w:t>
        </w:r>
        <w:r w:rsidR="00725A33" w:rsidRPr="00486BC3">
          <w:rPr>
            <w:rFonts w:eastAsia="Times New Roman" w:cs="Times New Roman"/>
            <w:b/>
            <w:bCs/>
          </w:rPr>
          <w:t>ab</w:t>
        </w:r>
      </w:ins>
    </w:p>
    <w:p w:rsidR="00486BC3" w:rsidRPr="00486BC3" w:rsidRDefault="00486BC3" w:rsidP="00486BC3">
      <w:pPr>
        <w:spacing w:before="100" w:beforeAutospacing="1" w:after="100" w:afterAutospacing="1" w:line="240" w:lineRule="auto"/>
        <w:rPr>
          <w:rFonts w:eastAsia="Times New Roman" w:cs="Times New Roman"/>
        </w:rPr>
      </w:pPr>
      <w:r w:rsidRPr="00486BC3">
        <w:rPr>
          <w:rFonts w:eastAsia="Times New Roman" w:cs="Times New Roman"/>
        </w:rPr>
        <w:t xml:space="preserve">Rock Imager 2 is compatible with SBS and </w:t>
      </w:r>
      <w:proofErr w:type="spellStart"/>
      <w:r w:rsidRPr="00486BC3">
        <w:rPr>
          <w:rFonts w:eastAsia="Times New Roman" w:cs="Times New Roman"/>
        </w:rPr>
        <w:t>Microbatch</w:t>
      </w:r>
      <w:proofErr w:type="spellEnd"/>
      <w:r w:rsidRPr="00486BC3">
        <w:rPr>
          <w:rFonts w:eastAsia="Times New Roman" w:cs="Times New Roman"/>
        </w:rPr>
        <w:t xml:space="preserve"> plates. Options </w:t>
      </w:r>
      <w:ins w:id="27" w:author="Ira Sabran" w:date="2014-04-09T14:52:00Z">
        <w:r w:rsidR="00725A33" w:rsidRPr="00486BC3">
          <w:rPr>
            <w:rFonts w:eastAsia="Times New Roman" w:cs="Times New Roman"/>
          </w:rPr>
          <w:t>are available</w:t>
        </w:r>
        <w:r w:rsidR="00725A33" w:rsidRPr="00486BC3">
          <w:rPr>
            <w:rFonts w:eastAsia="Times New Roman" w:cs="Times New Roman"/>
          </w:rPr>
          <w:t xml:space="preserve"> </w:t>
        </w:r>
      </w:ins>
      <w:r w:rsidRPr="00486BC3">
        <w:rPr>
          <w:rFonts w:eastAsia="Times New Roman" w:cs="Times New Roman"/>
        </w:rPr>
        <w:t xml:space="preserve">for </w:t>
      </w:r>
      <w:proofErr w:type="spellStart"/>
      <w:r w:rsidRPr="00486BC3">
        <w:rPr>
          <w:rFonts w:eastAsia="Times New Roman" w:cs="Times New Roman"/>
        </w:rPr>
        <w:t>Linbro</w:t>
      </w:r>
      <w:proofErr w:type="spellEnd"/>
      <w:r w:rsidRPr="00486BC3">
        <w:rPr>
          <w:rFonts w:eastAsia="Times New Roman" w:cs="Times New Roman"/>
        </w:rPr>
        <w:t xml:space="preserve">, </w:t>
      </w:r>
      <w:proofErr w:type="spellStart"/>
      <w:r w:rsidRPr="00486BC3">
        <w:rPr>
          <w:rFonts w:eastAsia="Times New Roman" w:cs="Times New Roman"/>
        </w:rPr>
        <w:t>Qiagen</w:t>
      </w:r>
      <w:proofErr w:type="spellEnd"/>
      <w:r w:rsidRPr="00486BC3">
        <w:rPr>
          <w:rFonts w:eastAsia="Times New Roman" w:cs="Times New Roman"/>
        </w:rPr>
        <w:t xml:space="preserve"> </w:t>
      </w:r>
      <w:proofErr w:type="spellStart"/>
      <w:r w:rsidRPr="00486BC3">
        <w:rPr>
          <w:rFonts w:eastAsia="Times New Roman" w:cs="Times New Roman"/>
        </w:rPr>
        <w:t>EasyXtal</w:t>
      </w:r>
      <w:proofErr w:type="spellEnd"/>
      <w:r w:rsidRPr="00486BC3">
        <w:rPr>
          <w:rFonts w:eastAsia="Times New Roman" w:cs="Times New Roman"/>
        </w:rPr>
        <w:t xml:space="preserve"> and LCP thin glass plate compatibility</w:t>
      </w:r>
      <w:del w:id="28" w:author="Ira Sabran" w:date="2014-04-09T14:52:00Z">
        <w:r w:rsidRPr="00486BC3" w:rsidDel="00725A33">
          <w:rPr>
            <w:rFonts w:eastAsia="Times New Roman" w:cs="Times New Roman"/>
          </w:rPr>
          <w:delText xml:space="preserve"> are available</w:delText>
        </w:r>
      </w:del>
      <w:r w:rsidRPr="00486BC3">
        <w:rPr>
          <w:rFonts w:eastAsia="Times New Roman" w:cs="Times New Roman"/>
        </w:rPr>
        <w:t xml:space="preserve">. </w:t>
      </w:r>
      <w:del w:id="29" w:author="Ira Sabran" w:date="2014-04-09T14:52:00Z">
        <w:r w:rsidRPr="00486BC3" w:rsidDel="00725A33">
          <w:rPr>
            <w:rFonts w:eastAsia="Times New Roman" w:cs="Times New Roman"/>
          </w:rPr>
          <w:delText xml:space="preserve">Any </w:delText>
        </w:r>
      </w:del>
      <w:ins w:id="30" w:author="Ira Sabran" w:date="2014-04-09T14:52:00Z">
        <w:r w:rsidR="00725A33">
          <w:rPr>
            <w:rFonts w:eastAsia="Times New Roman" w:cs="Times New Roman"/>
          </w:rPr>
          <w:t>Ever</w:t>
        </w:r>
        <w:r w:rsidR="00725A33" w:rsidRPr="00486BC3">
          <w:rPr>
            <w:rFonts w:eastAsia="Times New Roman" w:cs="Times New Roman"/>
          </w:rPr>
          <w:t xml:space="preserve">y </w:t>
        </w:r>
      </w:ins>
      <w:r w:rsidRPr="00486BC3">
        <w:rPr>
          <w:rFonts w:eastAsia="Times New Roman" w:cs="Times New Roman"/>
        </w:rPr>
        <w:t>Rock Imager model supports imaging LCP (or membrane crystallization) experiments including drop location, high efficiency cross polarized imaging, thin glass plates, and SBS plates</w:t>
      </w:r>
      <w:del w:id="31" w:author="Ira Sabran" w:date="2014-04-09T14:53:00Z">
        <w:r w:rsidRPr="00486BC3" w:rsidDel="00725A33">
          <w:rPr>
            <w:rFonts w:eastAsia="Times New Roman" w:cs="Times New Roman"/>
          </w:rPr>
          <w:delText xml:space="preserve"> sizes</w:delText>
        </w:r>
      </w:del>
      <w:r w:rsidRPr="00486BC3">
        <w:rPr>
          <w:rFonts w:eastAsia="Times New Roman" w:cs="Times New Roman"/>
        </w:rPr>
        <w:t>.</w:t>
      </w:r>
    </w:p>
    <w:p w:rsidR="00486BC3" w:rsidRPr="00486BC3" w:rsidRDefault="00486BC3" w:rsidP="00486BC3">
      <w:pPr>
        <w:spacing w:before="100" w:beforeAutospacing="1" w:after="100" w:afterAutospacing="1" w:line="240" w:lineRule="auto"/>
        <w:outlineLvl w:val="2"/>
        <w:rPr>
          <w:rFonts w:eastAsia="Times New Roman" w:cs="Times New Roman"/>
          <w:b/>
          <w:bCs/>
        </w:rPr>
      </w:pPr>
      <w:r w:rsidRPr="00486BC3">
        <w:rPr>
          <w:rFonts w:eastAsia="Times New Roman" w:cs="Times New Roman"/>
          <w:b/>
          <w:bCs/>
        </w:rPr>
        <w:t xml:space="preserve">Seamless </w:t>
      </w:r>
      <w:ins w:id="32" w:author="Ira Sabran" w:date="2014-04-09T14:53:00Z">
        <w:r w:rsidR="00725A33">
          <w:rPr>
            <w:rFonts w:eastAsia="Times New Roman" w:cs="Times New Roman"/>
            <w:b/>
            <w:bCs/>
          </w:rPr>
          <w:t>I</w:t>
        </w:r>
      </w:ins>
      <w:del w:id="33" w:author="Ira Sabran" w:date="2014-04-09T14:53:00Z">
        <w:r w:rsidRPr="00486BC3" w:rsidDel="00725A33">
          <w:rPr>
            <w:rFonts w:eastAsia="Times New Roman" w:cs="Times New Roman"/>
            <w:b/>
            <w:bCs/>
          </w:rPr>
          <w:delText>i</w:delText>
        </w:r>
      </w:del>
      <w:r w:rsidRPr="00486BC3">
        <w:rPr>
          <w:rFonts w:eastAsia="Times New Roman" w:cs="Times New Roman"/>
          <w:b/>
          <w:bCs/>
        </w:rPr>
        <w:t xml:space="preserve">ntegration to the </w:t>
      </w:r>
      <w:del w:id="34" w:author="Ira Sabran" w:date="2014-04-09T14:54:00Z">
        <w:r w:rsidRPr="00486BC3" w:rsidDel="00725A33">
          <w:rPr>
            <w:rFonts w:eastAsia="Times New Roman" w:cs="Times New Roman"/>
            <w:b/>
            <w:bCs/>
          </w:rPr>
          <w:delText xml:space="preserve">crystallography </w:delText>
        </w:r>
      </w:del>
      <w:ins w:id="35" w:author="Ira Sabran" w:date="2014-04-09T14:54:00Z">
        <w:r w:rsidR="00725A33">
          <w:rPr>
            <w:rFonts w:eastAsia="Times New Roman" w:cs="Times New Roman"/>
            <w:b/>
            <w:bCs/>
          </w:rPr>
          <w:t>C</w:t>
        </w:r>
        <w:r w:rsidR="00725A33" w:rsidRPr="00486BC3">
          <w:rPr>
            <w:rFonts w:eastAsia="Times New Roman" w:cs="Times New Roman"/>
            <w:b/>
            <w:bCs/>
          </w:rPr>
          <w:t xml:space="preserve">rystallography </w:t>
        </w:r>
      </w:ins>
      <w:del w:id="36" w:author="Ira Sabran" w:date="2014-04-09T14:54:00Z">
        <w:r w:rsidRPr="00486BC3" w:rsidDel="00725A33">
          <w:rPr>
            <w:rFonts w:eastAsia="Times New Roman" w:cs="Times New Roman"/>
            <w:b/>
            <w:bCs/>
          </w:rPr>
          <w:delText>workflow</w:delText>
        </w:r>
      </w:del>
      <w:ins w:id="37" w:author="Ira Sabran" w:date="2014-04-09T14:54:00Z">
        <w:r w:rsidR="00725A33">
          <w:rPr>
            <w:rFonts w:eastAsia="Times New Roman" w:cs="Times New Roman"/>
            <w:b/>
            <w:bCs/>
          </w:rPr>
          <w:t>W</w:t>
        </w:r>
        <w:r w:rsidR="00725A33" w:rsidRPr="00486BC3">
          <w:rPr>
            <w:rFonts w:eastAsia="Times New Roman" w:cs="Times New Roman"/>
            <w:b/>
            <w:bCs/>
          </w:rPr>
          <w:t>orkflow</w:t>
        </w:r>
      </w:ins>
    </w:p>
    <w:p w:rsidR="00486BC3" w:rsidRPr="00486BC3" w:rsidRDefault="00486BC3" w:rsidP="00486BC3">
      <w:pPr>
        <w:spacing w:before="100" w:beforeAutospacing="1" w:after="100" w:afterAutospacing="1" w:line="240" w:lineRule="auto"/>
        <w:rPr>
          <w:rFonts w:eastAsia="Times New Roman" w:cs="Times New Roman"/>
        </w:rPr>
      </w:pPr>
      <w:r w:rsidRPr="00486BC3">
        <w:rPr>
          <w:rFonts w:eastAsia="Times New Roman" w:cs="Times New Roman"/>
        </w:rPr>
        <w:t>Designed to fit your work</w:t>
      </w:r>
      <w:del w:id="38" w:author="Ira Sabran" w:date="2014-04-09T14:54:00Z">
        <w:r w:rsidRPr="00486BC3" w:rsidDel="00725A33">
          <w:rPr>
            <w:rFonts w:eastAsia="Times New Roman" w:cs="Times New Roman"/>
          </w:rPr>
          <w:delText>-</w:delText>
        </w:r>
      </w:del>
      <w:r w:rsidRPr="00486BC3">
        <w:rPr>
          <w:rFonts w:eastAsia="Times New Roman" w:cs="Times New Roman"/>
        </w:rPr>
        <w:t xml:space="preserve">flow, Rock Imager integrates with </w:t>
      </w:r>
      <w:hyperlink r:id="rId6" w:history="1">
        <w:r w:rsidRPr="00486BC3">
          <w:rPr>
            <w:rFonts w:eastAsia="Times New Roman" w:cs="Times New Roman"/>
            <w:color w:val="0000FF"/>
            <w:u w:val="single"/>
          </w:rPr>
          <w:t>Rock Maker</w:t>
        </w:r>
      </w:hyperlink>
      <w:r w:rsidRPr="00486BC3">
        <w:rPr>
          <w:rFonts w:eastAsia="Times New Roman" w:cs="Times New Roman"/>
        </w:rPr>
        <w:t xml:space="preserve"> or your current crystallization software. Rock Maker can design, dispense, and review your screen experiments and then seamlessly optimize them. Share </w:t>
      </w:r>
      <w:del w:id="39" w:author="Ira Sabran" w:date="2014-04-09T14:55:00Z">
        <w:r w:rsidRPr="00486BC3" w:rsidDel="00725A33">
          <w:rPr>
            <w:rFonts w:eastAsia="Times New Roman" w:cs="Times New Roman"/>
          </w:rPr>
          <w:delText xml:space="preserve">the </w:delText>
        </w:r>
      </w:del>
      <w:r w:rsidRPr="00486BC3">
        <w:rPr>
          <w:rFonts w:eastAsia="Times New Roman" w:cs="Times New Roman"/>
        </w:rPr>
        <w:t xml:space="preserve">results with your colleagues and collaborate with them through annotations and scores. Any Rock Imager can be integrated into existing LIM systems to </w:t>
      </w:r>
      <w:del w:id="40" w:author="Ira Sabran" w:date="2014-04-09T14:56:00Z">
        <w:r w:rsidRPr="00486BC3" w:rsidDel="00725A33">
          <w:rPr>
            <w:rFonts w:eastAsia="Times New Roman" w:cs="Times New Roman"/>
          </w:rPr>
          <w:delText>remain within</w:delText>
        </w:r>
      </w:del>
      <w:ins w:id="41" w:author="Ira Sabran" w:date="2014-04-09T14:56:00Z">
        <w:r w:rsidR="00725A33">
          <w:rPr>
            <w:rFonts w:eastAsia="Times New Roman" w:cs="Times New Roman"/>
          </w:rPr>
          <w:t>conform to</w:t>
        </w:r>
      </w:ins>
      <w:r w:rsidRPr="00486BC3">
        <w:rPr>
          <w:rFonts w:eastAsia="Times New Roman" w:cs="Times New Roman"/>
        </w:rPr>
        <w:t xml:space="preserve"> your </w:t>
      </w:r>
      <w:del w:id="42" w:author="Ira Sabran" w:date="2014-04-09T14:56:00Z">
        <w:r w:rsidRPr="00486BC3" w:rsidDel="00725A33">
          <w:rPr>
            <w:rFonts w:eastAsia="Times New Roman" w:cs="Times New Roman"/>
          </w:rPr>
          <w:delText xml:space="preserve">current </w:delText>
        </w:r>
      </w:del>
      <w:r w:rsidRPr="00486BC3">
        <w:rPr>
          <w:rFonts w:eastAsia="Times New Roman" w:cs="Times New Roman"/>
        </w:rPr>
        <w:t>workflow.</w:t>
      </w:r>
    </w:p>
    <w:p w:rsidR="00486BC3" w:rsidRPr="00486BC3" w:rsidRDefault="00486BC3" w:rsidP="00486BC3">
      <w:pPr>
        <w:spacing w:before="100" w:beforeAutospacing="1" w:after="100" w:afterAutospacing="1" w:line="240" w:lineRule="auto"/>
        <w:outlineLvl w:val="2"/>
        <w:rPr>
          <w:rFonts w:eastAsia="Times New Roman" w:cs="Times New Roman"/>
          <w:b/>
          <w:bCs/>
        </w:rPr>
      </w:pPr>
      <w:r w:rsidRPr="00486BC3">
        <w:rPr>
          <w:rFonts w:eastAsia="Times New Roman" w:cs="Times New Roman"/>
          <w:b/>
          <w:bCs/>
        </w:rPr>
        <w:t xml:space="preserve">Precision </w:t>
      </w:r>
      <w:del w:id="43" w:author="Ira Sabran" w:date="2014-04-09T14:57:00Z">
        <w:r w:rsidRPr="00486BC3" w:rsidDel="00725A33">
          <w:rPr>
            <w:rFonts w:eastAsia="Times New Roman" w:cs="Times New Roman"/>
            <w:b/>
            <w:bCs/>
          </w:rPr>
          <w:delText xml:space="preserve">mechanics </w:delText>
        </w:r>
      </w:del>
      <w:ins w:id="44" w:author="Ira Sabran" w:date="2014-04-09T14:57:00Z">
        <w:r w:rsidR="00725A33">
          <w:rPr>
            <w:rFonts w:eastAsia="Times New Roman" w:cs="Times New Roman"/>
            <w:b/>
            <w:bCs/>
          </w:rPr>
          <w:t>M</w:t>
        </w:r>
        <w:r w:rsidR="00725A33" w:rsidRPr="00486BC3">
          <w:rPr>
            <w:rFonts w:eastAsia="Times New Roman" w:cs="Times New Roman"/>
            <w:b/>
            <w:bCs/>
          </w:rPr>
          <w:t xml:space="preserve">echanics </w:t>
        </w:r>
      </w:ins>
      <w:r w:rsidRPr="00486BC3">
        <w:rPr>
          <w:rFonts w:eastAsia="Times New Roman" w:cs="Times New Roman"/>
          <w:b/>
          <w:bCs/>
        </w:rPr>
        <w:t xml:space="preserve">for </w:t>
      </w:r>
      <w:del w:id="45" w:author="Ira Sabran" w:date="2014-04-09T14:57:00Z">
        <w:r w:rsidRPr="00486BC3" w:rsidDel="00725A33">
          <w:rPr>
            <w:rFonts w:eastAsia="Times New Roman" w:cs="Times New Roman"/>
            <w:b/>
            <w:bCs/>
          </w:rPr>
          <w:delText xml:space="preserve">extremely </w:delText>
        </w:r>
      </w:del>
      <w:ins w:id="46" w:author="Ira Sabran" w:date="2014-04-09T14:57:00Z">
        <w:r w:rsidR="00725A33">
          <w:rPr>
            <w:rFonts w:eastAsia="Times New Roman" w:cs="Times New Roman"/>
            <w:b/>
            <w:bCs/>
          </w:rPr>
          <w:t>E</w:t>
        </w:r>
        <w:r w:rsidR="00725A33" w:rsidRPr="00486BC3">
          <w:rPr>
            <w:rFonts w:eastAsia="Times New Roman" w:cs="Times New Roman"/>
            <w:b/>
            <w:bCs/>
          </w:rPr>
          <w:t xml:space="preserve">xtremely </w:t>
        </w:r>
      </w:ins>
      <w:del w:id="47" w:author="Ira Sabran" w:date="2014-04-09T14:57:00Z">
        <w:r w:rsidRPr="00486BC3" w:rsidDel="00725A33">
          <w:rPr>
            <w:rFonts w:eastAsia="Times New Roman" w:cs="Times New Roman"/>
            <w:b/>
            <w:bCs/>
          </w:rPr>
          <w:delText xml:space="preserve">low </w:delText>
        </w:r>
      </w:del>
      <w:ins w:id="48" w:author="Ira Sabran" w:date="2014-04-09T14:57:00Z">
        <w:r w:rsidR="00725A33">
          <w:rPr>
            <w:rFonts w:eastAsia="Times New Roman" w:cs="Times New Roman"/>
            <w:b/>
            <w:bCs/>
          </w:rPr>
          <w:t>L</w:t>
        </w:r>
        <w:r w:rsidR="00725A33" w:rsidRPr="00486BC3">
          <w:rPr>
            <w:rFonts w:eastAsia="Times New Roman" w:cs="Times New Roman"/>
            <w:b/>
            <w:bCs/>
          </w:rPr>
          <w:t xml:space="preserve">ow </w:t>
        </w:r>
      </w:ins>
      <w:del w:id="49" w:author="Ira Sabran" w:date="2014-04-09T14:57:00Z">
        <w:r w:rsidRPr="00486BC3" w:rsidDel="00725A33">
          <w:rPr>
            <w:rFonts w:eastAsia="Times New Roman" w:cs="Times New Roman"/>
            <w:b/>
            <w:bCs/>
          </w:rPr>
          <w:delText>vibration</w:delText>
        </w:r>
      </w:del>
      <w:ins w:id="50" w:author="Ira Sabran" w:date="2014-04-09T14:57:00Z">
        <w:r w:rsidR="00725A33">
          <w:rPr>
            <w:rFonts w:eastAsia="Times New Roman" w:cs="Times New Roman"/>
            <w:b/>
            <w:bCs/>
          </w:rPr>
          <w:t>V</w:t>
        </w:r>
        <w:r w:rsidR="00725A33" w:rsidRPr="00486BC3">
          <w:rPr>
            <w:rFonts w:eastAsia="Times New Roman" w:cs="Times New Roman"/>
            <w:b/>
            <w:bCs/>
          </w:rPr>
          <w:t>ibration</w:t>
        </w:r>
      </w:ins>
    </w:p>
    <w:p w:rsidR="00486BC3" w:rsidRPr="00486BC3" w:rsidRDefault="00486BC3" w:rsidP="00486BC3">
      <w:pPr>
        <w:spacing w:before="100" w:beforeAutospacing="1" w:after="100" w:afterAutospacing="1" w:line="240" w:lineRule="auto"/>
        <w:rPr>
          <w:rFonts w:eastAsia="Times New Roman" w:cs="Times New Roman"/>
        </w:rPr>
      </w:pPr>
      <w:r w:rsidRPr="00486BC3">
        <w:rPr>
          <w:rFonts w:eastAsia="Times New Roman" w:cs="Times New Roman"/>
        </w:rPr>
        <w:t>Innovative structural design, advanced vibration damping materials, and special motor tuning work together to ensure extremely low vibration disturbance to the protein drop. All robotic microplate handling has been verified to cause fewer vibrations than a person carefully handling a plate.</w:t>
      </w:r>
      <w:bookmarkStart w:id="51" w:name="_GoBack"/>
      <w:bookmarkEnd w:id="51"/>
      <w:del w:id="52" w:author="Ira Sabran" w:date="2014-04-09T14:58:00Z">
        <w:r w:rsidRPr="00486BC3" w:rsidDel="00725A33">
          <w:rPr>
            <w:rFonts w:eastAsia="Times New Roman" w:cs="Times New Roman"/>
          </w:rPr>
          <w:delText xml:space="preserve"> </w:delText>
        </w:r>
      </w:del>
    </w:p>
    <w:p w:rsidR="004D3627" w:rsidRPr="00486BC3" w:rsidRDefault="004D3627"/>
    <w:sectPr w:rsidR="004D3627" w:rsidRPr="0048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27"/>
    <w:rsid w:val="00012094"/>
    <w:rsid w:val="000137C1"/>
    <w:rsid w:val="00036629"/>
    <w:rsid w:val="00060215"/>
    <w:rsid w:val="00074E28"/>
    <w:rsid w:val="000A45B4"/>
    <w:rsid w:val="000A7016"/>
    <w:rsid w:val="0010251C"/>
    <w:rsid w:val="001062B8"/>
    <w:rsid w:val="00132A61"/>
    <w:rsid w:val="00143C59"/>
    <w:rsid w:val="0019222D"/>
    <w:rsid w:val="0019668F"/>
    <w:rsid w:val="002467C1"/>
    <w:rsid w:val="00246E3B"/>
    <w:rsid w:val="00250E43"/>
    <w:rsid w:val="002861D5"/>
    <w:rsid w:val="002C207B"/>
    <w:rsid w:val="002C5197"/>
    <w:rsid w:val="00352716"/>
    <w:rsid w:val="003D117A"/>
    <w:rsid w:val="003D5233"/>
    <w:rsid w:val="00461D52"/>
    <w:rsid w:val="00484D48"/>
    <w:rsid w:val="00485DA8"/>
    <w:rsid w:val="00486BC3"/>
    <w:rsid w:val="00492B0F"/>
    <w:rsid w:val="004D3627"/>
    <w:rsid w:val="00504FE6"/>
    <w:rsid w:val="00570905"/>
    <w:rsid w:val="00576354"/>
    <w:rsid w:val="00591E0B"/>
    <w:rsid w:val="005A5C13"/>
    <w:rsid w:val="005F2867"/>
    <w:rsid w:val="005F7CFD"/>
    <w:rsid w:val="00605E62"/>
    <w:rsid w:val="006270E8"/>
    <w:rsid w:val="0064429E"/>
    <w:rsid w:val="00660FEB"/>
    <w:rsid w:val="006949B3"/>
    <w:rsid w:val="006B4B58"/>
    <w:rsid w:val="006B6AEE"/>
    <w:rsid w:val="006C7A15"/>
    <w:rsid w:val="006E7B16"/>
    <w:rsid w:val="007165DF"/>
    <w:rsid w:val="007244E7"/>
    <w:rsid w:val="00725A33"/>
    <w:rsid w:val="00744CEC"/>
    <w:rsid w:val="00785385"/>
    <w:rsid w:val="007A75BC"/>
    <w:rsid w:val="0083731B"/>
    <w:rsid w:val="00872F32"/>
    <w:rsid w:val="008750E0"/>
    <w:rsid w:val="008B0853"/>
    <w:rsid w:val="008E10BE"/>
    <w:rsid w:val="00901F92"/>
    <w:rsid w:val="00973C76"/>
    <w:rsid w:val="009C6083"/>
    <w:rsid w:val="009F77E0"/>
    <w:rsid w:val="00A41B3F"/>
    <w:rsid w:val="00A5649E"/>
    <w:rsid w:val="00A8017D"/>
    <w:rsid w:val="00A80F7C"/>
    <w:rsid w:val="00AA62C1"/>
    <w:rsid w:val="00AA6C6C"/>
    <w:rsid w:val="00AC5093"/>
    <w:rsid w:val="00AE60F2"/>
    <w:rsid w:val="00B01E11"/>
    <w:rsid w:val="00B46AFF"/>
    <w:rsid w:val="00B805C7"/>
    <w:rsid w:val="00BB6B8F"/>
    <w:rsid w:val="00BF4B57"/>
    <w:rsid w:val="00BF6075"/>
    <w:rsid w:val="00C0288D"/>
    <w:rsid w:val="00C42DCC"/>
    <w:rsid w:val="00C77F2D"/>
    <w:rsid w:val="00CB635D"/>
    <w:rsid w:val="00CF1A97"/>
    <w:rsid w:val="00D32F73"/>
    <w:rsid w:val="00DA23B8"/>
    <w:rsid w:val="00E027CE"/>
    <w:rsid w:val="00E12522"/>
    <w:rsid w:val="00E40501"/>
    <w:rsid w:val="00E91C5F"/>
    <w:rsid w:val="00EC2231"/>
    <w:rsid w:val="00F741FE"/>
    <w:rsid w:val="00F96410"/>
    <w:rsid w:val="00F96859"/>
    <w:rsid w:val="00FE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FCA5D-C6D9-4C6A-9FDB-E6E1D1F6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6B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B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6B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6BC3"/>
    <w:rPr>
      <w:color w:val="0000FF"/>
      <w:u w:val="single"/>
    </w:rPr>
  </w:style>
  <w:style w:type="paragraph" w:styleId="BalloonText">
    <w:name w:val="Balloon Text"/>
    <w:basedOn w:val="Normal"/>
    <w:link w:val="BalloonTextChar"/>
    <w:uiPriority w:val="99"/>
    <w:semiHidden/>
    <w:unhideWhenUsed/>
    <w:rsid w:val="00486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77135">
      <w:bodyDiv w:val="1"/>
      <w:marLeft w:val="0"/>
      <w:marRight w:val="0"/>
      <w:marTop w:val="0"/>
      <w:marBottom w:val="0"/>
      <w:divBdr>
        <w:top w:val="none" w:sz="0" w:space="0" w:color="auto"/>
        <w:left w:val="none" w:sz="0" w:space="0" w:color="auto"/>
        <w:bottom w:val="none" w:sz="0" w:space="0" w:color="auto"/>
        <w:right w:val="none" w:sz="0" w:space="0" w:color="auto"/>
      </w:divBdr>
      <w:divsChild>
        <w:div w:id="1498615694">
          <w:marLeft w:val="0"/>
          <w:marRight w:val="450"/>
          <w:marTop w:val="0"/>
          <w:marBottom w:val="0"/>
          <w:divBdr>
            <w:top w:val="none" w:sz="0" w:space="0" w:color="auto"/>
            <w:left w:val="none" w:sz="0" w:space="0" w:color="auto"/>
            <w:bottom w:val="none" w:sz="0" w:space="0" w:color="auto"/>
            <w:right w:val="none" w:sz="0" w:space="0" w:color="auto"/>
          </w:divBdr>
        </w:div>
        <w:div w:id="1284728068">
          <w:marLeft w:val="0"/>
          <w:marRight w:val="0"/>
          <w:marTop w:val="0"/>
          <w:marBottom w:val="0"/>
          <w:divBdr>
            <w:top w:val="none" w:sz="0" w:space="0" w:color="auto"/>
            <w:left w:val="none" w:sz="0" w:space="0" w:color="auto"/>
            <w:bottom w:val="none" w:sz="0" w:space="0" w:color="auto"/>
            <w:right w:val="none" w:sz="0" w:space="0" w:color="auto"/>
          </w:divBdr>
        </w:div>
        <w:div w:id="1903711606">
          <w:marLeft w:val="0"/>
          <w:marRight w:val="450"/>
          <w:marTop w:val="0"/>
          <w:marBottom w:val="0"/>
          <w:divBdr>
            <w:top w:val="none" w:sz="0" w:space="0" w:color="auto"/>
            <w:left w:val="none" w:sz="0" w:space="0" w:color="auto"/>
            <w:bottom w:val="none" w:sz="0" w:space="0" w:color="auto"/>
            <w:right w:val="none" w:sz="0" w:space="0" w:color="auto"/>
          </w:divBdr>
        </w:div>
        <w:div w:id="1056512875">
          <w:marLeft w:val="0"/>
          <w:marRight w:val="0"/>
          <w:marTop w:val="0"/>
          <w:marBottom w:val="0"/>
          <w:divBdr>
            <w:top w:val="none" w:sz="0" w:space="0" w:color="auto"/>
            <w:left w:val="none" w:sz="0" w:space="0" w:color="auto"/>
            <w:bottom w:val="none" w:sz="0" w:space="0" w:color="auto"/>
            <w:right w:val="none" w:sz="0" w:space="0" w:color="auto"/>
          </w:divBdr>
        </w:div>
        <w:div w:id="1906990803">
          <w:marLeft w:val="0"/>
          <w:marRight w:val="450"/>
          <w:marTop w:val="0"/>
          <w:marBottom w:val="0"/>
          <w:divBdr>
            <w:top w:val="none" w:sz="0" w:space="0" w:color="auto"/>
            <w:left w:val="none" w:sz="0" w:space="0" w:color="auto"/>
            <w:bottom w:val="none" w:sz="0" w:space="0" w:color="auto"/>
            <w:right w:val="none" w:sz="0" w:space="0" w:color="auto"/>
          </w:divBdr>
        </w:div>
        <w:div w:id="1533617377">
          <w:marLeft w:val="0"/>
          <w:marRight w:val="0"/>
          <w:marTop w:val="0"/>
          <w:marBottom w:val="0"/>
          <w:divBdr>
            <w:top w:val="none" w:sz="0" w:space="0" w:color="auto"/>
            <w:left w:val="none" w:sz="0" w:space="0" w:color="auto"/>
            <w:bottom w:val="none" w:sz="0" w:space="0" w:color="auto"/>
            <w:right w:val="none" w:sz="0" w:space="0" w:color="auto"/>
          </w:divBdr>
        </w:div>
        <w:div w:id="1506700447">
          <w:marLeft w:val="0"/>
          <w:marRight w:val="450"/>
          <w:marTop w:val="0"/>
          <w:marBottom w:val="0"/>
          <w:divBdr>
            <w:top w:val="none" w:sz="0" w:space="0" w:color="auto"/>
            <w:left w:val="none" w:sz="0" w:space="0" w:color="auto"/>
            <w:bottom w:val="none" w:sz="0" w:space="0" w:color="auto"/>
            <w:right w:val="none" w:sz="0" w:space="0" w:color="auto"/>
          </w:divBdr>
        </w:div>
        <w:div w:id="868496244">
          <w:marLeft w:val="0"/>
          <w:marRight w:val="0"/>
          <w:marTop w:val="0"/>
          <w:marBottom w:val="0"/>
          <w:divBdr>
            <w:top w:val="none" w:sz="0" w:space="0" w:color="auto"/>
            <w:left w:val="none" w:sz="0" w:space="0" w:color="auto"/>
            <w:bottom w:val="none" w:sz="0" w:space="0" w:color="auto"/>
            <w:right w:val="none" w:sz="0" w:space="0" w:color="auto"/>
          </w:divBdr>
        </w:div>
        <w:div w:id="2136286159">
          <w:marLeft w:val="0"/>
          <w:marRight w:val="450"/>
          <w:marTop w:val="0"/>
          <w:marBottom w:val="0"/>
          <w:divBdr>
            <w:top w:val="none" w:sz="0" w:space="0" w:color="auto"/>
            <w:left w:val="none" w:sz="0" w:space="0" w:color="auto"/>
            <w:bottom w:val="none" w:sz="0" w:space="0" w:color="auto"/>
            <w:right w:val="none" w:sz="0" w:space="0" w:color="auto"/>
          </w:divBdr>
        </w:div>
      </w:divsChild>
    </w:div>
    <w:div w:id="1444224314">
      <w:bodyDiv w:val="1"/>
      <w:marLeft w:val="0"/>
      <w:marRight w:val="0"/>
      <w:marTop w:val="0"/>
      <w:marBottom w:val="0"/>
      <w:divBdr>
        <w:top w:val="none" w:sz="0" w:space="0" w:color="auto"/>
        <w:left w:val="none" w:sz="0" w:space="0" w:color="auto"/>
        <w:bottom w:val="none" w:sz="0" w:space="0" w:color="auto"/>
        <w:right w:val="none" w:sz="0" w:space="0" w:color="auto"/>
      </w:divBdr>
      <w:divsChild>
        <w:div w:id="293289220">
          <w:marLeft w:val="300"/>
          <w:marRight w:val="0"/>
          <w:marTop w:val="450"/>
          <w:marBottom w:val="0"/>
          <w:divBdr>
            <w:top w:val="none" w:sz="0" w:space="0" w:color="auto"/>
            <w:left w:val="none" w:sz="0" w:space="0" w:color="auto"/>
            <w:bottom w:val="none" w:sz="0" w:space="0" w:color="auto"/>
            <w:right w:val="none" w:sz="0" w:space="0" w:color="auto"/>
          </w:divBdr>
        </w:div>
      </w:divsChild>
    </w:div>
    <w:div w:id="2008551904">
      <w:bodyDiv w:val="1"/>
      <w:marLeft w:val="0"/>
      <w:marRight w:val="0"/>
      <w:marTop w:val="0"/>
      <w:marBottom w:val="0"/>
      <w:divBdr>
        <w:top w:val="none" w:sz="0" w:space="0" w:color="auto"/>
        <w:left w:val="none" w:sz="0" w:space="0" w:color="auto"/>
        <w:bottom w:val="none" w:sz="0" w:space="0" w:color="auto"/>
        <w:right w:val="none" w:sz="0" w:space="0" w:color="auto"/>
      </w:divBdr>
      <w:divsChild>
        <w:div w:id="780295868">
          <w:marLeft w:val="30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mulatrix.com/demosite/protein-crystallization/products/rock-maker/index.html" TargetMode="External"/><Relationship Id="rId5" Type="http://schemas.openxmlformats.org/officeDocument/2006/relationships/hyperlink" Target="http://www.formulatrix.com/demosite/protein-crystallization/products/rock-imager-2/index.html" TargetMode="External"/><Relationship Id="rId4" Type="http://schemas.openxmlformats.org/officeDocument/2006/relationships/hyperlink" Target="http://www.formulatrix.com/demosite/protein-crystallization/products/rock-imager-2/index.html#tabbed-nav=tab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3</cp:revision>
  <dcterms:created xsi:type="dcterms:W3CDTF">2014-04-09T18:44:00Z</dcterms:created>
  <dcterms:modified xsi:type="dcterms:W3CDTF">2014-04-09T18:58:00Z</dcterms:modified>
</cp:coreProperties>
</file>