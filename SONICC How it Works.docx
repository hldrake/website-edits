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Pr="00C45B3B" w:rsidRDefault="00C45B3B">
      <w:r w:rsidRPr="00C45B3B">
        <w:t>SONICC</w:t>
      </w:r>
      <w:r w:rsidRPr="00C45B3B">
        <w:t xml:space="preserve"> How it Works</w:t>
      </w:r>
    </w:p>
    <w:p w:rsidR="00C45B3B" w:rsidRPr="00C45B3B" w:rsidRDefault="00C45B3B">
      <w:hyperlink r:id="rId5" w:history="1">
        <w:r w:rsidRPr="00C45B3B">
          <w:rPr>
            <w:rStyle w:val="Hyperlink"/>
          </w:rPr>
          <w:t>http://www.formulatrix.com/demosite/protein-crystallization/products/sonicc/index.html#tabbed-nav=tab3</w:t>
        </w:r>
      </w:hyperlink>
    </w:p>
    <w:p w:rsidR="00C45B3B" w:rsidRPr="00C45B3B" w:rsidRDefault="00C45B3B"/>
    <w:p w:rsidR="00C45B3B" w:rsidRPr="00C45B3B" w:rsidRDefault="00C45B3B" w:rsidP="00C45B3B">
      <w:pPr>
        <w:spacing w:before="300" w:after="100" w:afterAutospacing="1" w:line="240" w:lineRule="auto"/>
        <w:outlineLvl w:val="1"/>
        <w:rPr>
          <w:rFonts w:eastAsia="Times New Roman" w:cs="Times New Roman"/>
          <w:b/>
          <w:bCs/>
        </w:rPr>
      </w:pPr>
      <w:r w:rsidRPr="00C45B3B">
        <w:rPr>
          <w:rFonts w:eastAsia="Times New Roman" w:cs="Times New Roman"/>
          <w:b/>
          <w:bCs/>
        </w:rPr>
        <w:t>Second Order Nonlinear Imaging of Chiral Crystals (SONICC)</w:t>
      </w:r>
    </w:p>
    <w:p w:rsidR="00C45B3B" w:rsidRPr="00C45B3B" w:rsidRDefault="00C45B3B" w:rsidP="00C45B3B">
      <w:pPr>
        <w:spacing w:before="100" w:beforeAutospacing="1" w:after="100" w:afterAutospacing="1" w:line="240" w:lineRule="auto"/>
        <w:rPr>
          <w:rFonts w:eastAsia="Times New Roman" w:cs="Times New Roman"/>
        </w:rPr>
      </w:pPr>
      <w:r w:rsidRPr="00C45B3B">
        <w:rPr>
          <w:rFonts w:eastAsia="Times New Roman" w:cs="Times New Roman"/>
        </w:rPr>
        <w:t xml:space="preserve">Second Order Nonlinear Imaging of Chiral Crystals (SONICC) relies on the underlying principle of Second Harmonic Generation (SHG) where two low energy photons combine to form a higher energy photon under intense electric fields (Figure 1). This process only occurs in </w:t>
      </w:r>
      <w:proofErr w:type="spellStart"/>
      <w:r w:rsidRPr="00C45B3B">
        <w:rPr>
          <w:rFonts w:eastAsia="Times New Roman" w:cs="Times New Roman"/>
        </w:rPr>
        <w:t>noncentrosymmetric</w:t>
      </w:r>
      <w:proofErr w:type="spellEnd"/>
      <w:r w:rsidRPr="00C45B3B">
        <w:rPr>
          <w:rFonts w:eastAsia="Times New Roman" w:cs="Times New Roman"/>
        </w:rPr>
        <w:t xml:space="preserve"> ordered crystals. Thus </w:t>
      </w:r>
      <w:del w:id="0" w:author="Ira Sabran" w:date="2014-04-09T07:46:00Z">
        <w:r w:rsidRPr="00C45B3B" w:rsidDel="00C45B3B">
          <w:rPr>
            <w:rFonts w:eastAsia="Times New Roman" w:cs="Times New Roman"/>
          </w:rPr>
          <w:delText xml:space="preserve">the </w:delText>
        </w:r>
      </w:del>
      <w:ins w:id="1" w:author="Ira Sabran" w:date="2014-04-09T07:46:00Z">
        <w:r>
          <w:rPr>
            <w:rFonts w:eastAsia="Times New Roman" w:cs="Times New Roman"/>
          </w:rPr>
          <w:t>a</w:t>
        </w:r>
        <w:r w:rsidRPr="00C45B3B">
          <w:rPr>
            <w:rFonts w:eastAsia="Times New Roman" w:cs="Times New Roman"/>
          </w:rPr>
          <w:t xml:space="preserve"> </w:t>
        </w:r>
      </w:ins>
      <w:r w:rsidRPr="00C45B3B">
        <w:rPr>
          <w:rFonts w:eastAsia="Times New Roman" w:cs="Times New Roman"/>
        </w:rPr>
        <w:t>signal is generated in the presence of chiral crystals with absolutely zero signal occurring from solubilized or aggregated proteins</w:t>
      </w:r>
      <w:ins w:id="2" w:author="Ira Sabran" w:date="2014-04-09T07:47:00Z">
        <w:r>
          <w:rPr>
            <w:rFonts w:eastAsia="Times New Roman" w:cs="Times New Roman"/>
          </w:rPr>
          <w:t>,</w:t>
        </w:r>
      </w:ins>
      <w:r w:rsidRPr="00C45B3B">
        <w:rPr>
          <w:rFonts w:eastAsia="Times New Roman" w:cs="Times New Roman"/>
        </w:rPr>
        <w:t xml:space="preserve"> resulting in extremely high contrast images. </w:t>
      </w:r>
    </w:p>
    <w:p w:rsidR="00C45B3B" w:rsidRPr="00C45B3B" w:rsidRDefault="00C45B3B" w:rsidP="00C45B3B">
      <w:pPr>
        <w:pStyle w:val="NormalWeb"/>
        <w:rPr>
          <w:rFonts w:asciiTheme="minorHAnsi" w:hAnsiTheme="minorHAnsi"/>
          <w:sz w:val="22"/>
          <w:szCs w:val="22"/>
        </w:rPr>
      </w:pPr>
      <w:r w:rsidRPr="00C45B3B">
        <w:rPr>
          <w:rFonts w:asciiTheme="minorHAnsi" w:hAnsiTheme="minorHAnsi"/>
          <w:sz w:val="22"/>
          <w:szCs w:val="22"/>
        </w:rPr>
        <w:t xml:space="preserve">Nonlinear effects such as SHG require high electric fields, thus </w:t>
      </w:r>
      <w:del w:id="3" w:author="Ira Sabran" w:date="2014-04-09T07:48:00Z">
        <w:r w:rsidRPr="00C45B3B" w:rsidDel="00C45B3B">
          <w:rPr>
            <w:rFonts w:asciiTheme="minorHAnsi" w:hAnsiTheme="minorHAnsi"/>
            <w:sz w:val="22"/>
            <w:szCs w:val="22"/>
          </w:rPr>
          <w:delText>requiring</w:delText>
        </w:r>
      </w:del>
      <w:ins w:id="4" w:author="Ira Sabran" w:date="2014-04-09T07:48:00Z">
        <w:r w:rsidRPr="00C45B3B">
          <w:rPr>
            <w:rFonts w:asciiTheme="minorHAnsi" w:hAnsiTheme="minorHAnsi"/>
            <w:sz w:val="22"/>
            <w:szCs w:val="22"/>
          </w:rPr>
          <w:t>necessitating</w:t>
        </w:r>
      </w:ins>
      <w:r w:rsidRPr="00C45B3B">
        <w:rPr>
          <w:rFonts w:asciiTheme="minorHAnsi" w:hAnsiTheme="minorHAnsi"/>
          <w:sz w:val="22"/>
          <w:szCs w:val="22"/>
        </w:rPr>
        <w:t xml:space="preserve"> the use of a femtosecond laser. The laser operates with a pulse width of 200 fs and has high peak powers resulting in nonlinear effects but i</w:t>
      </w:r>
      <w:ins w:id="5" w:author="Ira Sabran" w:date="2014-04-09T07:51:00Z">
        <w:r>
          <w:rPr>
            <w:rFonts w:asciiTheme="minorHAnsi" w:hAnsiTheme="minorHAnsi"/>
            <w:sz w:val="22"/>
            <w:szCs w:val="22"/>
          </w:rPr>
          <w:t>n</w:t>
        </w:r>
      </w:ins>
      <w:del w:id="6" w:author="Ira Sabran" w:date="2014-04-09T07:51:00Z">
        <w:r w:rsidRPr="00C45B3B" w:rsidDel="00C45B3B">
          <w:rPr>
            <w:rFonts w:asciiTheme="minorHAnsi" w:hAnsiTheme="minorHAnsi"/>
            <w:sz w:val="22"/>
            <w:szCs w:val="22"/>
          </w:rPr>
          <w:delText>s</w:delText>
        </w:r>
      </w:del>
      <w:r w:rsidRPr="00C45B3B">
        <w:rPr>
          <w:rFonts w:asciiTheme="minorHAnsi" w:hAnsiTheme="minorHAnsi"/>
          <w:sz w:val="22"/>
          <w:szCs w:val="22"/>
        </w:rPr>
        <w:t xml:space="preserve"> short enough </w:t>
      </w:r>
      <w:ins w:id="7" w:author="Ira Sabran" w:date="2014-04-09T07:52:00Z">
        <w:r>
          <w:rPr>
            <w:rFonts w:asciiTheme="minorHAnsi" w:hAnsiTheme="minorHAnsi"/>
            <w:sz w:val="22"/>
            <w:szCs w:val="22"/>
          </w:rPr>
          <w:t xml:space="preserve">duration </w:t>
        </w:r>
      </w:ins>
      <w:r w:rsidRPr="00C45B3B">
        <w:rPr>
          <w:rFonts w:asciiTheme="minorHAnsi" w:hAnsiTheme="minorHAnsi"/>
          <w:sz w:val="22"/>
          <w:szCs w:val="22"/>
        </w:rPr>
        <w:t xml:space="preserve">to reduce damage associated with localized heating. The laser </w:t>
      </w:r>
      <w:del w:id="8" w:author="Ira Sabran" w:date="2014-04-09T07:54:00Z">
        <w:r w:rsidRPr="00C45B3B" w:rsidDel="00C45B3B">
          <w:rPr>
            <w:rFonts w:asciiTheme="minorHAnsi" w:hAnsiTheme="minorHAnsi"/>
            <w:sz w:val="22"/>
            <w:szCs w:val="22"/>
          </w:rPr>
          <w:delText xml:space="preserve">is </w:delText>
        </w:r>
      </w:del>
      <w:r w:rsidRPr="00C45B3B">
        <w:rPr>
          <w:rFonts w:asciiTheme="minorHAnsi" w:hAnsiTheme="minorHAnsi"/>
          <w:sz w:val="22"/>
          <w:szCs w:val="22"/>
        </w:rPr>
        <w:t xml:space="preserve">quickly </w:t>
      </w:r>
      <w:del w:id="9" w:author="Ira Sabran" w:date="2014-04-09T07:54:00Z">
        <w:r w:rsidRPr="00C45B3B" w:rsidDel="00C45B3B">
          <w:rPr>
            <w:rFonts w:asciiTheme="minorHAnsi" w:hAnsiTheme="minorHAnsi"/>
            <w:sz w:val="22"/>
            <w:szCs w:val="22"/>
          </w:rPr>
          <w:delText xml:space="preserve">scanned </w:delText>
        </w:r>
      </w:del>
      <w:ins w:id="10" w:author="Ira Sabran" w:date="2014-04-09T07:54:00Z">
        <w:r w:rsidRPr="00C45B3B">
          <w:rPr>
            <w:rFonts w:asciiTheme="minorHAnsi" w:hAnsiTheme="minorHAnsi"/>
            <w:sz w:val="22"/>
            <w:szCs w:val="22"/>
          </w:rPr>
          <w:t>scan</w:t>
        </w:r>
        <w:r>
          <w:rPr>
            <w:rFonts w:asciiTheme="minorHAnsi" w:hAnsiTheme="minorHAnsi"/>
            <w:sz w:val="22"/>
            <w:szCs w:val="22"/>
          </w:rPr>
          <w:t>s</w:t>
        </w:r>
        <w:r w:rsidRPr="00C45B3B">
          <w:rPr>
            <w:rFonts w:asciiTheme="minorHAnsi" w:hAnsiTheme="minorHAnsi"/>
            <w:sz w:val="22"/>
            <w:szCs w:val="22"/>
          </w:rPr>
          <w:t xml:space="preserve"> </w:t>
        </w:r>
      </w:ins>
      <w:del w:id="11" w:author="Ira Sabran" w:date="2014-04-09T07:54:00Z">
        <w:r w:rsidRPr="00C45B3B" w:rsidDel="00C45B3B">
          <w:rPr>
            <w:rFonts w:asciiTheme="minorHAnsi" w:hAnsiTheme="minorHAnsi"/>
            <w:sz w:val="22"/>
            <w:szCs w:val="22"/>
          </w:rPr>
          <w:delText xml:space="preserve">over </w:delText>
        </w:r>
      </w:del>
      <w:r w:rsidRPr="00C45B3B">
        <w:rPr>
          <w:rFonts w:asciiTheme="minorHAnsi" w:hAnsiTheme="minorHAnsi"/>
          <w:sz w:val="22"/>
          <w:szCs w:val="22"/>
        </w:rPr>
        <w:t xml:space="preserve">the sample with a resonant mirror and </w:t>
      </w:r>
      <w:del w:id="12" w:author="Ira Sabran" w:date="2014-04-09T07:54:00Z">
        <w:r w:rsidRPr="00C45B3B" w:rsidDel="00C45B3B">
          <w:rPr>
            <w:rFonts w:asciiTheme="minorHAnsi" w:hAnsiTheme="minorHAnsi"/>
            <w:sz w:val="22"/>
            <w:szCs w:val="22"/>
          </w:rPr>
          <w:delText xml:space="preserve">galvanometer </w:delText>
        </w:r>
      </w:del>
      <w:ins w:id="13" w:author="Ira Sabran" w:date="2014-04-09T07:54:00Z">
        <w:r w:rsidRPr="00C45B3B">
          <w:rPr>
            <w:rFonts w:asciiTheme="minorHAnsi" w:hAnsiTheme="minorHAnsi"/>
            <w:sz w:val="22"/>
            <w:szCs w:val="22"/>
          </w:rPr>
          <w:t>galvanometer</w:t>
        </w:r>
        <w:r>
          <w:rPr>
            <w:rFonts w:asciiTheme="minorHAnsi" w:hAnsiTheme="minorHAnsi"/>
            <w:sz w:val="22"/>
            <w:szCs w:val="22"/>
          </w:rPr>
          <w:t>-</w:t>
        </w:r>
      </w:ins>
      <w:r w:rsidRPr="00C45B3B">
        <w:rPr>
          <w:rFonts w:asciiTheme="minorHAnsi" w:hAnsiTheme="minorHAnsi"/>
          <w:sz w:val="22"/>
          <w:szCs w:val="22"/>
        </w:rPr>
        <w:t xml:space="preserve">driven mirror to build </w:t>
      </w:r>
      <w:del w:id="14" w:author="Ira Sabran" w:date="2014-04-09T07:55:00Z">
        <w:r w:rsidRPr="00C45B3B" w:rsidDel="00C45B3B">
          <w:rPr>
            <w:rFonts w:asciiTheme="minorHAnsi" w:hAnsiTheme="minorHAnsi"/>
            <w:sz w:val="22"/>
            <w:szCs w:val="22"/>
          </w:rPr>
          <w:delText xml:space="preserve">up </w:delText>
        </w:r>
      </w:del>
      <w:r w:rsidRPr="00C45B3B">
        <w:rPr>
          <w:rFonts w:asciiTheme="minorHAnsi" w:hAnsiTheme="minorHAnsi"/>
          <w:sz w:val="22"/>
          <w:szCs w:val="22"/>
        </w:rPr>
        <w:t xml:space="preserve">a 2D image. The SHG signal is then separated from the fundamental by </w:t>
      </w:r>
      <w:proofErr w:type="spellStart"/>
      <w:r w:rsidRPr="00C45B3B">
        <w:rPr>
          <w:rFonts w:asciiTheme="minorHAnsi" w:hAnsiTheme="minorHAnsi"/>
          <w:sz w:val="22"/>
          <w:szCs w:val="22"/>
        </w:rPr>
        <w:t>dichroics</w:t>
      </w:r>
      <w:proofErr w:type="spellEnd"/>
      <w:r w:rsidRPr="00C45B3B">
        <w:rPr>
          <w:rFonts w:asciiTheme="minorHAnsi" w:hAnsiTheme="minorHAnsi"/>
          <w:sz w:val="22"/>
          <w:szCs w:val="22"/>
        </w:rPr>
        <w:t xml:space="preserve"> and filters and detected with a photomultiplier tube (PMT). </w:t>
      </w:r>
    </w:p>
    <w:p w:rsidR="00C45B3B" w:rsidRPr="00C45B3B" w:rsidRDefault="00C45B3B" w:rsidP="00C45B3B">
      <w:pPr>
        <w:pStyle w:val="NormalWeb"/>
        <w:rPr>
          <w:rFonts w:asciiTheme="minorHAnsi" w:hAnsiTheme="minorHAnsi"/>
          <w:sz w:val="22"/>
          <w:szCs w:val="22"/>
        </w:rPr>
      </w:pPr>
      <w:r w:rsidRPr="00C45B3B">
        <w:rPr>
          <w:rFonts w:asciiTheme="minorHAnsi" w:hAnsiTheme="minorHAnsi"/>
          <w:sz w:val="22"/>
          <w:szCs w:val="22"/>
        </w:rPr>
        <w:t xml:space="preserve">The high contrast images obtained with SONICC are due to the specificity </w:t>
      </w:r>
      <w:del w:id="15" w:author="Ira Sabran" w:date="2014-04-09T07:56:00Z">
        <w:r w:rsidRPr="00C45B3B" w:rsidDel="00C45B3B">
          <w:rPr>
            <w:rFonts w:asciiTheme="minorHAnsi" w:hAnsiTheme="minorHAnsi"/>
            <w:sz w:val="22"/>
            <w:szCs w:val="22"/>
          </w:rPr>
          <w:delText xml:space="preserve">to </w:delText>
        </w:r>
      </w:del>
      <w:ins w:id="16" w:author="Ira Sabran" w:date="2014-04-09T07:56:00Z">
        <w:r>
          <w:rPr>
            <w:rFonts w:asciiTheme="minorHAnsi" w:hAnsiTheme="minorHAnsi"/>
            <w:sz w:val="22"/>
            <w:szCs w:val="22"/>
          </w:rPr>
          <w:t>for</w:t>
        </w:r>
        <w:r w:rsidRPr="00C45B3B">
          <w:rPr>
            <w:rFonts w:asciiTheme="minorHAnsi" w:hAnsiTheme="minorHAnsi"/>
            <w:sz w:val="22"/>
            <w:szCs w:val="22"/>
          </w:rPr>
          <w:t xml:space="preserve"> </w:t>
        </w:r>
      </w:ins>
      <w:proofErr w:type="spellStart"/>
      <w:r w:rsidRPr="00C45B3B">
        <w:rPr>
          <w:rFonts w:asciiTheme="minorHAnsi" w:hAnsiTheme="minorHAnsi"/>
          <w:sz w:val="22"/>
          <w:szCs w:val="22"/>
        </w:rPr>
        <w:t>noncentrosymmetric</w:t>
      </w:r>
      <w:proofErr w:type="spellEnd"/>
      <w:r w:rsidRPr="00C45B3B">
        <w:rPr>
          <w:rFonts w:asciiTheme="minorHAnsi" w:hAnsiTheme="minorHAnsi"/>
          <w:sz w:val="22"/>
          <w:szCs w:val="22"/>
        </w:rPr>
        <w:t xml:space="preserve"> (chiral) crystals. Chiral crystals </w:t>
      </w:r>
      <w:del w:id="17" w:author="Ira Sabran" w:date="2014-04-09T07:58:00Z">
        <w:r w:rsidRPr="00C45B3B" w:rsidDel="00C45B3B">
          <w:rPr>
            <w:rFonts w:asciiTheme="minorHAnsi" w:hAnsiTheme="minorHAnsi"/>
            <w:sz w:val="22"/>
            <w:szCs w:val="22"/>
          </w:rPr>
          <w:delText xml:space="preserve">are those that </w:delText>
        </w:r>
      </w:del>
      <w:r w:rsidRPr="00C45B3B">
        <w:rPr>
          <w:rFonts w:asciiTheme="minorHAnsi" w:hAnsiTheme="minorHAnsi"/>
          <w:sz w:val="22"/>
          <w:szCs w:val="22"/>
        </w:rPr>
        <w:t>lack an internal plan</w:t>
      </w:r>
      <w:ins w:id="18" w:author="Ira Sabran" w:date="2014-04-09T07:58:00Z">
        <w:r>
          <w:rPr>
            <w:rFonts w:asciiTheme="minorHAnsi" w:hAnsiTheme="minorHAnsi"/>
            <w:sz w:val="22"/>
            <w:szCs w:val="22"/>
          </w:rPr>
          <w:t>e</w:t>
        </w:r>
      </w:ins>
      <w:r w:rsidRPr="00C45B3B">
        <w:rPr>
          <w:rFonts w:asciiTheme="minorHAnsi" w:hAnsiTheme="minorHAnsi"/>
          <w:sz w:val="22"/>
          <w:szCs w:val="22"/>
        </w:rPr>
        <w:t xml:space="preserve"> of symmetry, and thus its mirror image is </w:t>
      </w:r>
      <w:proofErr w:type="spellStart"/>
      <w:r w:rsidRPr="00C45B3B">
        <w:rPr>
          <w:rFonts w:asciiTheme="minorHAnsi" w:hAnsiTheme="minorHAnsi"/>
          <w:sz w:val="22"/>
          <w:szCs w:val="22"/>
        </w:rPr>
        <w:t>nonsuperimposable</w:t>
      </w:r>
      <w:proofErr w:type="spellEnd"/>
      <w:r w:rsidRPr="00C45B3B">
        <w:rPr>
          <w:rFonts w:asciiTheme="minorHAnsi" w:hAnsiTheme="minorHAnsi"/>
          <w:sz w:val="22"/>
          <w:szCs w:val="22"/>
        </w:rPr>
        <w:t xml:space="preserve"> on itself. Only those samples that lack inversion symmetry will produce </w:t>
      </w:r>
      <w:ins w:id="19" w:author="Ira Sabran" w:date="2014-04-09T08:10:00Z">
        <w:r w:rsidR="006722A5">
          <w:rPr>
            <w:rFonts w:asciiTheme="minorHAnsi" w:hAnsiTheme="minorHAnsi"/>
            <w:sz w:val="22"/>
            <w:szCs w:val="22"/>
          </w:rPr>
          <w:t xml:space="preserve">a </w:t>
        </w:r>
      </w:ins>
      <w:r w:rsidRPr="00C45B3B">
        <w:rPr>
          <w:rFonts w:asciiTheme="minorHAnsi" w:hAnsiTheme="minorHAnsi"/>
          <w:sz w:val="22"/>
          <w:szCs w:val="22"/>
        </w:rPr>
        <w:t>signal. Over 98% of the proteins deposited in the databank are chiral, with 80% of them in a low symmetry class that easily generate</w:t>
      </w:r>
      <w:ins w:id="20" w:author="Ira Sabran" w:date="2014-04-09T08:10:00Z">
        <w:r w:rsidR="006722A5">
          <w:rPr>
            <w:rFonts w:asciiTheme="minorHAnsi" w:hAnsiTheme="minorHAnsi"/>
            <w:sz w:val="22"/>
            <w:szCs w:val="22"/>
          </w:rPr>
          <w:t>s</w:t>
        </w:r>
      </w:ins>
      <w:r w:rsidRPr="00C45B3B">
        <w:rPr>
          <w:rFonts w:asciiTheme="minorHAnsi" w:hAnsiTheme="minorHAnsi"/>
          <w:sz w:val="22"/>
          <w:szCs w:val="22"/>
        </w:rPr>
        <w:t xml:space="preserve"> SHG. Most salt crystals are symmetric and therefore generate no SHG. Also, all aggregated and solubilized protein will </w:t>
      </w:r>
      <w:del w:id="21" w:author="Ira Sabran" w:date="2014-04-09T08:12:00Z">
        <w:r w:rsidRPr="00C45B3B" w:rsidDel="006722A5">
          <w:rPr>
            <w:rFonts w:asciiTheme="minorHAnsi" w:hAnsiTheme="minorHAnsi"/>
            <w:sz w:val="22"/>
            <w:szCs w:val="22"/>
          </w:rPr>
          <w:delText xml:space="preserve">generate </w:delText>
        </w:r>
      </w:del>
      <w:ins w:id="22" w:author="Ira Sabran" w:date="2014-04-09T08:12:00Z">
        <w:r w:rsidR="006722A5">
          <w:rPr>
            <w:rFonts w:asciiTheme="minorHAnsi" w:hAnsiTheme="minorHAnsi"/>
            <w:sz w:val="22"/>
            <w:szCs w:val="22"/>
          </w:rPr>
          <w:t>produce</w:t>
        </w:r>
        <w:r w:rsidR="006722A5" w:rsidRPr="00C45B3B">
          <w:rPr>
            <w:rFonts w:asciiTheme="minorHAnsi" w:hAnsiTheme="minorHAnsi"/>
            <w:sz w:val="22"/>
            <w:szCs w:val="22"/>
          </w:rPr>
          <w:t xml:space="preserve"> </w:t>
        </w:r>
      </w:ins>
      <w:r w:rsidRPr="00C45B3B">
        <w:rPr>
          <w:rFonts w:asciiTheme="minorHAnsi" w:hAnsiTheme="minorHAnsi"/>
          <w:sz w:val="22"/>
          <w:szCs w:val="22"/>
        </w:rPr>
        <w:t xml:space="preserve">no SHG </w:t>
      </w:r>
      <w:del w:id="23" w:author="Ira Sabran" w:date="2014-04-09T08:07:00Z">
        <w:r w:rsidRPr="00C45B3B" w:rsidDel="006722A5">
          <w:rPr>
            <w:rFonts w:asciiTheme="minorHAnsi" w:hAnsiTheme="minorHAnsi"/>
            <w:sz w:val="22"/>
            <w:szCs w:val="22"/>
          </w:rPr>
          <w:delText>yiedling</w:delText>
        </w:r>
      </w:del>
      <w:ins w:id="24" w:author="Ira Sabran" w:date="2014-04-09T08:07:00Z">
        <w:r w:rsidR="006722A5" w:rsidRPr="00C45B3B">
          <w:rPr>
            <w:rFonts w:asciiTheme="minorHAnsi" w:hAnsiTheme="minorHAnsi"/>
            <w:sz w:val="22"/>
            <w:szCs w:val="22"/>
          </w:rPr>
          <w:t>yielding</w:t>
        </w:r>
      </w:ins>
      <w:r w:rsidRPr="00C45B3B">
        <w:rPr>
          <w:rFonts w:asciiTheme="minorHAnsi" w:hAnsiTheme="minorHAnsi"/>
          <w:sz w:val="22"/>
          <w:szCs w:val="22"/>
        </w:rPr>
        <w:t xml:space="preserve"> no background signal</w:t>
      </w:r>
      <w:ins w:id="25" w:author="Ira Sabran" w:date="2014-04-09T08:13:00Z">
        <w:r w:rsidR="006722A5">
          <w:rPr>
            <w:rFonts w:asciiTheme="minorHAnsi" w:hAnsiTheme="minorHAnsi"/>
            <w:sz w:val="22"/>
            <w:szCs w:val="22"/>
          </w:rPr>
          <w:t>,</w:t>
        </w:r>
      </w:ins>
      <w:r w:rsidRPr="00C45B3B">
        <w:rPr>
          <w:rFonts w:asciiTheme="minorHAnsi" w:hAnsiTheme="minorHAnsi"/>
          <w:sz w:val="22"/>
          <w:szCs w:val="22"/>
        </w:rPr>
        <w:t xml:space="preserve"> making it very easy to </w:t>
      </w:r>
      <w:del w:id="26" w:author="Ira Sabran" w:date="2014-04-09T08:13:00Z">
        <w:r w:rsidRPr="00C45B3B" w:rsidDel="006722A5">
          <w:rPr>
            <w:rFonts w:asciiTheme="minorHAnsi" w:hAnsiTheme="minorHAnsi"/>
            <w:sz w:val="22"/>
            <w:szCs w:val="22"/>
          </w:rPr>
          <w:delText xml:space="preserve">see </w:delText>
        </w:r>
      </w:del>
      <w:ins w:id="27" w:author="Ira Sabran" w:date="2014-04-09T08:13:00Z">
        <w:r w:rsidR="006722A5">
          <w:rPr>
            <w:rFonts w:asciiTheme="minorHAnsi" w:hAnsiTheme="minorHAnsi"/>
            <w:sz w:val="22"/>
            <w:szCs w:val="22"/>
          </w:rPr>
          <w:t>reveal</w:t>
        </w:r>
        <w:r w:rsidR="006722A5" w:rsidRPr="00C45B3B">
          <w:rPr>
            <w:rFonts w:asciiTheme="minorHAnsi" w:hAnsiTheme="minorHAnsi"/>
            <w:sz w:val="22"/>
            <w:szCs w:val="22"/>
          </w:rPr>
          <w:t xml:space="preserve"> </w:t>
        </w:r>
      </w:ins>
      <w:r w:rsidRPr="00C45B3B">
        <w:rPr>
          <w:rFonts w:asciiTheme="minorHAnsi" w:hAnsiTheme="minorHAnsi"/>
          <w:sz w:val="22"/>
          <w:szCs w:val="22"/>
        </w:rPr>
        <w:t xml:space="preserve">hidden crystals.  </w:t>
      </w:r>
    </w:p>
    <w:p w:rsidR="00C45B3B" w:rsidRPr="00C45B3B" w:rsidRDefault="00C45B3B" w:rsidP="00C45B3B">
      <w:pPr>
        <w:pStyle w:val="NormalWeb"/>
        <w:rPr>
          <w:rFonts w:asciiTheme="minorHAnsi" w:hAnsiTheme="minorHAnsi"/>
          <w:sz w:val="22"/>
          <w:szCs w:val="22"/>
        </w:rPr>
      </w:pPr>
      <w:r w:rsidRPr="00C45B3B">
        <w:rPr>
          <w:rFonts w:asciiTheme="minorHAnsi" w:hAnsiTheme="minorHAnsi"/>
          <w:sz w:val="22"/>
          <w:szCs w:val="22"/>
        </w:rPr>
        <w:t xml:space="preserve">The images generated by SONICC set it apart from conventional imaging techniques such as fluorescence and </w:t>
      </w:r>
      <w:del w:id="28" w:author="Ira Sabran" w:date="2014-04-09T08:16:00Z">
        <w:r w:rsidRPr="00C45B3B" w:rsidDel="00334B0B">
          <w:rPr>
            <w:rFonts w:asciiTheme="minorHAnsi" w:hAnsiTheme="minorHAnsi"/>
            <w:sz w:val="22"/>
            <w:szCs w:val="22"/>
          </w:rPr>
          <w:delText>birefrigence</w:delText>
        </w:r>
      </w:del>
      <w:ins w:id="29" w:author="Ira Sabran" w:date="2014-04-09T08:16:00Z">
        <w:r w:rsidR="00334B0B">
          <w:rPr>
            <w:rFonts w:asciiTheme="minorHAnsi" w:hAnsiTheme="minorHAnsi"/>
            <w:sz w:val="22"/>
            <w:szCs w:val="22"/>
          </w:rPr>
          <w:t>birefringent</w:t>
        </w:r>
      </w:ins>
      <w:r w:rsidRPr="00C45B3B">
        <w:rPr>
          <w:rFonts w:asciiTheme="minorHAnsi" w:hAnsiTheme="minorHAnsi"/>
          <w:sz w:val="22"/>
          <w:szCs w:val="22"/>
        </w:rPr>
        <w:t xml:space="preserve"> imaging. Whether probing fluorescent tags or tryptophan, </w:t>
      </w:r>
      <w:ins w:id="30" w:author="Ira Sabran" w:date="2014-04-09T08:15:00Z">
        <w:r w:rsidR="00334B0B" w:rsidRPr="00C45B3B">
          <w:rPr>
            <w:rFonts w:asciiTheme="minorHAnsi" w:hAnsiTheme="minorHAnsi"/>
            <w:sz w:val="22"/>
            <w:szCs w:val="22"/>
          </w:rPr>
          <w:t>fluorescence imaging generate</w:t>
        </w:r>
      </w:ins>
      <w:ins w:id="31" w:author="Ira Sabran" w:date="2014-04-09T08:16:00Z">
        <w:r w:rsidR="00334B0B">
          <w:rPr>
            <w:rFonts w:asciiTheme="minorHAnsi" w:hAnsiTheme="minorHAnsi"/>
            <w:sz w:val="22"/>
            <w:szCs w:val="22"/>
          </w:rPr>
          <w:t>s</w:t>
        </w:r>
      </w:ins>
      <w:ins w:id="32" w:author="Ira Sabran" w:date="2014-04-09T08:15:00Z">
        <w:r w:rsidR="00334B0B" w:rsidRPr="00C45B3B">
          <w:rPr>
            <w:rFonts w:asciiTheme="minorHAnsi" w:hAnsiTheme="minorHAnsi"/>
            <w:sz w:val="22"/>
            <w:szCs w:val="22"/>
          </w:rPr>
          <w:t xml:space="preserve"> </w:t>
        </w:r>
      </w:ins>
      <w:r w:rsidRPr="00C45B3B">
        <w:rPr>
          <w:rFonts w:asciiTheme="minorHAnsi" w:hAnsiTheme="minorHAnsi"/>
          <w:sz w:val="22"/>
          <w:szCs w:val="22"/>
        </w:rPr>
        <w:t xml:space="preserve">large background signals </w:t>
      </w:r>
      <w:del w:id="33" w:author="Ira Sabran" w:date="2014-04-09T08:16:00Z">
        <w:r w:rsidRPr="00C45B3B" w:rsidDel="00334B0B">
          <w:rPr>
            <w:rFonts w:asciiTheme="minorHAnsi" w:hAnsiTheme="minorHAnsi"/>
            <w:sz w:val="22"/>
            <w:szCs w:val="22"/>
          </w:rPr>
          <w:delText xml:space="preserve">are </w:delText>
        </w:r>
      </w:del>
      <w:del w:id="34" w:author="Ira Sabran" w:date="2014-04-09T08:15:00Z">
        <w:r w:rsidRPr="00C45B3B" w:rsidDel="00334B0B">
          <w:rPr>
            <w:rFonts w:asciiTheme="minorHAnsi" w:hAnsiTheme="minorHAnsi"/>
            <w:sz w:val="22"/>
            <w:szCs w:val="22"/>
          </w:rPr>
          <w:delText xml:space="preserve">generated </w:delText>
        </w:r>
      </w:del>
      <w:del w:id="35" w:author="Ira Sabran" w:date="2014-04-09T08:16:00Z">
        <w:r w:rsidRPr="00C45B3B" w:rsidDel="00334B0B">
          <w:rPr>
            <w:rFonts w:asciiTheme="minorHAnsi" w:hAnsiTheme="minorHAnsi"/>
            <w:sz w:val="22"/>
            <w:szCs w:val="22"/>
          </w:rPr>
          <w:delText xml:space="preserve">with </w:delText>
        </w:r>
      </w:del>
      <w:del w:id="36" w:author="Ira Sabran" w:date="2014-04-09T08:15:00Z">
        <w:r w:rsidRPr="00C45B3B" w:rsidDel="00334B0B">
          <w:rPr>
            <w:rFonts w:asciiTheme="minorHAnsi" w:hAnsiTheme="minorHAnsi"/>
            <w:sz w:val="22"/>
            <w:szCs w:val="22"/>
          </w:rPr>
          <w:delText xml:space="preserve">fluorescence imaging </w:delText>
        </w:r>
      </w:del>
      <w:r w:rsidRPr="00C45B3B">
        <w:rPr>
          <w:rFonts w:asciiTheme="minorHAnsi" w:hAnsiTheme="minorHAnsi"/>
          <w:sz w:val="22"/>
          <w:szCs w:val="22"/>
        </w:rPr>
        <w:t xml:space="preserve">due to </w:t>
      </w:r>
      <w:ins w:id="37" w:author="Ira Sabran" w:date="2014-04-09T08:16:00Z">
        <w:r w:rsidR="00334B0B">
          <w:rPr>
            <w:rFonts w:asciiTheme="minorHAnsi" w:hAnsiTheme="minorHAnsi"/>
            <w:sz w:val="22"/>
            <w:szCs w:val="22"/>
          </w:rPr>
          <w:t xml:space="preserve">solubilized </w:t>
        </w:r>
      </w:ins>
      <w:del w:id="38" w:author="Ira Sabran" w:date="2014-04-09T08:16:00Z">
        <w:r w:rsidRPr="00C45B3B" w:rsidDel="00334B0B">
          <w:rPr>
            <w:rFonts w:asciiTheme="minorHAnsi" w:hAnsiTheme="minorHAnsi"/>
            <w:sz w:val="22"/>
            <w:szCs w:val="22"/>
          </w:rPr>
          <w:delText xml:space="preserve">protein in solution </w:delText>
        </w:r>
      </w:del>
      <w:r w:rsidRPr="00C45B3B">
        <w:rPr>
          <w:rFonts w:asciiTheme="minorHAnsi" w:hAnsiTheme="minorHAnsi"/>
          <w:sz w:val="22"/>
          <w:szCs w:val="22"/>
        </w:rPr>
        <w:t xml:space="preserve">or aggregated protein.  Fluorescent and </w:t>
      </w:r>
      <w:del w:id="39" w:author="Ira Sabran" w:date="2014-04-09T08:17:00Z">
        <w:r w:rsidRPr="00C45B3B" w:rsidDel="00334B0B">
          <w:rPr>
            <w:rFonts w:asciiTheme="minorHAnsi" w:hAnsiTheme="minorHAnsi"/>
            <w:sz w:val="22"/>
            <w:szCs w:val="22"/>
          </w:rPr>
          <w:delText>birefrigent</w:delText>
        </w:r>
      </w:del>
      <w:ins w:id="40" w:author="Ira Sabran" w:date="2014-04-09T08:17:00Z">
        <w:r w:rsidR="00334B0B" w:rsidRPr="00C45B3B">
          <w:rPr>
            <w:rFonts w:asciiTheme="minorHAnsi" w:hAnsiTheme="minorHAnsi"/>
            <w:sz w:val="22"/>
            <w:szCs w:val="22"/>
          </w:rPr>
          <w:t>birefringent</w:t>
        </w:r>
      </w:ins>
      <w:r w:rsidRPr="00C45B3B">
        <w:rPr>
          <w:rFonts w:asciiTheme="minorHAnsi" w:hAnsiTheme="minorHAnsi"/>
          <w:sz w:val="22"/>
          <w:szCs w:val="22"/>
        </w:rPr>
        <w:t xml:space="preserve"> imaging </w:t>
      </w:r>
      <w:del w:id="41" w:author="Ira Sabran" w:date="2014-04-09T08:19:00Z">
        <w:r w:rsidRPr="00C45B3B" w:rsidDel="00334B0B">
          <w:rPr>
            <w:rFonts w:asciiTheme="minorHAnsi" w:hAnsiTheme="minorHAnsi"/>
            <w:sz w:val="22"/>
            <w:szCs w:val="22"/>
          </w:rPr>
          <w:delText xml:space="preserve">is </w:delText>
        </w:r>
      </w:del>
      <w:ins w:id="42" w:author="Ira Sabran" w:date="2014-04-09T08:19:00Z">
        <w:r w:rsidR="00334B0B">
          <w:rPr>
            <w:rFonts w:asciiTheme="minorHAnsi" w:hAnsiTheme="minorHAnsi"/>
            <w:sz w:val="22"/>
            <w:szCs w:val="22"/>
          </w:rPr>
          <w:t>are</w:t>
        </w:r>
        <w:r w:rsidR="00334B0B" w:rsidRPr="00C45B3B">
          <w:rPr>
            <w:rFonts w:asciiTheme="minorHAnsi" w:hAnsiTheme="minorHAnsi"/>
            <w:sz w:val="22"/>
            <w:szCs w:val="22"/>
          </w:rPr>
          <w:t xml:space="preserve"> </w:t>
        </w:r>
      </w:ins>
      <w:r w:rsidRPr="00C45B3B">
        <w:rPr>
          <w:rFonts w:asciiTheme="minorHAnsi" w:hAnsiTheme="minorHAnsi"/>
          <w:sz w:val="22"/>
          <w:szCs w:val="22"/>
        </w:rPr>
        <w:t xml:space="preserve">also limited to larger crystals (&gt;10 µm) making it difficult to locate </w:t>
      </w:r>
      <w:del w:id="43" w:author="Ira Sabran" w:date="2014-04-09T08:20:00Z">
        <w:r w:rsidRPr="00C45B3B" w:rsidDel="00334B0B">
          <w:rPr>
            <w:rFonts w:asciiTheme="minorHAnsi" w:hAnsiTheme="minorHAnsi"/>
            <w:sz w:val="22"/>
            <w:szCs w:val="22"/>
          </w:rPr>
          <w:delText xml:space="preserve">those </w:delText>
        </w:r>
      </w:del>
      <w:r w:rsidRPr="00C45B3B">
        <w:rPr>
          <w:rFonts w:asciiTheme="minorHAnsi" w:hAnsiTheme="minorHAnsi"/>
          <w:sz w:val="22"/>
          <w:szCs w:val="22"/>
        </w:rPr>
        <w:t xml:space="preserve">conditions </w:t>
      </w:r>
      <w:ins w:id="44" w:author="Ira Sabran" w:date="2014-04-09T08:21:00Z">
        <w:r w:rsidR="00334B0B">
          <w:rPr>
            <w:rFonts w:asciiTheme="minorHAnsi" w:hAnsiTheme="minorHAnsi"/>
            <w:sz w:val="22"/>
            <w:szCs w:val="22"/>
          </w:rPr>
          <w:t xml:space="preserve">that </w:t>
        </w:r>
      </w:ins>
      <w:del w:id="45" w:author="Ira Sabran" w:date="2014-04-09T08:21:00Z">
        <w:r w:rsidRPr="00C45B3B" w:rsidDel="00334B0B">
          <w:rPr>
            <w:rFonts w:asciiTheme="minorHAnsi" w:hAnsiTheme="minorHAnsi"/>
            <w:sz w:val="22"/>
            <w:szCs w:val="22"/>
          </w:rPr>
          <w:delText xml:space="preserve">generating </w:delText>
        </w:r>
      </w:del>
      <w:ins w:id="46" w:author="Ira Sabran" w:date="2014-04-09T08:21:00Z">
        <w:r w:rsidR="00334B0B" w:rsidRPr="00C45B3B">
          <w:rPr>
            <w:rFonts w:asciiTheme="minorHAnsi" w:hAnsiTheme="minorHAnsi"/>
            <w:sz w:val="22"/>
            <w:szCs w:val="22"/>
          </w:rPr>
          <w:t>generat</w:t>
        </w:r>
        <w:r w:rsidR="00334B0B">
          <w:rPr>
            <w:rFonts w:asciiTheme="minorHAnsi" w:hAnsiTheme="minorHAnsi"/>
            <w:sz w:val="22"/>
            <w:szCs w:val="22"/>
          </w:rPr>
          <w:t>e</w:t>
        </w:r>
        <w:r w:rsidR="00334B0B" w:rsidRPr="00C45B3B">
          <w:rPr>
            <w:rFonts w:asciiTheme="minorHAnsi" w:hAnsiTheme="minorHAnsi"/>
            <w:sz w:val="22"/>
            <w:szCs w:val="22"/>
          </w:rPr>
          <w:t xml:space="preserve"> </w:t>
        </w:r>
      </w:ins>
      <w:r w:rsidRPr="00C45B3B">
        <w:rPr>
          <w:rFonts w:asciiTheme="minorHAnsi" w:hAnsiTheme="minorHAnsi"/>
          <w:sz w:val="22"/>
          <w:szCs w:val="22"/>
        </w:rPr>
        <w:t xml:space="preserve">crystal showers. SONICC </w:t>
      </w:r>
      <w:del w:id="47" w:author="Ira Sabran" w:date="2014-04-09T08:20:00Z">
        <w:r w:rsidRPr="00C45B3B" w:rsidDel="00334B0B">
          <w:rPr>
            <w:rFonts w:asciiTheme="minorHAnsi" w:hAnsiTheme="minorHAnsi"/>
            <w:sz w:val="22"/>
            <w:szCs w:val="22"/>
          </w:rPr>
          <w:delText xml:space="preserve">can </w:delText>
        </w:r>
      </w:del>
      <w:r w:rsidRPr="00C45B3B">
        <w:rPr>
          <w:rFonts w:asciiTheme="minorHAnsi" w:hAnsiTheme="minorHAnsi"/>
          <w:sz w:val="22"/>
          <w:szCs w:val="22"/>
        </w:rPr>
        <w:t>detect</w:t>
      </w:r>
      <w:ins w:id="48" w:author="Ira Sabran" w:date="2014-04-09T08:20:00Z">
        <w:r w:rsidR="00334B0B">
          <w:rPr>
            <w:rFonts w:asciiTheme="minorHAnsi" w:hAnsiTheme="minorHAnsi"/>
            <w:sz w:val="22"/>
            <w:szCs w:val="22"/>
          </w:rPr>
          <w:t>s</w:t>
        </w:r>
      </w:ins>
      <w:r w:rsidRPr="00C45B3B">
        <w:rPr>
          <w:rFonts w:asciiTheme="minorHAnsi" w:hAnsiTheme="minorHAnsi"/>
          <w:sz w:val="22"/>
          <w:szCs w:val="22"/>
        </w:rPr>
        <w:t xml:space="preserve"> crystals &lt;1 µm allowing </w:t>
      </w:r>
      <w:del w:id="49" w:author="Ira Sabran" w:date="2014-04-09T08:21:00Z">
        <w:r w:rsidRPr="00C45B3B" w:rsidDel="00334B0B">
          <w:rPr>
            <w:rFonts w:asciiTheme="minorHAnsi" w:hAnsiTheme="minorHAnsi"/>
            <w:sz w:val="22"/>
            <w:szCs w:val="22"/>
          </w:rPr>
          <w:delText xml:space="preserve">for </w:delText>
        </w:r>
      </w:del>
      <w:r w:rsidRPr="00C45B3B">
        <w:rPr>
          <w:rFonts w:asciiTheme="minorHAnsi" w:hAnsiTheme="minorHAnsi"/>
          <w:sz w:val="22"/>
          <w:szCs w:val="22"/>
        </w:rPr>
        <w:t xml:space="preserve">the identification of many more conditions that can be optimized for protein crystal growth. </w:t>
      </w:r>
    </w:p>
    <w:p w:rsidR="00C45B3B" w:rsidRPr="00C45B3B" w:rsidRDefault="00C45B3B" w:rsidP="00C45B3B">
      <w:pPr>
        <w:pStyle w:val="Heading2"/>
        <w:rPr>
          <w:rFonts w:asciiTheme="minorHAnsi" w:hAnsiTheme="minorHAnsi"/>
          <w:sz w:val="22"/>
          <w:szCs w:val="22"/>
        </w:rPr>
      </w:pPr>
      <w:r w:rsidRPr="00C45B3B">
        <w:rPr>
          <w:rFonts w:asciiTheme="minorHAnsi" w:hAnsiTheme="minorHAnsi"/>
          <w:sz w:val="22"/>
          <w:szCs w:val="22"/>
        </w:rPr>
        <w:t>UV-TPEF Enables You to Distinguish Between Protein and Salt Crystals</w:t>
      </w:r>
    </w:p>
    <w:p w:rsidR="00C45B3B" w:rsidRPr="00C45B3B" w:rsidRDefault="00C45B3B" w:rsidP="00C45B3B">
      <w:pPr>
        <w:pStyle w:val="NormalWeb"/>
        <w:rPr>
          <w:rFonts w:asciiTheme="minorHAnsi" w:hAnsiTheme="minorHAnsi"/>
          <w:sz w:val="22"/>
          <w:szCs w:val="22"/>
        </w:rPr>
      </w:pPr>
      <w:r w:rsidRPr="00C45B3B">
        <w:rPr>
          <w:rFonts w:asciiTheme="minorHAnsi" w:hAnsiTheme="minorHAnsi"/>
          <w:sz w:val="22"/>
          <w:szCs w:val="22"/>
        </w:rPr>
        <w:t xml:space="preserve">Some salt crystals including lithium sulfate, ammonium sulfate and ammonium phosphate form </w:t>
      </w:r>
      <w:proofErr w:type="spellStart"/>
      <w:r w:rsidRPr="00C45B3B">
        <w:rPr>
          <w:rFonts w:asciiTheme="minorHAnsi" w:hAnsiTheme="minorHAnsi"/>
          <w:sz w:val="22"/>
          <w:szCs w:val="22"/>
        </w:rPr>
        <w:t>noncentrosymmetric</w:t>
      </w:r>
      <w:proofErr w:type="spellEnd"/>
      <w:r w:rsidRPr="00C45B3B">
        <w:rPr>
          <w:rFonts w:asciiTheme="minorHAnsi" w:hAnsiTheme="minorHAnsi"/>
          <w:sz w:val="22"/>
          <w:szCs w:val="22"/>
        </w:rPr>
        <w:t xml:space="preserve"> crystals and </w:t>
      </w:r>
      <w:del w:id="50" w:author="Ira Sabran" w:date="2014-04-09T08:22:00Z">
        <w:r w:rsidRPr="00C45B3B" w:rsidDel="00334B0B">
          <w:rPr>
            <w:rFonts w:asciiTheme="minorHAnsi" w:hAnsiTheme="minorHAnsi"/>
            <w:sz w:val="22"/>
            <w:szCs w:val="22"/>
          </w:rPr>
          <w:delText xml:space="preserve">generate </w:delText>
        </w:r>
      </w:del>
      <w:ins w:id="51" w:author="Ira Sabran" w:date="2014-04-09T08:22:00Z">
        <w:r w:rsidR="00334B0B">
          <w:rPr>
            <w:rFonts w:asciiTheme="minorHAnsi" w:hAnsiTheme="minorHAnsi"/>
            <w:sz w:val="22"/>
            <w:szCs w:val="22"/>
          </w:rPr>
          <w:t>produce</w:t>
        </w:r>
        <w:r w:rsidR="00334B0B" w:rsidRPr="00C45B3B">
          <w:rPr>
            <w:rFonts w:asciiTheme="minorHAnsi" w:hAnsiTheme="minorHAnsi"/>
            <w:sz w:val="22"/>
            <w:szCs w:val="22"/>
          </w:rPr>
          <w:t xml:space="preserve"> </w:t>
        </w:r>
      </w:ins>
      <w:r w:rsidRPr="00C45B3B">
        <w:rPr>
          <w:rFonts w:asciiTheme="minorHAnsi" w:hAnsiTheme="minorHAnsi"/>
          <w:sz w:val="22"/>
          <w:szCs w:val="22"/>
        </w:rPr>
        <w:t xml:space="preserve">SHG. The use of </w:t>
      </w:r>
      <w:proofErr w:type="spellStart"/>
      <w:r w:rsidRPr="00C45B3B">
        <w:rPr>
          <w:rFonts w:asciiTheme="minorHAnsi" w:hAnsiTheme="minorHAnsi"/>
          <w:sz w:val="22"/>
          <w:szCs w:val="22"/>
        </w:rPr>
        <w:t>UltraViolet</w:t>
      </w:r>
      <w:proofErr w:type="spellEnd"/>
      <w:r w:rsidRPr="00C45B3B">
        <w:rPr>
          <w:rFonts w:asciiTheme="minorHAnsi" w:hAnsiTheme="minorHAnsi"/>
          <w:sz w:val="22"/>
          <w:szCs w:val="22"/>
        </w:rPr>
        <w:t xml:space="preserve"> – Two Photon Excited Fluorescence (UV-TPEF) allows for the clear discrimination between protein and salt crystals.  This imaging mode takes advantage of the fluorescent aromatic amino acid</w:t>
      </w:r>
      <w:ins w:id="52" w:author="Ira Sabran" w:date="2014-04-09T08:28:00Z">
        <w:r w:rsidR="0052485D">
          <w:rPr>
            <w:rFonts w:asciiTheme="minorHAnsi" w:hAnsiTheme="minorHAnsi"/>
            <w:sz w:val="22"/>
            <w:szCs w:val="22"/>
          </w:rPr>
          <w:t>s</w:t>
        </w:r>
      </w:ins>
      <w:r w:rsidRPr="00C45B3B">
        <w:rPr>
          <w:rFonts w:asciiTheme="minorHAnsi" w:hAnsiTheme="minorHAnsi"/>
          <w:sz w:val="22"/>
          <w:szCs w:val="22"/>
        </w:rPr>
        <w:t xml:space="preserve"> </w:t>
      </w:r>
      <w:del w:id="53" w:author="Ira Sabran" w:date="2014-04-09T08:28:00Z">
        <w:r w:rsidRPr="00C45B3B" w:rsidDel="0052485D">
          <w:rPr>
            <w:rFonts w:asciiTheme="minorHAnsi" w:hAnsiTheme="minorHAnsi"/>
            <w:sz w:val="22"/>
            <w:szCs w:val="22"/>
          </w:rPr>
          <w:delText xml:space="preserve">residues </w:delText>
        </w:r>
      </w:del>
      <w:r w:rsidRPr="00C45B3B">
        <w:rPr>
          <w:rFonts w:asciiTheme="minorHAnsi" w:hAnsiTheme="minorHAnsi"/>
          <w:sz w:val="22"/>
          <w:szCs w:val="22"/>
        </w:rPr>
        <w:t>(e</w:t>
      </w:r>
      <w:del w:id="54" w:author="Ira Sabran" w:date="2014-04-09T08:26:00Z">
        <w:r w:rsidRPr="00C45B3B" w:rsidDel="0052485D">
          <w:rPr>
            <w:rFonts w:asciiTheme="minorHAnsi" w:hAnsiTheme="minorHAnsi"/>
            <w:sz w:val="22"/>
            <w:szCs w:val="22"/>
          </w:rPr>
          <w:delText>x</w:delText>
        </w:r>
      </w:del>
      <w:r w:rsidRPr="00C45B3B">
        <w:rPr>
          <w:rFonts w:asciiTheme="minorHAnsi" w:hAnsiTheme="minorHAnsi"/>
          <w:sz w:val="22"/>
          <w:szCs w:val="22"/>
        </w:rPr>
        <w:t>.</w:t>
      </w:r>
      <w:ins w:id="55" w:author="Ira Sabran" w:date="2014-04-09T08:26:00Z">
        <w:r w:rsidR="0052485D">
          <w:rPr>
            <w:rFonts w:asciiTheme="minorHAnsi" w:hAnsiTheme="minorHAnsi"/>
            <w:sz w:val="22"/>
            <w:szCs w:val="22"/>
          </w:rPr>
          <w:t>g.</w:t>
        </w:r>
      </w:ins>
      <w:r w:rsidRPr="00C45B3B">
        <w:rPr>
          <w:rFonts w:asciiTheme="minorHAnsi" w:hAnsiTheme="minorHAnsi"/>
          <w:sz w:val="22"/>
          <w:szCs w:val="22"/>
        </w:rPr>
        <w:t xml:space="preserve"> </w:t>
      </w:r>
      <w:del w:id="56" w:author="Ira Sabran" w:date="2014-04-09T08:27:00Z">
        <w:r w:rsidRPr="00C45B3B" w:rsidDel="0052485D">
          <w:rPr>
            <w:rFonts w:asciiTheme="minorHAnsi" w:hAnsiTheme="minorHAnsi"/>
            <w:sz w:val="22"/>
            <w:szCs w:val="22"/>
          </w:rPr>
          <w:delText>Tryptophan</w:delText>
        </w:r>
      </w:del>
      <w:ins w:id="57" w:author="Ira Sabran" w:date="2014-04-09T08:27:00Z">
        <w:r w:rsidR="0052485D">
          <w:rPr>
            <w:rFonts w:asciiTheme="minorHAnsi" w:hAnsiTheme="minorHAnsi"/>
            <w:sz w:val="22"/>
            <w:szCs w:val="22"/>
          </w:rPr>
          <w:t>t</w:t>
        </w:r>
        <w:r w:rsidR="0052485D" w:rsidRPr="00C45B3B">
          <w:rPr>
            <w:rFonts w:asciiTheme="minorHAnsi" w:hAnsiTheme="minorHAnsi"/>
            <w:sz w:val="22"/>
            <w:szCs w:val="22"/>
          </w:rPr>
          <w:t>ryptophan</w:t>
        </w:r>
      </w:ins>
      <w:r w:rsidRPr="00C45B3B">
        <w:rPr>
          <w:rFonts w:asciiTheme="minorHAnsi" w:hAnsiTheme="minorHAnsi"/>
          <w:sz w:val="22"/>
          <w:szCs w:val="22"/>
        </w:rPr>
        <w:t xml:space="preserve">) in </w:t>
      </w:r>
      <w:del w:id="58" w:author="Ira Sabran" w:date="2014-04-09T08:27:00Z">
        <w:r w:rsidRPr="00C45B3B" w:rsidDel="0052485D">
          <w:rPr>
            <w:rFonts w:asciiTheme="minorHAnsi" w:hAnsiTheme="minorHAnsi"/>
            <w:sz w:val="22"/>
            <w:szCs w:val="22"/>
          </w:rPr>
          <w:delText xml:space="preserve">the </w:delText>
        </w:r>
      </w:del>
      <w:r w:rsidRPr="00C45B3B">
        <w:rPr>
          <w:rFonts w:asciiTheme="minorHAnsi" w:hAnsiTheme="minorHAnsi"/>
          <w:sz w:val="22"/>
          <w:szCs w:val="22"/>
        </w:rPr>
        <w:t xml:space="preserve">proteins. When excited with UV radiation (~270 nm) the tryptophan in the proteins fluoresce making it very easy to determine whether or not a crystal is proteinaceous. In order to probe this fluorescence, the imaging laser in SONICC is </w:t>
      </w:r>
      <w:del w:id="59" w:author="Ira Sabran" w:date="2014-04-09T08:29:00Z">
        <w:r w:rsidRPr="00C45B3B" w:rsidDel="0052485D">
          <w:rPr>
            <w:rFonts w:asciiTheme="minorHAnsi" w:hAnsiTheme="minorHAnsi"/>
            <w:sz w:val="22"/>
            <w:szCs w:val="22"/>
          </w:rPr>
          <w:delText xml:space="preserve">doubled </w:delText>
        </w:r>
      </w:del>
      <w:ins w:id="60" w:author="Ira Sabran" w:date="2014-04-09T08:29:00Z">
        <w:r w:rsidR="0052485D">
          <w:rPr>
            <w:rFonts w:asciiTheme="minorHAnsi" w:hAnsiTheme="minorHAnsi"/>
            <w:sz w:val="22"/>
            <w:szCs w:val="22"/>
          </w:rPr>
          <w:t>coup</w:t>
        </w:r>
        <w:r w:rsidR="0052485D" w:rsidRPr="00C45B3B">
          <w:rPr>
            <w:rFonts w:asciiTheme="minorHAnsi" w:hAnsiTheme="minorHAnsi"/>
            <w:sz w:val="22"/>
            <w:szCs w:val="22"/>
          </w:rPr>
          <w:t xml:space="preserve">led </w:t>
        </w:r>
      </w:ins>
      <w:r w:rsidRPr="00C45B3B">
        <w:rPr>
          <w:rFonts w:asciiTheme="minorHAnsi" w:hAnsiTheme="minorHAnsi"/>
          <w:sz w:val="22"/>
          <w:szCs w:val="22"/>
        </w:rPr>
        <w:t>with a NLO (nonlinear optical) crystal from 1064 nm to 532 nm. </w:t>
      </w:r>
      <w:del w:id="61" w:author="Ira Sabran" w:date="2014-04-09T08:30:00Z">
        <w:r w:rsidRPr="00C45B3B" w:rsidDel="0052485D">
          <w:rPr>
            <w:rFonts w:asciiTheme="minorHAnsi" w:hAnsiTheme="minorHAnsi"/>
            <w:sz w:val="22"/>
            <w:szCs w:val="22"/>
          </w:rPr>
          <w:delText>The</w:delText>
        </w:r>
      </w:del>
      <w:ins w:id="62" w:author="Ira Sabran" w:date="2014-04-09T08:30:00Z">
        <w:r w:rsidR="0052485D">
          <w:rPr>
            <w:rFonts w:asciiTheme="minorHAnsi" w:hAnsiTheme="minorHAnsi"/>
            <w:sz w:val="22"/>
            <w:szCs w:val="22"/>
          </w:rPr>
          <w:t>G</w:t>
        </w:r>
      </w:ins>
      <w:del w:id="63" w:author="Ira Sabran" w:date="2014-04-09T08:30:00Z">
        <w:r w:rsidRPr="00C45B3B" w:rsidDel="0052485D">
          <w:rPr>
            <w:rFonts w:asciiTheme="minorHAnsi" w:hAnsiTheme="minorHAnsi"/>
            <w:sz w:val="22"/>
            <w:szCs w:val="22"/>
          </w:rPr>
          <w:delText xml:space="preserve"> g</w:delText>
        </w:r>
      </w:del>
      <w:r w:rsidRPr="00C45B3B">
        <w:rPr>
          <w:rFonts w:asciiTheme="minorHAnsi" w:hAnsiTheme="minorHAnsi"/>
          <w:sz w:val="22"/>
          <w:szCs w:val="22"/>
        </w:rPr>
        <w:t xml:space="preserve">reen light (532 nm) is then used to image the sample </w:t>
      </w:r>
      <w:r w:rsidRPr="00C45B3B">
        <w:rPr>
          <w:rFonts w:asciiTheme="minorHAnsi" w:hAnsiTheme="minorHAnsi"/>
          <w:sz w:val="22"/>
          <w:szCs w:val="22"/>
        </w:rPr>
        <w:lastRenderedPageBreak/>
        <w:t>(Figure 2). The two photon equivalent of the green</w:t>
      </w:r>
      <w:ins w:id="64" w:author="Ira Sabran" w:date="2014-04-09T08:30:00Z">
        <w:r w:rsidR="0052485D">
          <w:rPr>
            <w:rFonts w:asciiTheme="minorHAnsi" w:hAnsiTheme="minorHAnsi"/>
            <w:sz w:val="22"/>
            <w:szCs w:val="22"/>
          </w:rPr>
          <w:t xml:space="preserve"> source</w:t>
        </w:r>
      </w:ins>
      <w:r w:rsidRPr="00C45B3B">
        <w:rPr>
          <w:rFonts w:asciiTheme="minorHAnsi" w:hAnsiTheme="minorHAnsi"/>
          <w:sz w:val="22"/>
          <w:szCs w:val="22"/>
        </w:rPr>
        <w:t xml:space="preserve"> is 266 nm which excites any tryptophan amino acids that are present. The two</w:t>
      </w:r>
      <w:del w:id="65" w:author="Ira Sabran" w:date="2014-04-09T08:31:00Z">
        <w:r w:rsidRPr="00C45B3B" w:rsidDel="0052485D">
          <w:rPr>
            <w:rFonts w:asciiTheme="minorHAnsi" w:hAnsiTheme="minorHAnsi"/>
            <w:sz w:val="22"/>
            <w:szCs w:val="22"/>
          </w:rPr>
          <w:delText>-</w:delText>
        </w:r>
      </w:del>
      <w:ins w:id="66" w:author="Ira Sabran" w:date="2014-04-09T08:31:00Z">
        <w:r w:rsidR="0052485D">
          <w:rPr>
            <w:rFonts w:asciiTheme="minorHAnsi" w:hAnsiTheme="minorHAnsi"/>
            <w:sz w:val="22"/>
            <w:szCs w:val="22"/>
          </w:rPr>
          <w:t xml:space="preserve"> </w:t>
        </w:r>
      </w:ins>
      <w:r w:rsidRPr="00C45B3B">
        <w:rPr>
          <w:rFonts w:asciiTheme="minorHAnsi" w:hAnsiTheme="minorHAnsi"/>
          <w:sz w:val="22"/>
          <w:szCs w:val="22"/>
        </w:rPr>
        <w:t xml:space="preserve">photon excited fluorescence (325 – 400 nm) is then collected and used to create a fluorescence image. It should be noted that it is not necessary for the protein to be crystalline in order to fluoresce. In this way the SHG and UV-TPEF imaging modes </w:t>
      </w:r>
      <w:del w:id="67" w:author="Ira Sabran" w:date="2014-04-09T08:32:00Z">
        <w:r w:rsidRPr="00C45B3B" w:rsidDel="0052485D">
          <w:rPr>
            <w:rFonts w:asciiTheme="minorHAnsi" w:hAnsiTheme="minorHAnsi"/>
            <w:sz w:val="22"/>
            <w:szCs w:val="22"/>
          </w:rPr>
          <w:delText>act as</w:delText>
        </w:r>
      </w:del>
      <w:ins w:id="68" w:author="Ira Sabran" w:date="2014-04-09T08:32:00Z">
        <w:r w:rsidR="0052485D">
          <w:rPr>
            <w:rFonts w:asciiTheme="minorHAnsi" w:hAnsiTheme="minorHAnsi"/>
            <w:sz w:val="22"/>
            <w:szCs w:val="22"/>
          </w:rPr>
          <w:t>are</w:t>
        </w:r>
      </w:ins>
      <w:r w:rsidRPr="00C45B3B">
        <w:rPr>
          <w:rFonts w:asciiTheme="minorHAnsi" w:hAnsiTheme="minorHAnsi"/>
          <w:sz w:val="22"/>
          <w:szCs w:val="22"/>
        </w:rPr>
        <w:t xml:space="preserve"> </w:t>
      </w:r>
      <w:del w:id="69" w:author="Ira Sabran" w:date="2014-04-09T08:32:00Z">
        <w:r w:rsidRPr="00C45B3B" w:rsidDel="0052485D">
          <w:rPr>
            <w:rFonts w:asciiTheme="minorHAnsi" w:hAnsiTheme="minorHAnsi"/>
            <w:sz w:val="22"/>
            <w:szCs w:val="22"/>
          </w:rPr>
          <w:delText xml:space="preserve">complements </w:delText>
        </w:r>
      </w:del>
      <w:ins w:id="70" w:author="Ira Sabran" w:date="2014-04-09T08:32:00Z">
        <w:r w:rsidR="0052485D" w:rsidRPr="00C45B3B">
          <w:rPr>
            <w:rFonts w:asciiTheme="minorHAnsi" w:hAnsiTheme="minorHAnsi"/>
            <w:sz w:val="22"/>
            <w:szCs w:val="22"/>
          </w:rPr>
          <w:t>complement</w:t>
        </w:r>
        <w:r w:rsidR="0052485D">
          <w:rPr>
            <w:rFonts w:asciiTheme="minorHAnsi" w:hAnsiTheme="minorHAnsi"/>
            <w:sz w:val="22"/>
            <w:szCs w:val="22"/>
          </w:rPr>
          <w:t>ary</w:t>
        </w:r>
      </w:ins>
      <w:del w:id="71" w:author="Ira Sabran" w:date="2014-04-09T08:32:00Z">
        <w:r w:rsidRPr="00C45B3B" w:rsidDel="0052485D">
          <w:rPr>
            <w:rFonts w:asciiTheme="minorHAnsi" w:hAnsiTheme="minorHAnsi"/>
            <w:sz w:val="22"/>
            <w:szCs w:val="22"/>
          </w:rPr>
          <w:delText>to each other</w:delText>
        </w:r>
      </w:del>
      <w:r w:rsidRPr="00C45B3B">
        <w:rPr>
          <w:rFonts w:asciiTheme="minorHAnsi" w:hAnsiTheme="minorHAnsi"/>
          <w:sz w:val="22"/>
          <w:szCs w:val="22"/>
        </w:rPr>
        <w:t xml:space="preserve">. The SHG channel probes crystallinity </w:t>
      </w:r>
      <w:del w:id="72" w:author="Ira Sabran" w:date="2014-04-09T08:32:00Z">
        <w:r w:rsidRPr="00C45B3B" w:rsidDel="0052485D">
          <w:rPr>
            <w:rFonts w:asciiTheme="minorHAnsi" w:hAnsiTheme="minorHAnsi"/>
            <w:sz w:val="22"/>
            <w:szCs w:val="22"/>
          </w:rPr>
          <w:delText xml:space="preserve">and </w:delText>
        </w:r>
      </w:del>
      <w:ins w:id="73" w:author="Ira Sabran" w:date="2014-04-09T08:32:00Z">
        <w:r w:rsidR="0052485D">
          <w:rPr>
            <w:rFonts w:asciiTheme="minorHAnsi" w:hAnsiTheme="minorHAnsi"/>
            <w:sz w:val="22"/>
            <w:szCs w:val="22"/>
          </w:rPr>
          <w:t>while</w:t>
        </w:r>
        <w:r w:rsidR="0052485D" w:rsidRPr="00C45B3B">
          <w:rPr>
            <w:rFonts w:asciiTheme="minorHAnsi" w:hAnsiTheme="minorHAnsi"/>
            <w:sz w:val="22"/>
            <w:szCs w:val="22"/>
          </w:rPr>
          <w:t xml:space="preserve"> </w:t>
        </w:r>
      </w:ins>
      <w:r w:rsidRPr="00C45B3B">
        <w:rPr>
          <w:rFonts w:asciiTheme="minorHAnsi" w:hAnsiTheme="minorHAnsi"/>
          <w:sz w:val="22"/>
          <w:szCs w:val="22"/>
        </w:rPr>
        <w:t>the UV-TPEF channel is specific to proteinaceous samples.</w:t>
      </w:r>
    </w:p>
    <w:p w:rsidR="00C45B3B" w:rsidRPr="00C45B3B" w:rsidRDefault="0052485D">
      <w:ins w:id="74" w:author="Ira Sabran" w:date="2014-04-09T08:34:00Z">
        <w:r w:rsidRPr="00C45B3B">
          <w:t>Figure 3</w:t>
        </w:r>
        <w:r>
          <w:t xml:space="preserve"> shows that t</w:t>
        </w:r>
      </w:ins>
      <w:del w:id="75" w:author="Ira Sabran" w:date="2014-04-09T08:34:00Z">
        <w:r w:rsidR="00C45B3B" w:rsidRPr="00C45B3B" w:rsidDel="0052485D">
          <w:delText>T</w:delText>
        </w:r>
      </w:del>
      <w:r w:rsidR="00C45B3B" w:rsidRPr="00C45B3B">
        <w:t>he use of the UV-TPEF channel provides a clear assessment of each sitting drop imaged in the plate</w:t>
      </w:r>
      <w:del w:id="76" w:author="Ira Sabran" w:date="2014-04-09T08:34:00Z">
        <w:r w:rsidR="00C45B3B" w:rsidRPr="00C45B3B" w:rsidDel="0052485D">
          <w:delText xml:space="preserve"> which can be seen in Figure 3</w:delText>
        </w:r>
      </w:del>
      <w:r w:rsidR="00C45B3B" w:rsidRPr="00C45B3B">
        <w:t>. In rows (a) and (b) contrast is observed in both the UV-TPEF and SHG channel</w:t>
      </w:r>
      <w:ins w:id="77" w:author="Ira Sabran" w:date="2014-04-09T08:35:00Z">
        <w:r w:rsidR="00FC7471">
          <w:t>s</w:t>
        </w:r>
      </w:ins>
      <w:r w:rsidR="00C45B3B" w:rsidRPr="00C45B3B">
        <w:t xml:space="preserve"> indicating protein crystals. The well imaged in row (c) results in fluorescence but no SHG</w:t>
      </w:r>
      <w:ins w:id="78" w:author="Ira Sabran" w:date="2014-04-09T08:37:00Z">
        <w:r w:rsidR="00FC7471">
          <w:t>,</w:t>
        </w:r>
      </w:ins>
      <w:r w:rsidR="00C45B3B" w:rsidRPr="00C45B3B">
        <w:t xml:space="preserve"> indicating precipitated/aggregated protein. Salt crystals can also produce SHG as shown in row (d) but result in no fluorescence making it easy to distinguish between salt and protein crystals.</w:t>
      </w:r>
    </w:p>
    <w:p w:rsidR="00C45B3B" w:rsidRPr="00C45B3B" w:rsidRDefault="00C45B3B" w:rsidP="00C45B3B">
      <w:pPr>
        <w:pStyle w:val="Heading2"/>
        <w:rPr>
          <w:rFonts w:asciiTheme="minorHAnsi" w:hAnsiTheme="minorHAnsi"/>
          <w:sz w:val="22"/>
          <w:szCs w:val="22"/>
        </w:rPr>
      </w:pPr>
      <w:r w:rsidRPr="00C45B3B">
        <w:rPr>
          <w:rFonts w:asciiTheme="minorHAnsi" w:hAnsiTheme="minorHAnsi"/>
          <w:sz w:val="22"/>
          <w:szCs w:val="22"/>
        </w:rPr>
        <w:t>SONICC for Microcrystal Detection</w:t>
      </w:r>
    </w:p>
    <w:p w:rsidR="00C45B3B" w:rsidRPr="00C45B3B" w:rsidRDefault="00C45B3B" w:rsidP="00C45B3B">
      <w:pPr>
        <w:pStyle w:val="NormalWeb"/>
        <w:rPr>
          <w:rFonts w:asciiTheme="minorHAnsi" w:hAnsiTheme="minorHAnsi"/>
          <w:sz w:val="22"/>
          <w:szCs w:val="22"/>
        </w:rPr>
      </w:pPr>
      <w:r w:rsidRPr="00C45B3B">
        <w:rPr>
          <w:rFonts w:asciiTheme="minorHAnsi" w:hAnsiTheme="minorHAnsi"/>
          <w:sz w:val="22"/>
          <w:szCs w:val="22"/>
        </w:rPr>
        <w:t xml:space="preserve">SONICC can detect crystals &lt;400 nm and </w:t>
      </w:r>
      <w:ins w:id="79" w:author="Ira Sabran" w:date="2014-04-09T08:38:00Z">
        <w:r w:rsidR="00FC7471" w:rsidRPr="00C45B3B">
          <w:rPr>
            <w:rFonts w:asciiTheme="minorHAnsi" w:hAnsiTheme="minorHAnsi"/>
            <w:sz w:val="22"/>
            <w:szCs w:val="22"/>
          </w:rPr>
          <w:t xml:space="preserve">therefore </w:t>
        </w:r>
      </w:ins>
      <w:r w:rsidRPr="00C45B3B">
        <w:rPr>
          <w:rFonts w:asciiTheme="minorHAnsi" w:hAnsiTheme="minorHAnsi"/>
          <w:sz w:val="22"/>
          <w:szCs w:val="22"/>
        </w:rPr>
        <w:t xml:space="preserve">is </w:t>
      </w:r>
      <w:del w:id="80" w:author="Ira Sabran" w:date="2014-04-09T08:38:00Z">
        <w:r w:rsidRPr="00C45B3B" w:rsidDel="00FC7471">
          <w:rPr>
            <w:rFonts w:asciiTheme="minorHAnsi" w:hAnsiTheme="minorHAnsi"/>
            <w:sz w:val="22"/>
            <w:szCs w:val="22"/>
          </w:rPr>
          <w:delText xml:space="preserve">therefore </w:delText>
        </w:r>
      </w:del>
      <w:r w:rsidRPr="00C45B3B">
        <w:rPr>
          <w:rFonts w:asciiTheme="minorHAnsi" w:hAnsiTheme="minorHAnsi"/>
          <w:sz w:val="22"/>
          <w:szCs w:val="22"/>
        </w:rPr>
        <w:t xml:space="preserve">well suited for imaging protein crystals that are not easily imaged with conventional techniques. Recent advances in nanocrystallography by </w:t>
      </w:r>
      <w:proofErr w:type="spellStart"/>
      <w:r w:rsidRPr="00C45B3B">
        <w:rPr>
          <w:rFonts w:asciiTheme="minorHAnsi" w:hAnsiTheme="minorHAnsi"/>
          <w:sz w:val="22"/>
          <w:szCs w:val="22"/>
        </w:rPr>
        <w:t>Fromme</w:t>
      </w:r>
      <w:proofErr w:type="spellEnd"/>
      <w:r w:rsidRPr="00C45B3B">
        <w:rPr>
          <w:rFonts w:asciiTheme="minorHAnsi" w:hAnsiTheme="minorHAnsi"/>
          <w:sz w:val="22"/>
          <w:szCs w:val="22"/>
        </w:rPr>
        <w:t xml:space="preserve"> at Arizona State University have demonstrated the need </w:t>
      </w:r>
      <w:del w:id="81" w:author="Ira Sabran" w:date="2014-04-09T08:40:00Z">
        <w:r w:rsidRPr="00C45B3B" w:rsidDel="00FC7471">
          <w:rPr>
            <w:rFonts w:asciiTheme="minorHAnsi" w:hAnsiTheme="minorHAnsi"/>
            <w:sz w:val="22"/>
            <w:szCs w:val="22"/>
          </w:rPr>
          <w:delText>to have</w:delText>
        </w:r>
      </w:del>
      <w:ins w:id="82" w:author="Ira Sabran" w:date="2014-04-09T08:40:00Z">
        <w:r w:rsidR="00FC7471">
          <w:rPr>
            <w:rFonts w:asciiTheme="minorHAnsi" w:hAnsiTheme="minorHAnsi"/>
            <w:sz w:val="22"/>
            <w:szCs w:val="22"/>
          </w:rPr>
          <w:t>for</w:t>
        </w:r>
      </w:ins>
      <w:r w:rsidRPr="00C45B3B">
        <w:rPr>
          <w:rFonts w:asciiTheme="minorHAnsi" w:hAnsiTheme="minorHAnsi"/>
          <w:sz w:val="22"/>
          <w:szCs w:val="22"/>
        </w:rPr>
        <w:t xml:space="preserve"> an alternate technique </w:t>
      </w:r>
      <w:del w:id="83" w:author="Ira Sabran" w:date="2014-04-09T08:40:00Z">
        <w:r w:rsidRPr="00C45B3B" w:rsidDel="00FC7471">
          <w:rPr>
            <w:rFonts w:asciiTheme="minorHAnsi" w:hAnsiTheme="minorHAnsi"/>
            <w:sz w:val="22"/>
            <w:szCs w:val="22"/>
          </w:rPr>
          <w:delText xml:space="preserve">in </w:delText>
        </w:r>
      </w:del>
      <w:ins w:id="84" w:author="Ira Sabran" w:date="2014-04-09T08:40:00Z">
        <w:r w:rsidR="00FC7471">
          <w:rPr>
            <w:rFonts w:asciiTheme="minorHAnsi" w:hAnsiTheme="minorHAnsi"/>
            <w:sz w:val="22"/>
            <w:szCs w:val="22"/>
          </w:rPr>
          <w:t>to</w:t>
        </w:r>
        <w:r w:rsidR="00FC7471" w:rsidRPr="00C45B3B">
          <w:rPr>
            <w:rFonts w:asciiTheme="minorHAnsi" w:hAnsiTheme="minorHAnsi"/>
            <w:sz w:val="22"/>
            <w:szCs w:val="22"/>
          </w:rPr>
          <w:t xml:space="preserve"> </w:t>
        </w:r>
      </w:ins>
      <w:del w:id="85" w:author="Ira Sabran" w:date="2014-04-09T08:40:00Z">
        <w:r w:rsidRPr="00C45B3B" w:rsidDel="00FC7471">
          <w:rPr>
            <w:rFonts w:asciiTheme="minorHAnsi" w:hAnsiTheme="minorHAnsi"/>
            <w:sz w:val="22"/>
            <w:szCs w:val="22"/>
          </w:rPr>
          <w:delText xml:space="preserve">characterizing </w:delText>
        </w:r>
      </w:del>
      <w:ins w:id="86" w:author="Ira Sabran" w:date="2014-04-09T08:40:00Z">
        <w:r w:rsidR="00FC7471" w:rsidRPr="00C45B3B">
          <w:rPr>
            <w:rFonts w:asciiTheme="minorHAnsi" w:hAnsiTheme="minorHAnsi"/>
            <w:sz w:val="22"/>
            <w:szCs w:val="22"/>
          </w:rPr>
          <w:t>characteriz</w:t>
        </w:r>
        <w:r w:rsidR="00FC7471">
          <w:rPr>
            <w:rFonts w:asciiTheme="minorHAnsi" w:hAnsiTheme="minorHAnsi"/>
            <w:sz w:val="22"/>
            <w:szCs w:val="22"/>
          </w:rPr>
          <w:t>e</w:t>
        </w:r>
        <w:r w:rsidR="00FC7471" w:rsidRPr="00C45B3B">
          <w:rPr>
            <w:rFonts w:asciiTheme="minorHAnsi" w:hAnsiTheme="minorHAnsi"/>
            <w:sz w:val="22"/>
            <w:szCs w:val="22"/>
          </w:rPr>
          <w:t xml:space="preserve"> </w:t>
        </w:r>
      </w:ins>
      <w:r w:rsidRPr="00C45B3B">
        <w:rPr>
          <w:rFonts w:asciiTheme="minorHAnsi" w:hAnsiTheme="minorHAnsi"/>
          <w:sz w:val="22"/>
          <w:szCs w:val="22"/>
        </w:rPr>
        <w:t xml:space="preserve">protein samples containing </w:t>
      </w:r>
      <w:del w:id="87" w:author="Ira Sabran" w:date="2014-04-09T08:40:00Z">
        <w:r w:rsidRPr="00C45B3B" w:rsidDel="00FC7471">
          <w:rPr>
            <w:rFonts w:asciiTheme="minorHAnsi" w:hAnsiTheme="minorHAnsi"/>
            <w:sz w:val="22"/>
            <w:szCs w:val="22"/>
          </w:rPr>
          <w:delText>sub micron</w:delText>
        </w:r>
      </w:del>
      <w:ins w:id="88" w:author="Ira Sabran" w:date="2014-04-09T08:40:00Z">
        <w:r w:rsidR="00FC7471" w:rsidRPr="00C45B3B">
          <w:rPr>
            <w:rFonts w:asciiTheme="minorHAnsi" w:hAnsiTheme="minorHAnsi"/>
            <w:sz w:val="22"/>
            <w:szCs w:val="22"/>
          </w:rPr>
          <w:t>sub-micron</w:t>
        </w:r>
      </w:ins>
      <w:r w:rsidRPr="00C45B3B">
        <w:rPr>
          <w:rFonts w:asciiTheme="minorHAnsi" w:hAnsiTheme="minorHAnsi"/>
          <w:sz w:val="22"/>
          <w:szCs w:val="22"/>
        </w:rPr>
        <w:t xml:space="preserve"> crystals. In collaboration with Ross at ASU, they have used SONICC to image protein crystals in microfluidic channels </w:t>
      </w:r>
      <w:del w:id="89" w:author="Ira Sabran" w:date="2014-04-09T08:41:00Z">
        <w:r w:rsidRPr="00C45B3B" w:rsidDel="00FC7471">
          <w:rPr>
            <w:rFonts w:asciiTheme="minorHAnsi" w:hAnsiTheme="minorHAnsi"/>
            <w:sz w:val="22"/>
            <w:szCs w:val="22"/>
          </w:rPr>
          <w:delText>which can be seen in</w:delText>
        </w:r>
      </w:del>
      <w:ins w:id="90" w:author="Ira Sabran" w:date="2014-04-09T08:41:00Z">
        <w:r w:rsidR="00FC7471">
          <w:rPr>
            <w:rFonts w:asciiTheme="minorHAnsi" w:hAnsiTheme="minorHAnsi"/>
            <w:sz w:val="22"/>
            <w:szCs w:val="22"/>
          </w:rPr>
          <w:t>(</w:t>
        </w:r>
      </w:ins>
      <w:del w:id="91" w:author="Ira Sabran" w:date="2014-04-09T08:41:00Z">
        <w:r w:rsidRPr="00C45B3B" w:rsidDel="00FC7471">
          <w:rPr>
            <w:rFonts w:asciiTheme="minorHAnsi" w:hAnsiTheme="minorHAnsi"/>
            <w:sz w:val="22"/>
            <w:szCs w:val="22"/>
          </w:rPr>
          <w:delText xml:space="preserve"> </w:delText>
        </w:r>
      </w:del>
      <w:r w:rsidRPr="00C45B3B">
        <w:rPr>
          <w:rFonts w:asciiTheme="minorHAnsi" w:hAnsiTheme="minorHAnsi"/>
          <w:sz w:val="22"/>
          <w:szCs w:val="22"/>
        </w:rPr>
        <w:t>Figure 4</w:t>
      </w:r>
      <w:ins w:id="92" w:author="Ira Sabran" w:date="2014-04-09T08:41:00Z">
        <w:r w:rsidR="00FC7471">
          <w:rPr>
            <w:rFonts w:asciiTheme="minorHAnsi" w:hAnsiTheme="minorHAnsi"/>
            <w:sz w:val="22"/>
            <w:szCs w:val="22"/>
          </w:rPr>
          <w:t>)</w:t>
        </w:r>
      </w:ins>
      <w:r w:rsidRPr="00C45B3B">
        <w:rPr>
          <w:rFonts w:asciiTheme="minorHAnsi" w:hAnsiTheme="minorHAnsi"/>
          <w:sz w:val="22"/>
          <w:szCs w:val="22"/>
        </w:rPr>
        <w:t>.</w:t>
      </w:r>
    </w:p>
    <w:p w:rsidR="00C45B3B" w:rsidRPr="00C45B3B" w:rsidRDefault="00C45B3B" w:rsidP="00C45B3B">
      <w:pPr>
        <w:pStyle w:val="NormalWeb"/>
        <w:rPr>
          <w:rFonts w:asciiTheme="minorHAnsi" w:hAnsiTheme="minorHAnsi"/>
          <w:sz w:val="22"/>
          <w:szCs w:val="22"/>
        </w:rPr>
      </w:pPr>
      <w:r w:rsidRPr="00C45B3B">
        <w:rPr>
          <w:rFonts w:asciiTheme="minorHAnsi" w:hAnsiTheme="minorHAnsi"/>
          <w:sz w:val="22"/>
          <w:szCs w:val="22"/>
        </w:rPr>
        <w:t xml:space="preserve">The detection limit of SONICC is proportional to the N.A. (numerical aperture) of the objective used and </w:t>
      </w:r>
      <w:ins w:id="93" w:author="Ira Sabran" w:date="2014-04-09T08:43:00Z">
        <w:r w:rsidR="00FC7471">
          <w:rPr>
            <w:rFonts w:asciiTheme="minorHAnsi" w:hAnsiTheme="minorHAnsi"/>
            <w:sz w:val="22"/>
            <w:szCs w:val="22"/>
          </w:rPr>
          <w:t xml:space="preserve">is </w:t>
        </w:r>
      </w:ins>
      <w:del w:id="94" w:author="Ira Sabran" w:date="2014-04-09T08:43:00Z">
        <w:r w:rsidRPr="00C45B3B" w:rsidDel="00FC7471">
          <w:rPr>
            <w:rFonts w:asciiTheme="minorHAnsi" w:hAnsiTheme="minorHAnsi"/>
            <w:sz w:val="22"/>
            <w:szCs w:val="22"/>
          </w:rPr>
          <w:delText xml:space="preserve">becomes </w:delText>
        </w:r>
      </w:del>
      <w:r w:rsidRPr="00C45B3B">
        <w:rPr>
          <w:rFonts w:asciiTheme="minorHAnsi" w:hAnsiTheme="minorHAnsi"/>
          <w:sz w:val="22"/>
          <w:szCs w:val="22"/>
        </w:rPr>
        <w:t xml:space="preserve">important </w:t>
      </w:r>
      <w:ins w:id="95" w:author="Ira Sabran" w:date="2014-04-09T08:43:00Z">
        <w:r w:rsidR="00FC7471">
          <w:rPr>
            <w:rFonts w:asciiTheme="minorHAnsi" w:hAnsiTheme="minorHAnsi"/>
            <w:sz w:val="22"/>
            <w:szCs w:val="22"/>
          </w:rPr>
          <w:t xml:space="preserve">to consider </w:t>
        </w:r>
      </w:ins>
      <w:r w:rsidRPr="00C45B3B">
        <w:rPr>
          <w:rFonts w:asciiTheme="minorHAnsi" w:hAnsiTheme="minorHAnsi"/>
          <w:sz w:val="22"/>
          <w:szCs w:val="22"/>
        </w:rPr>
        <w:t xml:space="preserve">when detecting small crystals. </w:t>
      </w:r>
      <w:ins w:id="96" w:author="Ira Sabran" w:date="2014-04-09T08:43:00Z">
        <w:r w:rsidR="00FC7471" w:rsidRPr="00C45B3B">
          <w:rPr>
            <w:rFonts w:asciiTheme="minorHAnsi" w:hAnsiTheme="minorHAnsi"/>
            <w:sz w:val="22"/>
            <w:szCs w:val="22"/>
          </w:rPr>
          <w:t>SONICC</w:t>
        </w:r>
        <w:r w:rsidR="00FC7471">
          <w:rPr>
            <w:rFonts w:asciiTheme="minorHAnsi" w:hAnsiTheme="minorHAnsi"/>
            <w:sz w:val="22"/>
            <w:szCs w:val="22"/>
          </w:rPr>
          <w:t>’s</w:t>
        </w:r>
        <w:r w:rsidR="00FC7471" w:rsidRPr="00C45B3B">
          <w:rPr>
            <w:rFonts w:asciiTheme="minorHAnsi" w:hAnsiTheme="minorHAnsi"/>
            <w:sz w:val="22"/>
            <w:szCs w:val="22"/>
          </w:rPr>
          <w:t xml:space="preserve"> </w:t>
        </w:r>
      </w:ins>
      <w:del w:id="97" w:author="Ira Sabran" w:date="2014-04-09T08:44:00Z">
        <w:r w:rsidRPr="00C45B3B" w:rsidDel="00FC7471">
          <w:rPr>
            <w:rFonts w:asciiTheme="minorHAnsi" w:hAnsiTheme="minorHAnsi"/>
            <w:sz w:val="22"/>
            <w:szCs w:val="22"/>
          </w:rPr>
          <w:delText xml:space="preserve">The </w:delText>
        </w:r>
      </w:del>
      <w:r w:rsidRPr="00C45B3B">
        <w:rPr>
          <w:rFonts w:asciiTheme="minorHAnsi" w:hAnsiTheme="minorHAnsi"/>
          <w:sz w:val="22"/>
          <w:szCs w:val="22"/>
        </w:rPr>
        <w:t xml:space="preserve">optional </w:t>
      </w:r>
      <w:del w:id="98" w:author="Ira Sabran" w:date="2014-04-09T08:44:00Z">
        <w:r w:rsidRPr="00C45B3B" w:rsidDel="00FC7471">
          <w:rPr>
            <w:rFonts w:asciiTheme="minorHAnsi" w:hAnsiTheme="minorHAnsi"/>
            <w:sz w:val="22"/>
            <w:szCs w:val="22"/>
          </w:rPr>
          <w:delText xml:space="preserve">feature of </w:delText>
        </w:r>
      </w:del>
      <w:r w:rsidRPr="00C45B3B">
        <w:rPr>
          <w:rFonts w:asciiTheme="minorHAnsi" w:hAnsiTheme="minorHAnsi"/>
          <w:sz w:val="22"/>
          <w:szCs w:val="22"/>
        </w:rPr>
        <w:t xml:space="preserve">compound zoom </w:t>
      </w:r>
      <w:ins w:id="99" w:author="Ira Sabran" w:date="2014-04-09T08:44:00Z">
        <w:r w:rsidR="00FC7471" w:rsidRPr="00C45B3B">
          <w:rPr>
            <w:rFonts w:asciiTheme="minorHAnsi" w:hAnsiTheme="minorHAnsi"/>
            <w:sz w:val="22"/>
            <w:szCs w:val="22"/>
          </w:rPr>
          <w:t xml:space="preserve">feature </w:t>
        </w:r>
      </w:ins>
      <w:del w:id="100" w:author="Ira Sabran" w:date="2014-04-09T08:44:00Z">
        <w:r w:rsidRPr="00C45B3B" w:rsidDel="00FC7471">
          <w:rPr>
            <w:rFonts w:asciiTheme="minorHAnsi" w:hAnsiTheme="minorHAnsi"/>
            <w:sz w:val="22"/>
            <w:szCs w:val="22"/>
          </w:rPr>
          <w:delText xml:space="preserve">for </w:delText>
        </w:r>
      </w:del>
      <w:del w:id="101" w:author="Ira Sabran" w:date="2014-04-09T08:43:00Z">
        <w:r w:rsidRPr="00C45B3B" w:rsidDel="00FC7471">
          <w:rPr>
            <w:rFonts w:asciiTheme="minorHAnsi" w:hAnsiTheme="minorHAnsi"/>
            <w:sz w:val="22"/>
            <w:szCs w:val="22"/>
          </w:rPr>
          <w:delText xml:space="preserve">SONICC </w:delText>
        </w:r>
      </w:del>
      <w:r w:rsidRPr="00C45B3B">
        <w:rPr>
          <w:rFonts w:asciiTheme="minorHAnsi" w:hAnsiTheme="minorHAnsi"/>
          <w:sz w:val="22"/>
          <w:szCs w:val="22"/>
        </w:rPr>
        <w:t xml:space="preserve">allows </w:t>
      </w:r>
      <w:del w:id="102" w:author="Ira Sabran" w:date="2014-04-09T08:44:00Z">
        <w:r w:rsidRPr="00C45B3B" w:rsidDel="00FC7471">
          <w:rPr>
            <w:rFonts w:asciiTheme="minorHAnsi" w:hAnsiTheme="minorHAnsi"/>
            <w:sz w:val="22"/>
            <w:szCs w:val="22"/>
          </w:rPr>
          <w:delText xml:space="preserve">the </w:delText>
        </w:r>
      </w:del>
      <w:r w:rsidRPr="00C45B3B">
        <w:rPr>
          <w:rFonts w:asciiTheme="minorHAnsi" w:hAnsiTheme="minorHAnsi"/>
          <w:sz w:val="22"/>
          <w:szCs w:val="22"/>
        </w:rPr>
        <w:t>user</w:t>
      </w:r>
      <w:ins w:id="103" w:author="Ira Sabran" w:date="2014-04-09T08:44:00Z">
        <w:r w:rsidR="00FC7471">
          <w:rPr>
            <w:rFonts w:asciiTheme="minorHAnsi" w:hAnsiTheme="minorHAnsi"/>
            <w:sz w:val="22"/>
            <w:szCs w:val="22"/>
          </w:rPr>
          <w:t>s</w:t>
        </w:r>
      </w:ins>
      <w:r w:rsidRPr="00C45B3B">
        <w:rPr>
          <w:rFonts w:asciiTheme="minorHAnsi" w:hAnsiTheme="minorHAnsi"/>
          <w:sz w:val="22"/>
          <w:szCs w:val="22"/>
        </w:rPr>
        <w:t xml:space="preserve"> to automatically switch </w:t>
      </w:r>
      <w:del w:id="104" w:author="Ira Sabran" w:date="2014-04-09T08:45:00Z">
        <w:r w:rsidRPr="00C45B3B" w:rsidDel="00FC7471">
          <w:rPr>
            <w:rFonts w:asciiTheme="minorHAnsi" w:hAnsiTheme="minorHAnsi"/>
            <w:sz w:val="22"/>
            <w:szCs w:val="22"/>
          </w:rPr>
          <w:delText xml:space="preserve">between various </w:delText>
        </w:r>
      </w:del>
      <w:r w:rsidRPr="00C45B3B">
        <w:rPr>
          <w:rFonts w:asciiTheme="minorHAnsi" w:hAnsiTheme="minorHAnsi"/>
          <w:sz w:val="22"/>
          <w:szCs w:val="22"/>
        </w:rPr>
        <w:t xml:space="preserve">objectives depending on the application. For wide field of view (FOV) imaging in traditional sitting drops, the standard </w:t>
      </w:r>
      <w:proofErr w:type="spellStart"/>
      <w:r w:rsidRPr="00C45B3B">
        <w:rPr>
          <w:rFonts w:asciiTheme="minorHAnsi" w:hAnsiTheme="minorHAnsi"/>
          <w:sz w:val="22"/>
          <w:szCs w:val="22"/>
        </w:rPr>
        <w:t>asphere</w:t>
      </w:r>
      <w:proofErr w:type="spellEnd"/>
      <w:r w:rsidRPr="00C45B3B">
        <w:rPr>
          <w:rFonts w:asciiTheme="minorHAnsi" w:hAnsiTheme="minorHAnsi"/>
          <w:sz w:val="22"/>
          <w:szCs w:val="22"/>
        </w:rPr>
        <w:t xml:space="preserve"> included is the optimal solution </w:t>
      </w:r>
      <w:del w:id="105" w:author="Ira Sabran" w:date="2014-04-09T08:48:00Z">
        <w:r w:rsidRPr="00C45B3B" w:rsidDel="001136B8">
          <w:rPr>
            <w:rFonts w:asciiTheme="minorHAnsi" w:hAnsiTheme="minorHAnsi"/>
            <w:sz w:val="22"/>
            <w:szCs w:val="22"/>
          </w:rPr>
          <w:delText>in having a</w:delText>
        </w:r>
      </w:del>
      <w:ins w:id="106" w:author="Ira Sabran" w:date="2014-04-09T08:48:00Z">
        <w:r w:rsidR="001136B8">
          <w:rPr>
            <w:rFonts w:asciiTheme="minorHAnsi" w:hAnsiTheme="minorHAnsi"/>
            <w:sz w:val="22"/>
            <w:szCs w:val="22"/>
          </w:rPr>
          <w:t>due to its</w:t>
        </w:r>
      </w:ins>
      <w:r w:rsidRPr="00C45B3B">
        <w:rPr>
          <w:rFonts w:asciiTheme="minorHAnsi" w:hAnsiTheme="minorHAnsi"/>
          <w:sz w:val="22"/>
          <w:szCs w:val="22"/>
        </w:rPr>
        <w:t xml:space="preserve"> large working distance, wide FOV, and reasonable N.A. However, for applications such as LCP where crystals formed are relatively small, higher N.A. objectives are more suitable. A comparison of objectives offered can be found here.</w:t>
      </w:r>
    </w:p>
    <w:p w:rsidR="00C45B3B" w:rsidRPr="00C45B3B" w:rsidRDefault="00C45B3B" w:rsidP="00C45B3B">
      <w:pPr>
        <w:pStyle w:val="Heading2"/>
        <w:rPr>
          <w:rFonts w:asciiTheme="minorHAnsi" w:hAnsiTheme="minorHAnsi"/>
          <w:sz w:val="22"/>
          <w:szCs w:val="22"/>
        </w:rPr>
      </w:pPr>
      <w:r w:rsidRPr="00C45B3B">
        <w:rPr>
          <w:rFonts w:asciiTheme="minorHAnsi" w:hAnsiTheme="minorHAnsi"/>
          <w:sz w:val="22"/>
          <w:szCs w:val="22"/>
        </w:rPr>
        <w:t>Crystal Class and Expected SHG</w:t>
      </w:r>
    </w:p>
    <w:p w:rsidR="00C45B3B" w:rsidRPr="00C45B3B" w:rsidRDefault="00C45B3B" w:rsidP="00C45B3B">
      <w:pPr>
        <w:pStyle w:val="NormalWeb"/>
        <w:rPr>
          <w:rFonts w:asciiTheme="minorHAnsi" w:hAnsiTheme="minorHAnsi"/>
          <w:sz w:val="22"/>
          <w:szCs w:val="22"/>
        </w:rPr>
      </w:pPr>
      <w:r w:rsidRPr="00C45B3B">
        <w:rPr>
          <w:rFonts w:asciiTheme="minorHAnsi" w:hAnsiTheme="minorHAnsi"/>
          <w:sz w:val="22"/>
          <w:szCs w:val="22"/>
        </w:rPr>
        <w:t xml:space="preserve">The intensity of SHG depends on many parameters including the type of protein, quality, symmetry and orientation of the crystal. In general, as the symmetry of the crystal space group increases, the intensity of SHG decreases. </w:t>
      </w:r>
      <w:del w:id="107" w:author="Ira Sabran" w:date="2014-04-09T08:50:00Z">
        <w:r w:rsidRPr="00C45B3B" w:rsidDel="001136B8">
          <w:rPr>
            <w:rFonts w:asciiTheme="minorHAnsi" w:hAnsiTheme="minorHAnsi"/>
            <w:sz w:val="22"/>
            <w:szCs w:val="22"/>
          </w:rPr>
          <w:delText>The following t</w:delText>
        </w:r>
      </w:del>
      <w:ins w:id="108" w:author="Ira Sabran" w:date="2014-04-09T08:50:00Z">
        <w:r w:rsidR="001136B8">
          <w:rPr>
            <w:rFonts w:asciiTheme="minorHAnsi" w:hAnsiTheme="minorHAnsi"/>
            <w:sz w:val="22"/>
            <w:szCs w:val="22"/>
          </w:rPr>
          <w:t>T</w:t>
        </w:r>
      </w:ins>
      <w:r w:rsidRPr="00C45B3B">
        <w:rPr>
          <w:rFonts w:asciiTheme="minorHAnsi" w:hAnsiTheme="minorHAnsi"/>
          <w:sz w:val="22"/>
          <w:szCs w:val="22"/>
        </w:rPr>
        <w:t>able</w:t>
      </w:r>
      <w:ins w:id="109" w:author="Ira Sabran" w:date="2014-04-09T08:50:00Z">
        <w:r w:rsidR="001136B8">
          <w:rPr>
            <w:rFonts w:asciiTheme="minorHAnsi" w:hAnsiTheme="minorHAnsi"/>
            <w:sz w:val="22"/>
            <w:szCs w:val="22"/>
          </w:rPr>
          <w:t xml:space="preserve"> 1</w:t>
        </w:r>
      </w:ins>
      <w:r w:rsidRPr="00C45B3B">
        <w:rPr>
          <w:rFonts w:asciiTheme="minorHAnsi" w:hAnsiTheme="minorHAnsi"/>
          <w:sz w:val="22"/>
          <w:szCs w:val="22"/>
        </w:rPr>
        <w:t xml:space="preserve"> lists all space groups in order of increasing symmetry with an analysis of whether </w:t>
      </w:r>
      <w:del w:id="110" w:author="Ira Sabran" w:date="2014-04-09T08:53:00Z">
        <w:r w:rsidRPr="00C45B3B" w:rsidDel="001136B8">
          <w:rPr>
            <w:rFonts w:asciiTheme="minorHAnsi" w:hAnsiTheme="minorHAnsi"/>
            <w:sz w:val="22"/>
            <w:szCs w:val="22"/>
          </w:rPr>
          <w:delText xml:space="preserve">or not </w:delText>
        </w:r>
      </w:del>
      <w:r w:rsidRPr="00C45B3B">
        <w:rPr>
          <w:rFonts w:asciiTheme="minorHAnsi" w:hAnsiTheme="minorHAnsi"/>
          <w:sz w:val="22"/>
          <w:szCs w:val="22"/>
        </w:rPr>
        <w:t>it would generate SHG and the percentage of protein structures known in that crystal class. For those higher symmetry crystal classes that are difficult to detect with SHG, one can use UV-TPEF for imaging. The percentage of those proteins that do not contain any tryptophan</w:t>
      </w:r>
      <w:del w:id="111" w:author="Ira Sabran" w:date="2014-04-09T08:54:00Z">
        <w:r w:rsidRPr="00C45B3B" w:rsidDel="001136B8">
          <w:rPr>
            <w:rFonts w:asciiTheme="minorHAnsi" w:hAnsiTheme="minorHAnsi"/>
            <w:sz w:val="22"/>
            <w:szCs w:val="22"/>
          </w:rPr>
          <w:delText>s</w:delText>
        </w:r>
      </w:del>
      <w:r w:rsidRPr="00C45B3B">
        <w:rPr>
          <w:rFonts w:asciiTheme="minorHAnsi" w:hAnsiTheme="minorHAnsi"/>
          <w:sz w:val="22"/>
          <w:szCs w:val="22"/>
        </w:rPr>
        <w:t xml:space="preserve">, and therefore would not be detectable with UV-TPEF, are also included in </w:t>
      </w:r>
      <w:del w:id="112" w:author="Ira Sabran" w:date="2014-04-09T08:55:00Z">
        <w:r w:rsidRPr="00C45B3B" w:rsidDel="00DC010D">
          <w:rPr>
            <w:rFonts w:asciiTheme="minorHAnsi" w:hAnsiTheme="minorHAnsi"/>
            <w:sz w:val="22"/>
            <w:szCs w:val="22"/>
          </w:rPr>
          <w:delText>the t</w:delText>
        </w:r>
      </w:del>
      <w:ins w:id="113" w:author="Ira Sabran" w:date="2014-04-09T08:55:00Z">
        <w:r w:rsidR="00DC010D">
          <w:rPr>
            <w:rFonts w:asciiTheme="minorHAnsi" w:hAnsiTheme="minorHAnsi"/>
            <w:sz w:val="22"/>
            <w:szCs w:val="22"/>
          </w:rPr>
          <w:t>T</w:t>
        </w:r>
      </w:ins>
      <w:r w:rsidRPr="00C45B3B">
        <w:rPr>
          <w:rFonts w:asciiTheme="minorHAnsi" w:hAnsiTheme="minorHAnsi"/>
          <w:sz w:val="22"/>
          <w:szCs w:val="22"/>
        </w:rPr>
        <w:t xml:space="preserve">able </w:t>
      </w:r>
      <w:del w:id="114" w:author="Ira Sabran" w:date="2014-04-09T08:55:00Z">
        <w:r w:rsidRPr="00C45B3B" w:rsidDel="00DC010D">
          <w:rPr>
            <w:rFonts w:asciiTheme="minorHAnsi" w:hAnsiTheme="minorHAnsi"/>
            <w:sz w:val="22"/>
            <w:szCs w:val="22"/>
          </w:rPr>
          <w:delText>below</w:delText>
        </w:r>
      </w:del>
      <w:ins w:id="115" w:author="Ira Sabran" w:date="2014-04-09T08:55:00Z">
        <w:r w:rsidR="00DC010D">
          <w:rPr>
            <w:rFonts w:asciiTheme="minorHAnsi" w:hAnsiTheme="minorHAnsi"/>
            <w:sz w:val="22"/>
            <w:szCs w:val="22"/>
          </w:rPr>
          <w:t>1</w:t>
        </w:r>
      </w:ins>
      <w:r w:rsidRPr="00C45B3B">
        <w:rPr>
          <w:rFonts w:asciiTheme="minorHAnsi" w:hAnsiTheme="minorHAnsi"/>
          <w:sz w:val="22"/>
          <w:szCs w:val="22"/>
        </w:rPr>
        <w:t xml:space="preserve">. </w:t>
      </w:r>
    </w:p>
    <w:p w:rsidR="00C45B3B" w:rsidRPr="00C45B3B" w:rsidRDefault="00C45B3B" w:rsidP="00C45B3B">
      <w:pPr>
        <w:pStyle w:val="NormalWeb"/>
        <w:rPr>
          <w:rFonts w:asciiTheme="minorHAnsi" w:hAnsiTheme="minorHAnsi"/>
          <w:sz w:val="22"/>
          <w:szCs w:val="22"/>
        </w:rPr>
      </w:pPr>
      <w:r w:rsidRPr="00C45B3B">
        <w:rPr>
          <w:rFonts w:asciiTheme="minorHAnsi" w:hAnsiTheme="minorHAnsi"/>
          <w:sz w:val="22"/>
          <w:szCs w:val="22"/>
        </w:rPr>
        <w:t>In general, the following can be concluded:</w:t>
      </w:r>
    </w:p>
    <w:p w:rsidR="00C45B3B" w:rsidRPr="00C45B3B" w:rsidRDefault="00C45B3B" w:rsidP="00C45B3B">
      <w:pPr>
        <w:numPr>
          <w:ilvl w:val="0"/>
          <w:numId w:val="1"/>
        </w:numPr>
        <w:spacing w:before="100" w:beforeAutospacing="1" w:after="100" w:afterAutospacing="1" w:line="240" w:lineRule="auto"/>
      </w:pPr>
      <w:r w:rsidRPr="00C45B3B">
        <w:t>22% are of higher symmetry that may not be possible to detect with SHG</w:t>
      </w:r>
    </w:p>
    <w:p w:rsidR="00C45B3B" w:rsidRPr="00C45B3B" w:rsidRDefault="00C45B3B" w:rsidP="00C45B3B">
      <w:pPr>
        <w:numPr>
          <w:ilvl w:val="0"/>
          <w:numId w:val="1"/>
        </w:numPr>
        <w:spacing w:before="100" w:beforeAutospacing="1" w:after="100" w:afterAutospacing="1" w:line="240" w:lineRule="auto"/>
      </w:pPr>
      <w:r w:rsidRPr="00C45B3B">
        <w:t xml:space="preserve">16% do not contain any tryptophan </w:t>
      </w:r>
      <w:del w:id="116" w:author="Ira Sabran" w:date="2014-04-09T08:56:00Z">
        <w:r w:rsidRPr="00C45B3B" w:rsidDel="00DC010D">
          <w:delText>residues </w:delText>
        </w:r>
      </w:del>
      <w:r w:rsidRPr="00C45B3B">
        <w:t xml:space="preserve">and would not be visible in UV-TPEF </w:t>
      </w:r>
    </w:p>
    <w:p w:rsidR="00C45B3B" w:rsidRPr="00C45B3B" w:rsidRDefault="00C45B3B" w:rsidP="00C45B3B">
      <w:pPr>
        <w:numPr>
          <w:ilvl w:val="0"/>
          <w:numId w:val="1"/>
        </w:numPr>
        <w:spacing w:before="100" w:beforeAutospacing="1" w:after="100" w:afterAutospacing="1" w:line="240" w:lineRule="auto"/>
      </w:pPr>
      <w:r w:rsidRPr="00C45B3B">
        <w:t>3.5% are of high symmetry and do not contain tryptophan making them difficult to detect with UV-TPEF or SHG</w:t>
      </w:r>
    </w:p>
    <w:p w:rsidR="00C45B3B" w:rsidRDefault="00C45B3B">
      <w:pPr>
        <w:rPr>
          <w:ins w:id="117" w:author="Ira Sabran" w:date="2014-04-09T09:09:00Z"/>
        </w:rPr>
      </w:pPr>
      <w:r w:rsidRPr="00C45B3B">
        <w:lastRenderedPageBreak/>
        <w:t xml:space="preserve">Preliminary experiments show no detectable damage to protein crystals </w:t>
      </w:r>
      <w:del w:id="118" w:author="Ira Sabran" w:date="2014-04-09T08:57:00Z">
        <w:r w:rsidRPr="00C45B3B" w:rsidDel="00DC010D">
          <w:delText xml:space="preserve">from </w:delText>
        </w:r>
      </w:del>
      <w:ins w:id="119" w:author="Ira Sabran" w:date="2014-04-09T08:57:00Z">
        <w:r w:rsidR="00DC010D">
          <w:t>due to</w:t>
        </w:r>
        <w:r w:rsidR="00DC010D" w:rsidRPr="00C45B3B">
          <w:t xml:space="preserve"> </w:t>
        </w:r>
      </w:ins>
      <w:r w:rsidRPr="00C45B3B">
        <w:t xml:space="preserve">the laser. In one experiment, a protein crystal was imaged on one half with excessive laser input. X-ray diffraction was obtained from both the exposed and un-exposed halves of the crystals. Both sides diffracted to within expected resolution (~2 Å) and within statistical variation (i.e. there was no statistical difference between the diffraction of both sides). SONICC has also been utilized to image live cells with no observed impact. The cells remained adhered to a </w:t>
      </w:r>
      <w:del w:id="120" w:author="Ira Sabran" w:date="2014-04-09T09:00:00Z">
        <w:r w:rsidRPr="00C45B3B" w:rsidDel="00DC010D">
          <w:delText>Poly</w:delText>
        </w:r>
      </w:del>
      <w:proofErr w:type="spellStart"/>
      <w:ins w:id="121" w:author="Ira Sabran" w:date="2014-04-09T09:00:00Z">
        <w:r w:rsidR="00DC010D">
          <w:t>p</w:t>
        </w:r>
        <w:r w:rsidR="00DC010D" w:rsidRPr="00C45B3B">
          <w:t>oly</w:t>
        </w:r>
        <w:r w:rsidR="00DC010D">
          <w:t>l</w:t>
        </w:r>
      </w:ins>
      <w:del w:id="122" w:author="Ira Sabran" w:date="2014-04-09T09:00:00Z">
        <w:r w:rsidRPr="00C45B3B" w:rsidDel="00DC010D">
          <w:delText>-L</w:delText>
        </w:r>
      </w:del>
      <w:r w:rsidRPr="00C45B3B">
        <w:t>ysine</w:t>
      </w:r>
      <w:proofErr w:type="spellEnd"/>
      <w:r w:rsidRPr="00C45B3B">
        <w:t xml:space="preserve"> coated slide before, during and after imaging indicating they remained viable.</w:t>
      </w:r>
    </w:p>
    <w:p w:rsidR="002E61E2" w:rsidRDefault="002E61E2">
      <w:pPr>
        <w:rPr>
          <w:ins w:id="123" w:author="Ira Sabran" w:date="2014-04-09T09:09:00Z"/>
        </w:rPr>
      </w:pPr>
    </w:p>
    <w:p w:rsidR="002E61E2" w:rsidRDefault="002E61E2">
      <w:pPr>
        <w:rPr>
          <w:ins w:id="124" w:author="Ira Sabran" w:date="2014-04-09T09:09:00Z"/>
        </w:rPr>
      </w:pPr>
    </w:p>
    <w:p w:rsidR="002E61E2" w:rsidRDefault="002E61E2">
      <w:pPr>
        <w:rPr>
          <w:ins w:id="125" w:author="Ira Sabran" w:date="2014-04-09T09:09:00Z"/>
        </w:rPr>
      </w:pPr>
    </w:p>
    <w:p w:rsidR="002E61E2" w:rsidRPr="00C45B3B" w:rsidRDefault="002E61E2">
      <w:ins w:id="126" w:author="Ira Sabran" w:date="2014-04-09T09:09:00Z">
        <w:r>
          <w:t>NOTE: Change the label of ‘</w:t>
        </w:r>
      </w:ins>
      <w:ins w:id="127" w:author="Ira Sabran" w:date="2014-04-09T09:10:00Z">
        <w:r>
          <w:t>Figure 5’ to Table 1</w:t>
        </w:r>
      </w:ins>
      <w:bookmarkStart w:id="128" w:name="_GoBack"/>
      <w:bookmarkEnd w:id="128"/>
    </w:p>
    <w:sectPr w:rsidR="002E61E2" w:rsidRPr="00C4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6012C"/>
    <w:multiLevelType w:val="multilevel"/>
    <w:tmpl w:val="402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3B"/>
    <w:rsid w:val="00012094"/>
    <w:rsid w:val="000137C1"/>
    <w:rsid w:val="00036629"/>
    <w:rsid w:val="00060215"/>
    <w:rsid w:val="000A45B4"/>
    <w:rsid w:val="0010251C"/>
    <w:rsid w:val="001062B8"/>
    <w:rsid w:val="001136B8"/>
    <w:rsid w:val="00132A61"/>
    <w:rsid w:val="00143C59"/>
    <w:rsid w:val="0019222D"/>
    <w:rsid w:val="002467C1"/>
    <w:rsid w:val="00246E3B"/>
    <w:rsid w:val="00250E43"/>
    <w:rsid w:val="002861D5"/>
    <w:rsid w:val="002E61E2"/>
    <w:rsid w:val="00334B0B"/>
    <w:rsid w:val="00352716"/>
    <w:rsid w:val="003D117A"/>
    <w:rsid w:val="003D5233"/>
    <w:rsid w:val="00461D52"/>
    <w:rsid w:val="00484D48"/>
    <w:rsid w:val="00485DA8"/>
    <w:rsid w:val="00492B0F"/>
    <w:rsid w:val="004C438A"/>
    <w:rsid w:val="00504FE6"/>
    <w:rsid w:val="0052485D"/>
    <w:rsid w:val="00570905"/>
    <w:rsid w:val="00576354"/>
    <w:rsid w:val="00591E0B"/>
    <w:rsid w:val="005A5C13"/>
    <w:rsid w:val="005F2867"/>
    <w:rsid w:val="005F7CFD"/>
    <w:rsid w:val="00605E62"/>
    <w:rsid w:val="006270E8"/>
    <w:rsid w:val="0064429E"/>
    <w:rsid w:val="00660FEB"/>
    <w:rsid w:val="006722A5"/>
    <w:rsid w:val="006B4B58"/>
    <w:rsid w:val="006B6AEE"/>
    <w:rsid w:val="006E7B16"/>
    <w:rsid w:val="007165DF"/>
    <w:rsid w:val="007244E7"/>
    <w:rsid w:val="00744CEC"/>
    <w:rsid w:val="00785385"/>
    <w:rsid w:val="007A75BC"/>
    <w:rsid w:val="0083731B"/>
    <w:rsid w:val="008750E0"/>
    <w:rsid w:val="008B0853"/>
    <w:rsid w:val="008E10BE"/>
    <w:rsid w:val="00901F92"/>
    <w:rsid w:val="00973C76"/>
    <w:rsid w:val="009C6083"/>
    <w:rsid w:val="009F77E0"/>
    <w:rsid w:val="00A41B3F"/>
    <w:rsid w:val="00A5649E"/>
    <w:rsid w:val="00A8017D"/>
    <w:rsid w:val="00A80F7C"/>
    <w:rsid w:val="00AA62C1"/>
    <w:rsid w:val="00AA6C6C"/>
    <w:rsid w:val="00AC5093"/>
    <w:rsid w:val="00AE60F2"/>
    <w:rsid w:val="00B01E11"/>
    <w:rsid w:val="00B46AFF"/>
    <w:rsid w:val="00B805C7"/>
    <w:rsid w:val="00BF4B57"/>
    <w:rsid w:val="00BF6075"/>
    <w:rsid w:val="00C0288D"/>
    <w:rsid w:val="00C42DCC"/>
    <w:rsid w:val="00C45B3B"/>
    <w:rsid w:val="00C77F2D"/>
    <w:rsid w:val="00CB635D"/>
    <w:rsid w:val="00CF1A97"/>
    <w:rsid w:val="00D32F73"/>
    <w:rsid w:val="00DA23B8"/>
    <w:rsid w:val="00DC010D"/>
    <w:rsid w:val="00E027CE"/>
    <w:rsid w:val="00E12522"/>
    <w:rsid w:val="00E40501"/>
    <w:rsid w:val="00E91C5F"/>
    <w:rsid w:val="00EC2231"/>
    <w:rsid w:val="00F741FE"/>
    <w:rsid w:val="00F96410"/>
    <w:rsid w:val="00F96859"/>
    <w:rsid w:val="00FC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A6B22-442A-44F9-A34B-393C976B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5B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B3B"/>
    <w:rPr>
      <w:color w:val="0563C1" w:themeColor="hyperlink"/>
      <w:u w:val="single"/>
    </w:rPr>
  </w:style>
  <w:style w:type="character" w:customStyle="1" w:styleId="Heading2Char">
    <w:name w:val="Heading 2 Char"/>
    <w:basedOn w:val="DefaultParagraphFont"/>
    <w:link w:val="Heading2"/>
    <w:uiPriority w:val="9"/>
    <w:rsid w:val="00C45B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5B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16718">
      <w:bodyDiv w:val="1"/>
      <w:marLeft w:val="0"/>
      <w:marRight w:val="0"/>
      <w:marTop w:val="0"/>
      <w:marBottom w:val="0"/>
      <w:divBdr>
        <w:top w:val="none" w:sz="0" w:space="0" w:color="auto"/>
        <w:left w:val="none" w:sz="0" w:space="0" w:color="auto"/>
        <w:bottom w:val="none" w:sz="0" w:space="0" w:color="auto"/>
        <w:right w:val="none" w:sz="0" w:space="0" w:color="auto"/>
      </w:divBdr>
    </w:div>
    <w:div w:id="348920443">
      <w:bodyDiv w:val="1"/>
      <w:marLeft w:val="0"/>
      <w:marRight w:val="0"/>
      <w:marTop w:val="0"/>
      <w:marBottom w:val="0"/>
      <w:divBdr>
        <w:top w:val="none" w:sz="0" w:space="0" w:color="auto"/>
        <w:left w:val="none" w:sz="0" w:space="0" w:color="auto"/>
        <w:bottom w:val="none" w:sz="0" w:space="0" w:color="auto"/>
        <w:right w:val="none" w:sz="0" w:space="0" w:color="auto"/>
      </w:divBdr>
    </w:div>
    <w:div w:id="430122906">
      <w:bodyDiv w:val="1"/>
      <w:marLeft w:val="0"/>
      <w:marRight w:val="0"/>
      <w:marTop w:val="0"/>
      <w:marBottom w:val="0"/>
      <w:divBdr>
        <w:top w:val="none" w:sz="0" w:space="0" w:color="auto"/>
        <w:left w:val="none" w:sz="0" w:space="0" w:color="auto"/>
        <w:bottom w:val="none" w:sz="0" w:space="0" w:color="auto"/>
        <w:right w:val="none" w:sz="0" w:space="0" w:color="auto"/>
      </w:divBdr>
    </w:div>
    <w:div w:id="61645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rmulatrix.com/demosite/protein-crystallization/products/sonicc/index.html#tabbed-nav=tab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2014-04-09T11:40:00Z</dcterms:created>
  <dcterms:modified xsi:type="dcterms:W3CDTF">2014-04-09T13:10:00Z</dcterms:modified>
</cp:coreProperties>
</file>