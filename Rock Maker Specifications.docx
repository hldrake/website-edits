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DA5CB3">
      <w:r>
        <w:t>Rock Maker Specifications</w:t>
      </w:r>
    </w:p>
    <w:p w:rsidR="00DA5CB3" w:rsidRDefault="00DA5CB3">
      <w:r w:rsidRPr="00DA5CB3">
        <w:t>http://www.formulatrix.com/demosite/protein-crystallization/products/rock-maker/index.html#tabbed-nav=tab6</w:t>
      </w:r>
    </w:p>
    <w:p w:rsidR="00DA5CB3" w:rsidRPr="00DA5CB3" w:rsidRDefault="00DA5CB3" w:rsidP="00DA5CB3">
      <w:pPr>
        <w:rPr>
          <w:b/>
          <w:bCs/>
        </w:rPr>
      </w:pPr>
      <w:r w:rsidRPr="00DA5CB3">
        <w:rPr>
          <w:b/>
          <w:bCs/>
        </w:rPr>
        <w:t>Rock Maker Computer Specifications</w:t>
      </w:r>
      <w:del w:id="0" w:author="Ira Sabran" w:date="2014-04-21T09:11:00Z">
        <w:r w:rsidRPr="00DA5CB3" w:rsidDel="00DA5CB3">
          <w:rPr>
            <w:b/>
            <w:bCs/>
          </w:rPr>
          <w:delText>:</w:delText>
        </w:r>
      </w:del>
    </w:p>
    <w:p w:rsidR="00DA5CB3" w:rsidRPr="00DA5CB3" w:rsidRDefault="00DA5CB3" w:rsidP="00DA5CB3">
      <w:pPr>
        <w:numPr>
          <w:ilvl w:val="0"/>
          <w:numId w:val="1"/>
        </w:numPr>
      </w:pPr>
      <w:r w:rsidRPr="00DA5CB3">
        <w:t>SQL Server 2005 Workgroup or greater</w:t>
      </w:r>
    </w:p>
    <w:p w:rsidR="00DA5CB3" w:rsidRPr="00DA5CB3" w:rsidRDefault="00DA5CB3" w:rsidP="00DA5CB3">
      <w:pPr>
        <w:numPr>
          <w:ilvl w:val="0"/>
          <w:numId w:val="1"/>
        </w:numPr>
      </w:pPr>
      <w:r w:rsidRPr="00DA5CB3">
        <w:t>.NET Framework 3.5</w:t>
      </w:r>
    </w:p>
    <w:p w:rsidR="00DA5CB3" w:rsidRPr="00DA5CB3" w:rsidRDefault="00DA5CB3" w:rsidP="00DA5CB3">
      <w:pPr>
        <w:numPr>
          <w:ilvl w:val="0"/>
          <w:numId w:val="1"/>
        </w:numPr>
      </w:pPr>
      <w:r w:rsidRPr="00DA5CB3">
        <w:t>Windows XP / Server 2003 or greater</w:t>
      </w:r>
    </w:p>
    <w:p w:rsidR="00DA5CB3" w:rsidRPr="00DA5CB3" w:rsidRDefault="00DA5CB3" w:rsidP="00DA5CB3">
      <w:pPr>
        <w:numPr>
          <w:ilvl w:val="0"/>
          <w:numId w:val="1"/>
        </w:numPr>
      </w:pPr>
      <w:r w:rsidRPr="00DA5CB3">
        <w:t>100 MB hard drive space</w:t>
      </w:r>
    </w:p>
    <w:p w:rsidR="00DA5CB3" w:rsidRPr="00DA5CB3" w:rsidRDefault="00DA5CB3" w:rsidP="00DA5CB3">
      <w:pPr>
        <w:numPr>
          <w:ilvl w:val="0"/>
          <w:numId w:val="1"/>
        </w:numPr>
      </w:pPr>
      <w:r w:rsidRPr="00DA5CB3">
        <w:t>1 GB RAM</w:t>
      </w:r>
    </w:p>
    <w:p w:rsidR="00DA5CB3" w:rsidRPr="00DA5CB3" w:rsidRDefault="00DA5CB3" w:rsidP="00DA5CB3">
      <w:pPr>
        <w:numPr>
          <w:ilvl w:val="0"/>
          <w:numId w:val="1"/>
        </w:numPr>
      </w:pPr>
      <w:r w:rsidRPr="00DA5CB3">
        <w:t>1 GHz processor</w:t>
      </w:r>
    </w:p>
    <w:p w:rsidR="00DA5CB3" w:rsidRPr="00DA5CB3" w:rsidRDefault="00DA5CB3" w:rsidP="00DA5CB3">
      <w:pPr>
        <w:numPr>
          <w:ilvl w:val="0"/>
          <w:numId w:val="1"/>
        </w:numPr>
      </w:pPr>
      <w:r w:rsidRPr="00DA5CB3">
        <w:t>1024x768 resolution monitor</w:t>
      </w:r>
    </w:p>
    <w:p w:rsidR="00DA5CB3" w:rsidRPr="00DA5CB3" w:rsidRDefault="00DA5CB3" w:rsidP="00DA5CB3">
      <w:pPr>
        <w:numPr>
          <w:ilvl w:val="0"/>
          <w:numId w:val="1"/>
        </w:numPr>
      </w:pPr>
      <w:r w:rsidRPr="00DA5CB3">
        <w:t>Networked file storage with minimum 500GB hard drive space (if used with an imager)</w:t>
      </w:r>
    </w:p>
    <w:p w:rsidR="00DA5CB3" w:rsidRPr="00DA5CB3" w:rsidRDefault="00DA5CB3" w:rsidP="00DA5CB3">
      <w:pPr>
        <w:rPr>
          <w:b/>
          <w:bCs/>
        </w:rPr>
      </w:pPr>
      <w:r w:rsidRPr="00DA5CB3">
        <w:rPr>
          <w:b/>
          <w:bCs/>
        </w:rPr>
        <w:t>RM Web &amp; Mobile Specifications</w:t>
      </w:r>
      <w:del w:id="1" w:author="Ira Sabran" w:date="2014-04-21T09:12:00Z">
        <w:r w:rsidRPr="00DA5CB3" w:rsidDel="00DA5CB3">
          <w:rPr>
            <w:b/>
            <w:bCs/>
          </w:rPr>
          <w:delText>:</w:delText>
        </w:r>
      </w:del>
    </w:p>
    <w:p w:rsidR="00DA5CB3" w:rsidRPr="00DA5CB3" w:rsidRDefault="00DA5CB3" w:rsidP="00DA5CB3">
      <w:pPr>
        <w:numPr>
          <w:ilvl w:val="0"/>
          <w:numId w:val="2"/>
        </w:numPr>
      </w:pPr>
      <w:r w:rsidRPr="00DA5CB3">
        <w:t>IIS 5.1 or greater (comes with all supported Windows operating systems)</w:t>
      </w:r>
    </w:p>
    <w:p w:rsidR="00DA5CB3" w:rsidRPr="00DA5CB3" w:rsidRDefault="00DA5CB3" w:rsidP="00DA5CB3">
      <w:pPr>
        <w:numPr>
          <w:ilvl w:val="0"/>
          <w:numId w:val="2"/>
        </w:numPr>
      </w:pPr>
      <w:r w:rsidRPr="00DA5CB3">
        <w:t>Internet access</w:t>
      </w:r>
    </w:p>
    <w:p w:rsidR="00DA5CB3" w:rsidRPr="00DA5CB3" w:rsidRDefault="00DA5CB3" w:rsidP="00DA5CB3">
      <w:pPr>
        <w:rPr>
          <w:b/>
          <w:bCs/>
        </w:rPr>
      </w:pPr>
      <w:r w:rsidRPr="00DA5CB3">
        <w:rPr>
          <w:b/>
          <w:bCs/>
        </w:rPr>
        <w:t>Licensing Based On You</w:t>
      </w:r>
      <w:del w:id="2" w:author="Ira Sabran" w:date="2014-04-21T09:12:00Z">
        <w:r w:rsidRPr="00DA5CB3" w:rsidDel="00DA5CB3">
          <w:rPr>
            <w:b/>
            <w:bCs/>
          </w:rPr>
          <w:delText xml:space="preserve"> </w:delText>
        </w:r>
      </w:del>
    </w:p>
    <w:p w:rsidR="00DA5CB3" w:rsidRPr="00DA5CB3" w:rsidRDefault="00DA5CB3" w:rsidP="00DA5CB3">
      <w:r w:rsidRPr="00DA5CB3">
        <w:t>Rock Maker is available in several different editions to meet your needs and budget.</w:t>
      </w:r>
      <w:bookmarkStart w:id="3" w:name="_GoBack"/>
      <w:bookmarkEnd w:id="3"/>
      <w:del w:id="4" w:author="Ira Sabran" w:date="2014-04-21T09:12:00Z">
        <w:r w:rsidRPr="00DA5CB3" w:rsidDel="00DA5CB3">
          <w:delText xml:space="preserve"> </w:delText>
        </w:r>
      </w:del>
    </w:p>
    <w:p w:rsidR="00DA5CB3" w:rsidRDefault="00DA5CB3"/>
    <w:sectPr w:rsidR="00D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259"/>
    <w:multiLevelType w:val="multilevel"/>
    <w:tmpl w:val="6722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365DD4"/>
    <w:multiLevelType w:val="multilevel"/>
    <w:tmpl w:val="96B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3"/>
    <w:rsid w:val="00012094"/>
    <w:rsid w:val="000137C1"/>
    <w:rsid w:val="00036629"/>
    <w:rsid w:val="0004770F"/>
    <w:rsid w:val="00060215"/>
    <w:rsid w:val="00090C9E"/>
    <w:rsid w:val="000A45B4"/>
    <w:rsid w:val="000A7016"/>
    <w:rsid w:val="000B410B"/>
    <w:rsid w:val="000B4990"/>
    <w:rsid w:val="0010251C"/>
    <w:rsid w:val="001062B8"/>
    <w:rsid w:val="001133E1"/>
    <w:rsid w:val="00121412"/>
    <w:rsid w:val="00132A61"/>
    <w:rsid w:val="00143C59"/>
    <w:rsid w:val="0019222D"/>
    <w:rsid w:val="0019668F"/>
    <w:rsid w:val="001A04FE"/>
    <w:rsid w:val="001D57A3"/>
    <w:rsid w:val="00224EC7"/>
    <w:rsid w:val="002467C1"/>
    <w:rsid w:val="00246E3B"/>
    <w:rsid w:val="00250E43"/>
    <w:rsid w:val="002541DC"/>
    <w:rsid w:val="002861D5"/>
    <w:rsid w:val="002C207B"/>
    <w:rsid w:val="002C5197"/>
    <w:rsid w:val="00352716"/>
    <w:rsid w:val="00377571"/>
    <w:rsid w:val="0038637C"/>
    <w:rsid w:val="003B4901"/>
    <w:rsid w:val="003D117A"/>
    <w:rsid w:val="003D5233"/>
    <w:rsid w:val="003E4BDA"/>
    <w:rsid w:val="00461D52"/>
    <w:rsid w:val="00484D48"/>
    <w:rsid w:val="00485DA8"/>
    <w:rsid w:val="00492B0F"/>
    <w:rsid w:val="004D59AD"/>
    <w:rsid w:val="00504FE6"/>
    <w:rsid w:val="00550790"/>
    <w:rsid w:val="005515F4"/>
    <w:rsid w:val="00570905"/>
    <w:rsid w:val="00576354"/>
    <w:rsid w:val="00591E0B"/>
    <w:rsid w:val="005A5C13"/>
    <w:rsid w:val="005E7E13"/>
    <w:rsid w:val="005F2867"/>
    <w:rsid w:val="005F7CFD"/>
    <w:rsid w:val="00600EBC"/>
    <w:rsid w:val="00605E62"/>
    <w:rsid w:val="00626DAC"/>
    <w:rsid w:val="006270E8"/>
    <w:rsid w:val="0064429E"/>
    <w:rsid w:val="00660FEB"/>
    <w:rsid w:val="00661525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0217"/>
    <w:rsid w:val="0083731B"/>
    <w:rsid w:val="00837F6A"/>
    <w:rsid w:val="008506A4"/>
    <w:rsid w:val="00872F32"/>
    <w:rsid w:val="008750E0"/>
    <w:rsid w:val="008B0853"/>
    <w:rsid w:val="008E10BE"/>
    <w:rsid w:val="008E67C7"/>
    <w:rsid w:val="008F1BCB"/>
    <w:rsid w:val="00901F92"/>
    <w:rsid w:val="00973C76"/>
    <w:rsid w:val="00976C7C"/>
    <w:rsid w:val="009B003A"/>
    <w:rsid w:val="009B06F1"/>
    <w:rsid w:val="009C6083"/>
    <w:rsid w:val="009F77E0"/>
    <w:rsid w:val="00A0052E"/>
    <w:rsid w:val="00A314FC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26FAC"/>
    <w:rsid w:val="00B46AFF"/>
    <w:rsid w:val="00B70F33"/>
    <w:rsid w:val="00B805C7"/>
    <w:rsid w:val="00B84136"/>
    <w:rsid w:val="00B873A1"/>
    <w:rsid w:val="00BA474B"/>
    <w:rsid w:val="00BB6B8F"/>
    <w:rsid w:val="00BC597C"/>
    <w:rsid w:val="00BD3A1B"/>
    <w:rsid w:val="00BF4B57"/>
    <w:rsid w:val="00BF6075"/>
    <w:rsid w:val="00C0288D"/>
    <w:rsid w:val="00C3291F"/>
    <w:rsid w:val="00C42DCC"/>
    <w:rsid w:val="00C6577B"/>
    <w:rsid w:val="00C77F2D"/>
    <w:rsid w:val="00CB635D"/>
    <w:rsid w:val="00CE19A2"/>
    <w:rsid w:val="00CF1A97"/>
    <w:rsid w:val="00D32F73"/>
    <w:rsid w:val="00D448F8"/>
    <w:rsid w:val="00DA23B8"/>
    <w:rsid w:val="00DA5CB3"/>
    <w:rsid w:val="00DC772F"/>
    <w:rsid w:val="00DD5403"/>
    <w:rsid w:val="00E027CE"/>
    <w:rsid w:val="00E02E12"/>
    <w:rsid w:val="00E12522"/>
    <w:rsid w:val="00E40501"/>
    <w:rsid w:val="00E91C5F"/>
    <w:rsid w:val="00EB3B3C"/>
    <w:rsid w:val="00EC2231"/>
    <w:rsid w:val="00F00AC4"/>
    <w:rsid w:val="00F741FE"/>
    <w:rsid w:val="00F96410"/>
    <w:rsid w:val="00F96859"/>
    <w:rsid w:val="00FB327D"/>
    <w:rsid w:val="00FC5ED3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B0B6E-7DDB-443B-8D9D-99F7DEB5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2014-04-21T13:10:00Z</dcterms:created>
  <dcterms:modified xsi:type="dcterms:W3CDTF">2014-04-21T13:12:00Z</dcterms:modified>
</cp:coreProperties>
</file>