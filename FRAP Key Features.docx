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3C59" w:rsidRDefault="007C29A6">
      <w:r>
        <w:t>FRAP Key Features</w:t>
      </w:r>
    </w:p>
    <w:p w:rsidR="007C29A6" w:rsidRDefault="007C29A6">
      <w:hyperlink r:id="rId4" w:history="1">
        <w:r w:rsidRPr="00DA4ACF">
          <w:rPr>
            <w:rStyle w:val="Hyperlink"/>
          </w:rPr>
          <w:t>http://www.formulatrix.com/demosite/protein-crystallization/products/frap/index.html#tabbed-nav=tab2</w:t>
        </w:r>
      </w:hyperlink>
    </w:p>
    <w:p w:rsidR="007C29A6" w:rsidRDefault="007C29A6"/>
    <w:p w:rsidR="007C29A6" w:rsidRPr="007C29A6" w:rsidRDefault="007C29A6" w:rsidP="007C29A6">
      <w:pPr>
        <w:rPr>
          <w:b/>
          <w:bCs/>
        </w:rPr>
      </w:pPr>
      <w:r w:rsidRPr="007C29A6">
        <w:rPr>
          <w:b/>
          <w:bCs/>
        </w:rPr>
        <w:t>Pre-</w:t>
      </w:r>
      <w:del w:id="0" w:author="Ira Sabran" w:date="2014-04-09T13:49:00Z">
        <w:r w:rsidRPr="007C29A6" w:rsidDel="007C29A6">
          <w:rPr>
            <w:b/>
            <w:bCs/>
          </w:rPr>
          <w:delText xml:space="preserve">screen </w:delText>
        </w:r>
      </w:del>
      <w:ins w:id="1" w:author="Ira Sabran" w:date="2014-04-09T13:49:00Z">
        <w:r>
          <w:rPr>
            <w:b/>
            <w:bCs/>
          </w:rPr>
          <w:t>S</w:t>
        </w:r>
        <w:r w:rsidRPr="007C29A6">
          <w:rPr>
            <w:b/>
            <w:bCs/>
          </w:rPr>
          <w:t xml:space="preserve">creen </w:t>
        </w:r>
      </w:ins>
      <w:del w:id="2" w:author="Ira Sabran" w:date="2014-04-09T13:49:00Z">
        <w:r w:rsidRPr="007C29A6" w:rsidDel="007C29A6">
          <w:rPr>
            <w:b/>
            <w:bCs/>
          </w:rPr>
          <w:delText xml:space="preserve">crystallization </w:delText>
        </w:r>
      </w:del>
      <w:ins w:id="3" w:author="Ira Sabran" w:date="2014-04-09T13:49:00Z">
        <w:r>
          <w:rPr>
            <w:b/>
            <w:bCs/>
          </w:rPr>
          <w:t>C</w:t>
        </w:r>
        <w:r w:rsidRPr="007C29A6">
          <w:rPr>
            <w:b/>
            <w:bCs/>
          </w:rPr>
          <w:t xml:space="preserve">rystallization </w:t>
        </w:r>
      </w:ins>
      <w:del w:id="4" w:author="Ira Sabran" w:date="2014-04-09T13:49:00Z">
        <w:r w:rsidRPr="007C29A6" w:rsidDel="007C29A6">
          <w:rPr>
            <w:b/>
            <w:bCs/>
          </w:rPr>
          <w:delText>conditions</w:delText>
        </w:r>
      </w:del>
      <w:ins w:id="5" w:author="Ira Sabran" w:date="2014-04-09T13:49:00Z">
        <w:r>
          <w:rPr>
            <w:b/>
            <w:bCs/>
          </w:rPr>
          <w:t>C</w:t>
        </w:r>
        <w:r w:rsidRPr="007C29A6">
          <w:rPr>
            <w:b/>
            <w:bCs/>
          </w:rPr>
          <w:t>onditions</w:t>
        </w:r>
      </w:ins>
    </w:p>
    <w:p w:rsidR="007C29A6" w:rsidRPr="007C29A6" w:rsidRDefault="007C29A6" w:rsidP="007C29A6">
      <w:r w:rsidRPr="007C29A6">
        <w:t xml:space="preserve">One of the main factors for successful </w:t>
      </w:r>
      <w:ins w:id="6" w:author="Ira Sabran" w:date="2014-04-09T13:50:00Z">
        <w:r w:rsidRPr="007C29A6">
          <w:t xml:space="preserve">LCP </w:t>
        </w:r>
      </w:ins>
      <w:r w:rsidRPr="007C29A6">
        <w:t xml:space="preserve">crystallization </w:t>
      </w:r>
      <w:del w:id="7" w:author="Ira Sabran" w:date="2014-04-09T13:50:00Z">
        <w:r w:rsidRPr="007C29A6" w:rsidDel="007C29A6">
          <w:delText xml:space="preserve">in LCP </w:delText>
        </w:r>
      </w:del>
      <w:r w:rsidRPr="007C29A6">
        <w:t xml:space="preserve">is the ability of the protein to diffuse within the lipid bilayer. The diffusion rate of the protein is </w:t>
      </w:r>
      <w:del w:id="8" w:author="Ira Sabran" w:date="2014-04-09T13:51:00Z">
        <w:r w:rsidRPr="007C29A6" w:rsidDel="007C29A6">
          <w:delText xml:space="preserve">affected </w:delText>
        </w:r>
      </w:del>
      <w:ins w:id="9" w:author="Ira Sabran" w:date="2014-04-09T13:52:00Z">
        <w:r>
          <w:t>influenced</w:t>
        </w:r>
      </w:ins>
      <w:ins w:id="10" w:author="Ira Sabran" w:date="2014-04-09T13:51:00Z">
        <w:r w:rsidRPr="007C29A6">
          <w:t xml:space="preserve"> </w:t>
        </w:r>
      </w:ins>
      <w:r w:rsidRPr="007C29A6">
        <w:t xml:space="preserve">by protein aggregation, structural properties of the LCP, and the chemical environment. The diffusion rate can be determined by Fluorescence Recovery After </w:t>
      </w:r>
      <w:proofErr w:type="spellStart"/>
      <w:r w:rsidRPr="007C29A6">
        <w:t>Photobleaching</w:t>
      </w:r>
      <w:proofErr w:type="spellEnd"/>
      <w:r w:rsidRPr="007C29A6">
        <w:t xml:space="preserve"> (FRAP), which measures the amount of time required for the fluorescence intensity of a tagged protein to reestablish itself within a small area in the LCP drop that has been subject to optical bleaching. </w:t>
      </w:r>
      <w:ins w:id="11" w:author="Ira Sabran" w:date="2014-04-09T13:54:00Z">
        <w:r>
          <w:t>Using</w:t>
        </w:r>
        <w:r w:rsidRPr="007C29A6">
          <w:t xml:space="preserve"> FRAP </w:t>
        </w:r>
      </w:ins>
      <w:del w:id="12" w:author="Ira Sabran" w:date="2014-04-09T13:54:00Z">
        <w:r w:rsidRPr="007C29A6" w:rsidDel="007C29A6">
          <w:delText xml:space="preserve">You </w:delText>
        </w:r>
      </w:del>
      <w:ins w:id="13" w:author="Ira Sabran" w:date="2014-04-09T13:54:00Z">
        <w:r>
          <w:t>y</w:t>
        </w:r>
        <w:r w:rsidRPr="007C29A6">
          <w:t xml:space="preserve">ou </w:t>
        </w:r>
      </w:ins>
      <w:r w:rsidRPr="007C29A6">
        <w:t xml:space="preserve">can screen your crystallization experiment in under 45 minutes </w:t>
      </w:r>
      <w:del w:id="14" w:author="Ira Sabran" w:date="2014-04-09T13:54:00Z">
        <w:r w:rsidRPr="007C29A6" w:rsidDel="007C29A6">
          <w:delText xml:space="preserve">with FRAP </w:delText>
        </w:r>
      </w:del>
      <w:r w:rsidRPr="007C29A6">
        <w:t>to determine the mobile fraction of your protein and whether or not that condition is conducive to forming protein crystals.</w:t>
      </w:r>
    </w:p>
    <w:p w:rsidR="007C29A6" w:rsidRPr="007C29A6" w:rsidRDefault="007C29A6" w:rsidP="007C29A6">
      <w:pPr>
        <w:rPr>
          <w:b/>
          <w:bCs/>
        </w:rPr>
      </w:pPr>
      <w:r w:rsidRPr="007C29A6">
        <w:rPr>
          <w:b/>
          <w:bCs/>
        </w:rPr>
        <w:t xml:space="preserve">Easy </w:t>
      </w:r>
      <w:del w:id="15" w:author="Ira Sabran" w:date="2014-04-09T13:55:00Z">
        <w:r w:rsidRPr="007C29A6" w:rsidDel="007C29A6">
          <w:rPr>
            <w:b/>
            <w:bCs/>
          </w:rPr>
          <w:delText xml:space="preserve">data </w:delText>
        </w:r>
      </w:del>
      <w:ins w:id="16" w:author="Ira Sabran" w:date="2014-04-09T13:55:00Z">
        <w:r>
          <w:rPr>
            <w:b/>
            <w:bCs/>
          </w:rPr>
          <w:t>D</w:t>
        </w:r>
        <w:r w:rsidRPr="007C29A6">
          <w:rPr>
            <w:b/>
            <w:bCs/>
          </w:rPr>
          <w:t xml:space="preserve">ata </w:t>
        </w:r>
      </w:ins>
      <w:del w:id="17" w:author="Ira Sabran" w:date="2014-04-09T13:55:00Z">
        <w:r w:rsidRPr="007C29A6" w:rsidDel="007C29A6">
          <w:rPr>
            <w:b/>
            <w:bCs/>
          </w:rPr>
          <w:delText>review</w:delText>
        </w:r>
      </w:del>
      <w:ins w:id="18" w:author="Ira Sabran" w:date="2014-04-09T13:55:00Z">
        <w:r>
          <w:rPr>
            <w:b/>
            <w:bCs/>
          </w:rPr>
          <w:t>R</w:t>
        </w:r>
        <w:r w:rsidRPr="007C29A6">
          <w:rPr>
            <w:b/>
            <w:bCs/>
          </w:rPr>
          <w:t>eview</w:t>
        </w:r>
      </w:ins>
    </w:p>
    <w:p w:rsidR="007C29A6" w:rsidRPr="007C29A6" w:rsidRDefault="007C29A6" w:rsidP="007C29A6">
      <w:r w:rsidRPr="007C29A6">
        <w:t>The entire FRAP mobile fraction data is grouped into a canvas view with a color coded background to allow the user to identify positive wells at a glance. Users can mark positive wells in the software for future reference. In the example to the left, well H8 had the highest mobile fraction rate and is most likely to grow crystals. Well D12 had no mobile fraction and is the least likely to grow crystals.</w:t>
      </w:r>
    </w:p>
    <w:p w:rsidR="007C29A6" w:rsidRPr="007C29A6" w:rsidRDefault="007C29A6" w:rsidP="007C29A6">
      <w:pPr>
        <w:rPr>
          <w:b/>
          <w:bCs/>
        </w:rPr>
      </w:pPr>
      <w:r w:rsidRPr="007C29A6">
        <w:rPr>
          <w:b/>
          <w:bCs/>
        </w:rPr>
        <w:t xml:space="preserve">Dual </w:t>
      </w:r>
      <w:ins w:id="19" w:author="Ira Sabran" w:date="2014-04-09T13:56:00Z">
        <w:r>
          <w:rPr>
            <w:b/>
            <w:bCs/>
          </w:rPr>
          <w:t>I</w:t>
        </w:r>
      </w:ins>
      <w:del w:id="20" w:author="Ira Sabran" w:date="2014-04-09T13:56:00Z">
        <w:r w:rsidRPr="007C29A6" w:rsidDel="007C29A6">
          <w:rPr>
            <w:b/>
            <w:bCs/>
          </w:rPr>
          <w:delText>i</w:delText>
        </w:r>
      </w:del>
      <w:r w:rsidRPr="007C29A6">
        <w:rPr>
          <w:b/>
          <w:bCs/>
        </w:rPr>
        <w:t xml:space="preserve">mager </w:t>
      </w:r>
      <w:del w:id="21" w:author="Ira Sabran" w:date="2014-04-09T13:56:00Z">
        <w:r w:rsidRPr="007C29A6" w:rsidDel="007C29A6">
          <w:rPr>
            <w:b/>
            <w:bCs/>
          </w:rPr>
          <w:delText xml:space="preserve">setup </w:delText>
        </w:r>
      </w:del>
      <w:ins w:id="22" w:author="Ira Sabran" w:date="2014-04-09T13:56:00Z">
        <w:r>
          <w:rPr>
            <w:b/>
            <w:bCs/>
          </w:rPr>
          <w:t>S</w:t>
        </w:r>
        <w:r w:rsidRPr="007C29A6">
          <w:rPr>
            <w:b/>
            <w:bCs/>
          </w:rPr>
          <w:t xml:space="preserve">etup </w:t>
        </w:r>
      </w:ins>
      <w:r w:rsidRPr="007C29A6">
        <w:rPr>
          <w:b/>
          <w:bCs/>
        </w:rPr>
        <w:t>with Rock Imager 1000</w:t>
      </w:r>
    </w:p>
    <w:p w:rsidR="007C29A6" w:rsidRPr="007C29A6" w:rsidRDefault="007C29A6" w:rsidP="007C29A6">
      <w:hyperlink r:id="rId5" w:history="1">
        <w:r w:rsidRPr="007C29A6">
          <w:rPr>
            <w:rStyle w:val="Hyperlink"/>
          </w:rPr>
          <w:t>Rock Imager 1000</w:t>
        </w:r>
      </w:hyperlink>
      <w:r w:rsidRPr="007C29A6">
        <w:t xml:space="preserve"> can be expanded to include FRAP in the base of </w:t>
      </w:r>
      <w:del w:id="23" w:author="Ira Sabran" w:date="2014-04-09T13:56:00Z">
        <w:r w:rsidRPr="007C29A6" w:rsidDel="007C29A6">
          <w:delText xml:space="preserve">the </w:delText>
        </w:r>
      </w:del>
      <w:ins w:id="24" w:author="Ira Sabran" w:date="2014-04-09T13:56:00Z">
        <w:r>
          <w:t>its</w:t>
        </w:r>
        <w:r w:rsidRPr="007C29A6">
          <w:t xml:space="preserve"> </w:t>
        </w:r>
      </w:ins>
      <w:del w:id="25" w:author="Ira Sabran" w:date="2014-04-09T13:56:00Z">
        <w:r w:rsidRPr="007C29A6" w:rsidDel="007C29A6">
          <w:delText xml:space="preserve">RI1000 </w:delText>
        </w:r>
      </w:del>
      <w:r w:rsidRPr="007C29A6">
        <w:t xml:space="preserve">chassis. The dual imager setup has the complete functionality of a FRAP </w:t>
      </w:r>
      <w:proofErr w:type="spellStart"/>
      <w:r w:rsidRPr="007C29A6">
        <w:t>benchtop</w:t>
      </w:r>
      <w:proofErr w:type="spellEnd"/>
      <w:r w:rsidRPr="007C29A6">
        <w:t xml:space="preserve"> imager and also includes an automated visible imager for routine imaging of crystallization plates. The Rock Imager can store and incubate up to 1,000 plates and can image plates in the visible imager while FRAP experiments are being performed </w:t>
      </w:r>
      <w:del w:id="26" w:author="Ira Sabran" w:date="2014-04-09T13:58:00Z">
        <w:r w:rsidRPr="007C29A6" w:rsidDel="007C29A6">
          <w:delText>down below</w:delText>
        </w:r>
      </w:del>
      <w:ins w:id="27" w:author="Ira Sabran" w:date="2014-04-09T13:58:00Z">
        <w:r>
          <w:t>in the FRAP cabinet</w:t>
        </w:r>
      </w:ins>
      <w:r w:rsidRPr="007C29A6">
        <w:t>. UV imaging can also be included in the setup.</w:t>
      </w:r>
    </w:p>
    <w:p w:rsidR="007C29A6" w:rsidRPr="007C29A6" w:rsidRDefault="007C29A6" w:rsidP="007C29A6">
      <w:pPr>
        <w:rPr>
          <w:b/>
          <w:bCs/>
        </w:rPr>
      </w:pPr>
      <w:r w:rsidRPr="007C29A6">
        <w:rPr>
          <w:b/>
          <w:bCs/>
        </w:rPr>
        <w:t xml:space="preserve">Precision </w:t>
      </w:r>
      <w:del w:id="28" w:author="Ira Sabran" w:date="2014-04-09T13:58:00Z">
        <w:r w:rsidRPr="007C29A6" w:rsidDel="007C29A6">
          <w:rPr>
            <w:b/>
            <w:bCs/>
          </w:rPr>
          <w:delText xml:space="preserve">mechanics </w:delText>
        </w:r>
      </w:del>
      <w:ins w:id="29" w:author="Ira Sabran" w:date="2014-04-09T13:58:00Z">
        <w:r>
          <w:rPr>
            <w:b/>
            <w:bCs/>
          </w:rPr>
          <w:t>M</w:t>
        </w:r>
        <w:r w:rsidRPr="007C29A6">
          <w:rPr>
            <w:b/>
            <w:bCs/>
          </w:rPr>
          <w:t xml:space="preserve">echanics </w:t>
        </w:r>
      </w:ins>
      <w:r w:rsidRPr="007C29A6">
        <w:rPr>
          <w:b/>
          <w:bCs/>
        </w:rPr>
        <w:t xml:space="preserve">for </w:t>
      </w:r>
      <w:del w:id="30" w:author="Ira Sabran" w:date="2014-04-09T13:58:00Z">
        <w:r w:rsidRPr="007C29A6" w:rsidDel="007C29A6">
          <w:rPr>
            <w:b/>
            <w:bCs/>
          </w:rPr>
          <w:delText xml:space="preserve">extremely </w:delText>
        </w:r>
      </w:del>
      <w:ins w:id="31" w:author="Ira Sabran" w:date="2014-04-09T13:58:00Z">
        <w:r>
          <w:rPr>
            <w:b/>
            <w:bCs/>
          </w:rPr>
          <w:t>E</w:t>
        </w:r>
        <w:r w:rsidRPr="007C29A6">
          <w:rPr>
            <w:b/>
            <w:bCs/>
          </w:rPr>
          <w:t xml:space="preserve">xtremely </w:t>
        </w:r>
        <w:r>
          <w:rPr>
            <w:b/>
            <w:bCs/>
          </w:rPr>
          <w:t>L</w:t>
        </w:r>
      </w:ins>
      <w:del w:id="32" w:author="Ira Sabran" w:date="2014-04-09T13:58:00Z">
        <w:r w:rsidRPr="007C29A6" w:rsidDel="007C29A6">
          <w:rPr>
            <w:b/>
            <w:bCs/>
          </w:rPr>
          <w:delText>l</w:delText>
        </w:r>
      </w:del>
      <w:r w:rsidRPr="007C29A6">
        <w:rPr>
          <w:b/>
          <w:bCs/>
        </w:rPr>
        <w:t xml:space="preserve">ow </w:t>
      </w:r>
      <w:del w:id="33" w:author="Ira Sabran" w:date="2014-04-09T13:58:00Z">
        <w:r w:rsidRPr="007C29A6" w:rsidDel="007C29A6">
          <w:rPr>
            <w:b/>
            <w:bCs/>
          </w:rPr>
          <w:delText>vibration</w:delText>
        </w:r>
      </w:del>
      <w:ins w:id="34" w:author="Ira Sabran" w:date="2014-04-09T13:58:00Z">
        <w:r>
          <w:rPr>
            <w:b/>
            <w:bCs/>
          </w:rPr>
          <w:t>V</w:t>
        </w:r>
        <w:bookmarkStart w:id="35" w:name="_GoBack"/>
        <w:bookmarkEnd w:id="35"/>
        <w:r w:rsidRPr="007C29A6">
          <w:rPr>
            <w:b/>
            <w:bCs/>
          </w:rPr>
          <w:t>ibration</w:t>
        </w:r>
      </w:ins>
    </w:p>
    <w:p w:rsidR="007C29A6" w:rsidRPr="007C29A6" w:rsidRDefault="007C29A6" w:rsidP="007C29A6">
      <w:r w:rsidRPr="007C29A6">
        <w:t>Innovative structural design, advanced vibration damping materials, and special motor tuning work together to ensure extremely low vibration disturbance to the protein drop. All robotic microplate handling has been verified to cause fewer vibrations than a person carefully handling a plate.</w:t>
      </w:r>
    </w:p>
    <w:sectPr w:rsidR="007C29A6" w:rsidRPr="007C29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Ira Sabran">
    <w15:presenceInfo w15:providerId="Windows Live" w15:userId="46cc4f786de3a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9A6"/>
    <w:rsid w:val="00012094"/>
    <w:rsid w:val="000137C1"/>
    <w:rsid w:val="00036629"/>
    <w:rsid w:val="00060215"/>
    <w:rsid w:val="000A45B4"/>
    <w:rsid w:val="0010251C"/>
    <w:rsid w:val="001062B8"/>
    <w:rsid w:val="00132A61"/>
    <w:rsid w:val="00143C59"/>
    <w:rsid w:val="0019222D"/>
    <w:rsid w:val="002467C1"/>
    <w:rsid w:val="00246E3B"/>
    <w:rsid w:val="00250E43"/>
    <w:rsid w:val="002861D5"/>
    <w:rsid w:val="002C207B"/>
    <w:rsid w:val="00352716"/>
    <w:rsid w:val="003D117A"/>
    <w:rsid w:val="003D5233"/>
    <w:rsid w:val="00461D52"/>
    <w:rsid w:val="00484D48"/>
    <w:rsid w:val="00485DA8"/>
    <w:rsid w:val="00492B0F"/>
    <w:rsid w:val="00504FE6"/>
    <w:rsid w:val="00570905"/>
    <w:rsid w:val="00576354"/>
    <w:rsid w:val="00591E0B"/>
    <w:rsid w:val="005A5C13"/>
    <w:rsid w:val="005F2867"/>
    <w:rsid w:val="005F7CFD"/>
    <w:rsid w:val="00605E62"/>
    <w:rsid w:val="006270E8"/>
    <w:rsid w:val="0064429E"/>
    <w:rsid w:val="00660FEB"/>
    <w:rsid w:val="006949B3"/>
    <w:rsid w:val="006B4B58"/>
    <w:rsid w:val="006B6AEE"/>
    <w:rsid w:val="006C7A15"/>
    <w:rsid w:val="006E7B16"/>
    <w:rsid w:val="007165DF"/>
    <w:rsid w:val="007244E7"/>
    <w:rsid w:val="00744CEC"/>
    <w:rsid w:val="00785385"/>
    <w:rsid w:val="007A75BC"/>
    <w:rsid w:val="007C29A6"/>
    <w:rsid w:val="0083731B"/>
    <w:rsid w:val="00872F32"/>
    <w:rsid w:val="008750E0"/>
    <w:rsid w:val="008B0853"/>
    <w:rsid w:val="008E10BE"/>
    <w:rsid w:val="00901F92"/>
    <w:rsid w:val="00973C76"/>
    <w:rsid w:val="009C6083"/>
    <w:rsid w:val="009F77E0"/>
    <w:rsid w:val="00A41B3F"/>
    <w:rsid w:val="00A5649E"/>
    <w:rsid w:val="00A8017D"/>
    <w:rsid w:val="00A80F7C"/>
    <w:rsid w:val="00AA62C1"/>
    <w:rsid w:val="00AA6C6C"/>
    <w:rsid w:val="00AC5093"/>
    <w:rsid w:val="00AE60F2"/>
    <w:rsid w:val="00B01E11"/>
    <w:rsid w:val="00B46AFF"/>
    <w:rsid w:val="00B805C7"/>
    <w:rsid w:val="00BB6B8F"/>
    <w:rsid w:val="00BF4B57"/>
    <w:rsid w:val="00BF6075"/>
    <w:rsid w:val="00C0288D"/>
    <w:rsid w:val="00C42DCC"/>
    <w:rsid w:val="00C77F2D"/>
    <w:rsid w:val="00CB635D"/>
    <w:rsid w:val="00CF1A97"/>
    <w:rsid w:val="00D32F73"/>
    <w:rsid w:val="00DA23B8"/>
    <w:rsid w:val="00E027CE"/>
    <w:rsid w:val="00E12522"/>
    <w:rsid w:val="00E40501"/>
    <w:rsid w:val="00E91C5F"/>
    <w:rsid w:val="00EC2231"/>
    <w:rsid w:val="00F741FE"/>
    <w:rsid w:val="00F96410"/>
    <w:rsid w:val="00F96859"/>
    <w:rsid w:val="00FE11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1EA358-5486-4376-84A4-5F29CF954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9A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6991017">
      <w:bodyDiv w:val="1"/>
      <w:marLeft w:val="0"/>
      <w:marRight w:val="0"/>
      <w:marTop w:val="0"/>
      <w:marBottom w:val="0"/>
      <w:divBdr>
        <w:top w:val="none" w:sz="0" w:space="0" w:color="auto"/>
        <w:left w:val="none" w:sz="0" w:space="0" w:color="auto"/>
        <w:bottom w:val="none" w:sz="0" w:space="0" w:color="auto"/>
        <w:right w:val="none" w:sz="0" w:space="0" w:color="auto"/>
      </w:divBdr>
      <w:divsChild>
        <w:div w:id="1500272413">
          <w:marLeft w:val="0"/>
          <w:marRight w:val="0"/>
          <w:marTop w:val="0"/>
          <w:marBottom w:val="0"/>
          <w:divBdr>
            <w:top w:val="none" w:sz="0" w:space="0" w:color="auto"/>
            <w:left w:val="none" w:sz="0" w:space="0" w:color="auto"/>
            <w:bottom w:val="none" w:sz="0" w:space="0" w:color="auto"/>
            <w:right w:val="none" w:sz="0" w:space="0" w:color="auto"/>
          </w:divBdr>
        </w:div>
        <w:div w:id="332537567">
          <w:marLeft w:val="0"/>
          <w:marRight w:val="0"/>
          <w:marTop w:val="0"/>
          <w:marBottom w:val="0"/>
          <w:divBdr>
            <w:top w:val="none" w:sz="0" w:space="0" w:color="auto"/>
            <w:left w:val="none" w:sz="0" w:space="0" w:color="auto"/>
            <w:bottom w:val="none" w:sz="0" w:space="0" w:color="auto"/>
            <w:right w:val="none" w:sz="0" w:space="0" w:color="auto"/>
          </w:divBdr>
        </w:div>
        <w:div w:id="1337145670">
          <w:marLeft w:val="0"/>
          <w:marRight w:val="0"/>
          <w:marTop w:val="0"/>
          <w:marBottom w:val="0"/>
          <w:divBdr>
            <w:top w:val="none" w:sz="0" w:space="0" w:color="auto"/>
            <w:left w:val="none" w:sz="0" w:space="0" w:color="auto"/>
            <w:bottom w:val="none" w:sz="0" w:space="0" w:color="auto"/>
            <w:right w:val="none" w:sz="0" w:space="0" w:color="auto"/>
          </w:divBdr>
        </w:div>
        <w:div w:id="1204173423">
          <w:marLeft w:val="0"/>
          <w:marRight w:val="150"/>
          <w:marTop w:val="0"/>
          <w:marBottom w:val="0"/>
          <w:divBdr>
            <w:top w:val="none" w:sz="0" w:space="0" w:color="auto"/>
            <w:left w:val="none" w:sz="0" w:space="0" w:color="auto"/>
            <w:bottom w:val="none" w:sz="0" w:space="0" w:color="auto"/>
            <w:right w:val="none" w:sz="0" w:space="0" w:color="auto"/>
          </w:divBdr>
        </w:div>
        <w:div w:id="1394112767">
          <w:marLeft w:val="0"/>
          <w:marRight w:val="0"/>
          <w:marTop w:val="0"/>
          <w:marBottom w:val="0"/>
          <w:divBdr>
            <w:top w:val="none" w:sz="0" w:space="0" w:color="auto"/>
            <w:left w:val="none" w:sz="0" w:space="0" w:color="auto"/>
            <w:bottom w:val="none" w:sz="0" w:space="0" w:color="auto"/>
            <w:right w:val="none" w:sz="0" w:space="0" w:color="auto"/>
          </w:divBdr>
        </w:div>
        <w:div w:id="2082214912">
          <w:marLeft w:val="0"/>
          <w:marRight w:val="150"/>
          <w:marTop w:val="0"/>
          <w:marBottom w:val="0"/>
          <w:divBdr>
            <w:top w:val="none" w:sz="0" w:space="0" w:color="auto"/>
            <w:left w:val="none" w:sz="0" w:space="0" w:color="auto"/>
            <w:bottom w:val="none" w:sz="0" w:space="0" w:color="auto"/>
            <w:right w:val="none" w:sz="0" w:space="0" w:color="auto"/>
          </w:divBdr>
        </w:div>
        <w:div w:id="1144272758">
          <w:marLeft w:val="0"/>
          <w:marRight w:val="0"/>
          <w:marTop w:val="0"/>
          <w:marBottom w:val="0"/>
          <w:divBdr>
            <w:top w:val="none" w:sz="0" w:space="0" w:color="auto"/>
            <w:left w:val="none" w:sz="0" w:space="0" w:color="auto"/>
            <w:bottom w:val="none" w:sz="0" w:space="0" w:color="auto"/>
            <w:right w:val="none" w:sz="0" w:space="0" w:color="auto"/>
          </w:divBdr>
        </w:div>
      </w:divsChild>
    </w:div>
    <w:div w:id="994989123">
      <w:bodyDiv w:val="1"/>
      <w:marLeft w:val="0"/>
      <w:marRight w:val="0"/>
      <w:marTop w:val="0"/>
      <w:marBottom w:val="0"/>
      <w:divBdr>
        <w:top w:val="none" w:sz="0" w:space="0" w:color="auto"/>
        <w:left w:val="none" w:sz="0" w:space="0" w:color="auto"/>
        <w:bottom w:val="none" w:sz="0" w:space="0" w:color="auto"/>
        <w:right w:val="none" w:sz="0" w:space="0" w:color="auto"/>
      </w:divBdr>
      <w:divsChild>
        <w:div w:id="1478299616">
          <w:marLeft w:val="0"/>
          <w:marRight w:val="0"/>
          <w:marTop w:val="0"/>
          <w:marBottom w:val="0"/>
          <w:divBdr>
            <w:top w:val="none" w:sz="0" w:space="0" w:color="auto"/>
            <w:left w:val="none" w:sz="0" w:space="0" w:color="auto"/>
            <w:bottom w:val="none" w:sz="0" w:space="0" w:color="auto"/>
            <w:right w:val="none" w:sz="0" w:space="0" w:color="auto"/>
          </w:divBdr>
        </w:div>
        <w:div w:id="268052683">
          <w:marLeft w:val="0"/>
          <w:marRight w:val="0"/>
          <w:marTop w:val="0"/>
          <w:marBottom w:val="0"/>
          <w:divBdr>
            <w:top w:val="none" w:sz="0" w:space="0" w:color="auto"/>
            <w:left w:val="none" w:sz="0" w:space="0" w:color="auto"/>
            <w:bottom w:val="none" w:sz="0" w:space="0" w:color="auto"/>
            <w:right w:val="none" w:sz="0" w:space="0" w:color="auto"/>
          </w:divBdr>
        </w:div>
        <w:div w:id="2111385381">
          <w:marLeft w:val="0"/>
          <w:marRight w:val="0"/>
          <w:marTop w:val="0"/>
          <w:marBottom w:val="0"/>
          <w:divBdr>
            <w:top w:val="none" w:sz="0" w:space="0" w:color="auto"/>
            <w:left w:val="none" w:sz="0" w:space="0" w:color="auto"/>
            <w:bottom w:val="none" w:sz="0" w:space="0" w:color="auto"/>
            <w:right w:val="none" w:sz="0" w:space="0" w:color="auto"/>
          </w:divBdr>
        </w:div>
        <w:div w:id="954947112">
          <w:marLeft w:val="0"/>
          <w:marRight w:val="150"/>
          <w:marTop w:val="0"/>
          <w:marBottom w:val="0"/>
          <w:divBdr>
            <w:top w:val="none" w:sz="0" w:space="0" w:color="auto"/>
            <w:left w:val="none" w:sz="0" w:space="0" w:color="auto"/>
            <w:bottom w:val="none" w:sz="0" w:space="0" w:color="auto"/>
            <w:right w:val="none" w:sz="0" w:space="0" w:color="auto"/>
          </w:divBdr>
        </w:div>
        <w:div w:id="1383477176">
          <w:marLeft w:val="0"/>
          <w:marRight w:val="0"/>
          <w:marTop w:val="0"/>
          <w:marBottom w:val="0"/>
          <w:divBdr>
            <w:top w:val="none" w:sz="0" w:space="0" w:color="auto"/>
            <w:left w:val="none" w:sz="0" w:space="0" w:color="auto"/>
            <w:bottom w:val="none" w:sz="0" w:space="0" w:color="auto"/>
            <w:right w:val="none" w:sz="0" w:space="0" w:color="auto"/>
          </w:divBdr>
        </w:div>
        <w:div w:id="697465139">
          <w:marLeft w:val="0"/>
          <w:marRight w:val="150"/>
          <w:marTop w:val="0"/>
          <w:marBottom w:val="0"/>
          <w:divBdr>
            <w:top w:val="none" w:sz="0" w:space="0" w:color="auto"/>
            <w:left w:val="none" w:sz="0" w:space="0" w:color="auto"/>
            <w:bottom w:val="none" w:sz="0" w:space="0" w:color="auto"/>
            <w:right w:val="none" w:sz="0" w:space="0" w:color="auto"/>
          </w:divBdr>
        </w:div>
        <w:div w:id="1169246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ormulatrix.com/demosite/protein-crystallization/products/rock-imager-1000/index.html" TargetMode="External"/><Relationship Id="rId4" Type="http://schemas.openxmlformats.org/officeDocument/2006/relationships/hyperlink" Target="http://www.formulatrix.com/demosite/protein-crystallization/products/frap/index.html#tabbed-nav=tab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378</Words>
  <Characters>2158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Ira Sabran</dc:creator>
  <cp:keywords/>
  <dc:description/>
  <cp:lastModifiedBy>Ira Sabran</cp:lastModifiedBy>
  <cp:revision>1</cp:revision>
  <dcterms:created xsi:type="dcterms:W3CDTF">2014-04-09T17:47:00Z</dcterms:created>
  <dcterms:modified xsi:type="dcterms:W3CDTF">2014-04-09T18:00:00Z</dcterms:modified>
</cp:coreProperties>
</file>