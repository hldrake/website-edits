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3C59" w:rsidRDefault="00B61567">
      <w:r>
        <w:t>M</w:t>
      </w:r>
      <w:r>
        <w:t>UVIS</w:t>
      </w:r>
      <w:r>
        <w:t xml:space="preserve"> </w:t>
      </w:r>
      <w:r w:rsidR="00C8103C">
        <w:t>Overview</w:t>
      </w:r>
    </w:p>
    <w:p w:rsidR="00C8103C" w:rsidRDefault="00C8103C">
      <w:hyperlink r:id="rId4" w:history="1">
        <w:r w:rsidRPr="00AB1503">
          <w:rPr>
            <w:rStyle w:val="Hyperlink"/>
          </w:rPr>
          <w:t>http://www.formulatrix.com/demosite/protein-crystallization/products/muvis/index.html#tabbed-nav=tab1</w:t>
        </w:r>
      </w:hyperlink>
    </w:p>
    <w:p w:rsidR="00C8103C" w:rsidRPr="00C8103C" w:rsidRDefault="00C8103C" w:rsidP="00C8103C">
      <w:pPr>
        <w:rPr>
          <w:b/>
          <w:bCs/>
        </w:rPr>
      </w:pPr>
      <w:r w:rsidRPr="00C8103C">
        <w:rPr>
          <w:b/>
          <w:bCs/>
        </w:rPr>
        <w:t>Crystal Clear Imaging. Fast &amp; Easy</w:t>
      </w:r>
      <w:bookmarkStart w:id="0" w:name="_GoBack"/>
      <w:del w:id="1" w:author="Ira Sabran" w:date="2014-04-21T11:56:00Z">
        <w:r w:rsidRPr="00C8103C" w:rsidDel="00B61567">
          <w:rPr>
            <w:b/>
            <w:bCs/>
          </w:rPr>
          <w:delText>.</w:delText>
        </w:r>
      </w:del>
      <w:bookmarkEnd w:id="0"/>
    </w:p>
    <w:p w:rsidR="00C8103C" w:rsidRDefault="00C8103C">
      <w:r w:rsidRPr="00C8103C">
        <w:t>The Manual UV Inspection Station (MUVIS) is a stand-alone UV microscope that provides a quick and easy way to scan your plates for protein crystals. MUVIS'</w:t>
      </w:r>
      <w:del w:id="2" w:author="Ira Sabran" w:date="2014-04-21T11:57:00Z">
        <w:r w:rsidRPr="00C8103C" w:rsidDel="00B61567">
          <w:delText>s</w:delText>
        </w:r>
      </w:del>
      <w:r w:rsidRPr="00C8103C">
        <w:t xml:space="preserve"> sensitive camera captures your drops in both visible and UV light, allowing you to distinguish whether or not your crystals are protein formations. MUVIS's black-and-white, 1.4 MP CCD camera captures your drops at a 2.24</w:t>
      </w:r>
      <w:ins w:id="3" w:author="Ira Sabran" w:date="2014-04-21T11:57:00Z">
        <w:r w:rsidR="00B61567">
          <w:t xml:space="preserve"> </w:t>
        </w:r>
      </w:ins>
      <w:r w:rsidRPr="00C8103C">
        <w:t>mm field of view, magnifying your drops for close inspection.</w:t>
      </w:r>
    </w:p>
    <w:sectPr w:rsidR="00C810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Ira Sabran">
    <w15:presenceInfo w15:providerId="Windows Live" w15:userId="46cc4f786de3ad9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103C"/>
    <w:rsid w:val="00012094"/>
    <w:rsid w:val="000137C1"/>
    <w:rsid w:val="00036629"/>
    <w:rsid w:val="0004770F"/>
    <w:rsid w:val="00053D40"/>
    <w:rsid w:val="00060215"/>
    <w:rsid w:val="00090C9E"/>
    <w:rsid w:val="000A45B4"/>
    <w:rsid w:val="000A7016"/>
    <w:rsid w:val="000B410B"/>
    <w:rsid w:val="000B4990"/>
    <w:rsid w:val="0010251C"/>
    <w:rsid w:val="001062B8"/>
    <w:rsid w:val="001133E1"/>
    <w:rsid w:val="00121412"/>
    <w:rsid w:val="00132A61"/>
    <w:rsid w:val="00143C59"/>
    <w:rsid w:val="0019222D"/>
    <w:rsid w:val="0019668F"/>
    <w:rsid w:val="001A04FE"/>
    <w:rsid w:val="001B7517"/>
    <w:rsid w:val="001D57A3"/>
    <w:rsid w:val="00224EC7"/>
    <w:rsid w:val="002467C1"/>
    <w:rsid w:val="00246E3B"/>
    <w:rsid w:val="00250E43"/>
    <w:rsid w:val="002541DC"/>
    <w:rsid w:val="002861D5"/>
    <w:rsid w:val="002C207B"/>
    <w:rsid w:val="002C5197"/>
    <w:rsid w:val="00352716"/>
    <w:rsid w:val="00377571"/>
    <w:rsid w:val="00381A5D"/>
    <w:rsid w:val="003858A7"/>
    <w:rsid w:val="0038637C"/>
    <w:rsid w:val="003B4901"/>
    <w:rsid w:val="003D117A"/>
    <w:rsid w:val="003D5233"/>
    <w:rsid w:val="003E4BDA"/>
    <w:rsid w:val="00461D52"/>
    <w:rsid w:val="00484D48"/>
    <w:rsid w:val="00485DA8"/>
    <w:rsid w:val="00492B0F"/>
    <w:rsid w:val="004D59AD"/>
    <w:rsid w:val="00504FE6"/>
    <w:rsid w:val="00550790"/>
    <w:rsid w:val="005515F4"/>
    <w:rsid w:val="00570905"/>
    <w:rsid w:val="00576354"/>
    <w:rsid w:val="00591E0B"/>
    <w:rsid w:val="005A5C13"/>
    <w:rsid w:val="005E7E13"/>
    <w:rsid w:val="005F2867"/>
    <w:rsid w:val="005F7CFD"/>
    <w:rsid w:val="00600EBC"/>
    <w:rsid w:val="00605E62"/>
    <w:rsid w:val="00626DAC"/>
    <w:rsid w:val="006270E8"/>
    <w:rsid w:val="0064429E"/>
    <w:rsid w:val="00660FEB"/>
    <w:rsid w:val="00661525"/>
    <w:rsid w:val="006949B3"/>
    <w:rsid w:val="006B4B58"/>
    <w:rsid w:val="006B5348"/>
    <w:rsid w:val="006B6AEE"/>
    <w:rsid w:val="006C7A15"/>
    <w:rsid w:val="006E7B16"/>
    <w:rsid w:val="007165DF"/>
    <w:rsid w:val="007244E7"/>
    <w:rsid w:val="00744CEC"/>
    <w:rsid w:val="0077128D"/>
    <w:rsid w:val="00785385"/>
    <w:rsid w:val="007A75BC"/>
    <w:rsid w:val="00825703"/>
    <w:rsid w:val="00830217"/>
    <w:rsid w:val="0083731B"/>
    <w:rsid w:val="00837F6A"/>
    <w:rsid w:val="008506A4"/>
    <w:rsid w:val="00872F32"/>
    <w:rsid w:val="008750E0"/>
    <w:rsid w:val="008B0853"/>
    <w:rsid w:val="008E10BE"/>
    <w:rsid w:val="008E67C7"/>
    <w:rsid w:val="008F1BCB"/>
    <w:rsid w:val="00901F92"/>
    <w:rsid w:val="00973C76"/>
    <w:rsid w:val="00976C7C"/>
    <w:rsid w:val="009B003A"/>
    <w:rsid w:val="009B06F1"/>
    <w:rsid w:val="009C6083"/>
    <w:rsid w:val="009F77E0"/>
    <w:rsid w:val="00A0052E"/>
    <w:rsid w:val="00A314FC"/>
    <w:rsid w:val="00A41B3F"/>
    <w:rsid w:val="00A44847"/>
    <w:rsid w:val="00A5649E"/>
    <w:rsid w:val="00A8017D"/>
    <w:rsid w:val="00A80F7C"/>
    <w:rsid w:val="00AA62C1"/>
    <w:rsid w:val="00AA6C6C"/>
    <w:rsid w:val="00AC5093"/>
    <w:rsid w:val="00AE60F2"/>
    <w:rsid w:val="00B01E11"/>
    <w:rsid w:val="00B26FAC"/>
    <w:rsid w:val="00B46AFF"/>
    <w:rsid w:val="00B61567"/>
    <w:rsid w:val="00B70F33"/>
    <w:rsid w:val="00B805C7"/>
    <w:rsid w:val="00B84136"/>
    <w:rsid w:val="00B873A1"/>
    <w:rsid w:val="00BA474B"/>
    <w:rsid w:val="00BB6B8F"/>
    <w:rsid w:val="00BC597C"/>
    <w:rsid w:val="00BD3A1B"/>
    <w:rsid w:val="00BF4B57"/>
    <w:rsid w:val="00BF6075"/>
    <w:rsid w:val="00BF7500"/>
    <w:rsid w:val="00C0288D"/>
    <w:rsid w:val="00C3291F"/>
    <w:rsid w:val="00C42DCC"/>
    <w:rsid w:val="00C6577B"/>
    <w:rsid w:val="00C77F2D"/>
    <w:rsid w:val="00C8103C"/>
    <w:rsid w:val="00CB635D"/>
    <w:rsid w:val="00CE19A2"/>
    <w:rsid w:val="00CF1A97"/>
    <w:rsid w:val="00D32F73"/>
    <w:rsid w:val="00D448F8"/>
    <w:rsid w:val="00DA23B8"/>
    <w:rsid w:val="00DC772F"/>
    <w:rsid w:val="00DD5403"/>
    <w:rsid w:val="00E027CE"/>
    <w:rsid w:val="00E02E12"/>
    <w:rsid w:val="00E12522"/>
    <w:rsid w:val="00E40501"/>
    <w:rsid w:val="00E91C5F"/>
    <w:rsid w:val="00EB3B3C"/>
    <w:rsid w:val="00EC2231"/>
    <w:rsid w:val="00F00AC4"/>
    <w:rsid w:val="00F741FE"/>
    <w:rsid w:val="00F96410"/>
    <w:rsid w:val="00F96859"/>
    <w:rsid w:val="00FB327D"/>
    <w:rsid w:val="00FC5ED3"/>
    <w:rsid w:val="00FE1154"/>
    <w:rsid w:val="00FE2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BEF77B-FE28-4C2F-856C-FBDE905C0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8103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123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49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671211">
              <w:marLeft w:val="30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71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49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258414">
              <w:marLeft w:val="30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hyperlink" Target="http://www.formulatrix.com/demosite/protein-crystallization/products/muvis/index.html#tabbed-nav=tab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Ira Sabran</dc:creator>
  <cp:keywords/>
  <dc:description/>
  <cp:lastModifiedBy>Ira Sabran</cp:lastModifiedBy>
  <cp:revision>2</cp:revision>
  <dcterms:created xsi:type="dcterms:W3CDTF">2014-04-21T15:37:00Z</dcterms:created>
  <dcterms:modified xsi:type="dcterms:W3CDTF">2014-04-21T15:58:00Z</dcterms:modified>
</cp:coreProperties>
</file>