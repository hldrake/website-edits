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257C8E" w:rsidRDefault="00257C8E">
      <w:r w:rsidRPr="00257C8E">
        <w:t>Mantis Overview</w:t>
      </w:r>
    </w:p>
    <w:p w:rsidR="00257C8E" w:rsidRPr="00257C8E" w:rsidRDefault="00257C8E">
      <w:r w:rsidRPr="00257C8E">
        <w:t>http://www.formulatrix.com/demosite/liquid-handling/products/mantis/index.html</w:t>
      </w:r>
    </w:p>
    <w:p w:rsidR="00257C8E" w:rsidRPr="00257C8E" w:rsidRDefault="00257C8E" w:rsidP="00257C8E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257C8E">
        <w:rPr>
          <w:rFonts w:eastAsia="Times New Roman" w:cs="Times New Roman"/>
        </w:rPr>
        <w:t>Mantis is a</w:t>
      </w:r>
      <w:ins w:id="0" w:author="Ira Sabran" w:date="2014-04-04T15:30:00Z">
        <w:r>
          <w:rPr>
            <w:rFonts w:eastAsia="Times New Roman" w:cs="Times New Roman"/>
          </w:rPr>
          <w:t xml:space="preserve"> programmable,</w:t>
        </w:r>
      </w:ins>
      <w:r w:rsidRPr="00257C8E">
        <w:rPr>
          <w:rFonts w:eastAsia="Times New Roman" w:cs="Times New Roman"/>
        </w:rPr>
        <w:t xml:space="preserve"> low volume, low dead-volume, non-contact liquid dispenser. The Mantis does not clog, and </w:t>
      </w:r>
      <w:del w:id="1" w:author="Ira Sabran" w:date="2014-04-04T15:34:00Z">
        <w:r w:rsidRPr="00257C8E" w:rsidDel="00257C8E">
          <w:rPr>
            <w:rFonts w:eastAsia="Times New Roman" w:cs="Times New Roman"/>
          </w:rPr>
          <w:delText xml:space="preserve">is capable of </w:delText>
        </w:r>
      </w:del>
      <w:ins w:id="2" w:author="Ira Sabran" w:date="2014-04-04T15:34:00Z">
        <w:r>
          <w:rPr>
            <w:rFonts w:eastAsia="Times New Roman" w:cs="Times New Roman"/>
          </w:rPr>
          <w:t xml:space="preserve">can </w:t>
        </w:r>
      </w:ins>
      <w:del w:id="3" w:author="Ira Sabran" w:date="2014-04-04T15:34:00Z">
        <w:r w:rsidRPr="00257C8E" w:rsidDel="00257C8E">
          <w:rPr>
            <w:rFonts w:eastAsia="Times New Roman" w:cs="Times New Roman"/>
          </w:rPr>
          <w:delText xml:space="preserve">dispensing </w:delText>
        </w:r>
      </w:del>
      <w:ins w:id="4" w:author="Ira Sabran" w:date="2014-04-04T15:34:00Z">
        <w:r w:rsidRPr="00257C8E">
          <w:rPr>
            <w:rFonts w:eastAsia="Times New Roman" w:cs="Times New Roman"/>
          </w:rPr>
          <w:t>dispens</w:t>
        </w:r>
        <w:r>
          <w:rPr>
            <w:rFonts w:eastAsia="Times New Roman" w:cs="Times New Roman"/>
          </w:rPr>
          <w:t>e</w:t>
        </w:r>
        <w:r w:rsidRPr="00257C8E">
          <w:rPr>
            <w:rFonts w:eastAsia="Times New Roman" w:cs="Times New Roman"/>
          </w:rPr>
          <w:t xml:space="preserve"> </w:t>
        </w:r>
      </w:ins>
      <w:r w:rsidRPr="00257C8E">
        <w:rPr>
          <w:rFonts w:eastAsia="Times New Roman" w:cs="Times New Roman"/>
        </w:rPr>
        <w:t>any volume of any reagent into any well of an SBS plate.</w:t>
      </w:r>
    </w:p>
    <w:p w:rsidR="00257C8E" w:rsidRDefault="00257C8E" w:rsidP="00257C8E">
      <w:pPr>
        <w:spacing w:after="0" w:line="240" w:lineRule="auto"/>
        <w:ind w:left="720"/>
        <w:rPr>
          <w:ins w:id="5" w:author="Ira Sabran" w:date="2014-04-04T15:37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Low Dead Volume</w:t>
      </w:r>
      <w:del w:id="6" w:author="Ira Sabran" w:date="2014-04-04T15:37:00Z">
        <w:r w:rsidRPr="00257C8E" w:rsidDel="00257C8E">
          <w:rPr>
            <w:rFonts w:eastAsia="Times New Roman" w:cs="Times New Roman"/>
          </w:rPr>
          <w:br/>
        </w:r>
      </w:del>
    </w:p>
    <w:p w:rsidR="00257C8E" w:rsidRPr="00257C8E" w:rsidRDefault="00257C8E" w:rsidP="00257C8E">
      <w:pPr>
        <w:spacing w:after="0" w:line="240" w:lineRule="auto"/>
        <w:ind w:left="720"/>
        <w:rPr>
          <w:rFonts w:eastAsia="Times New Roman" w:cs="Times New Roman"/>
        </w:rPr>
      </w:pPr>
      <w:r w:rsidRPr="00257C8E">
        <w:rPr>
          <w:rFonts w:eastAsia="Times New Roman" w:cs="Times New Roman"/>
        </w:rPr>
        <w:t xml:space="preserve">A pipette tip </w:t>
      </w:r>
      <w:del w:id="7" w:author="Ira Sabran" w:date="2014-04-04T15:39:00Z">
        <w:r w:rsidRPr="00257C8E" w:rsidDel="00257C8E">
          <w:rPr>
            <w:rFonts w:eastAsia="Times New Roman" w:cs="Times New Roman"/>
          </w:rPr>
          <w:delText xml:space="preserve">can </w:delText>
        </w:r>
      </w:del>
      <w:r w:rsidRPr="00257C8E">
        <w:rPr>
          <w:rFonts w:eastAsia="Times New Roman" w:cs="Times New Roman"/>
        </w:rPr>
        <w:t>input</w:t>
      </w:r>
      <w:ins w:id="8" w:author="Ira Sabran" w:date="2014-04-04T15:39:00Z">
        <w:r>
          <w:rPr>
            <w:rFonts w:eastAsia="Times New Roman" w:cs="Times New Roman"/>
          </w:rPr>
          <w:t>s</w:t>
        </w:r>
      </w:ins>
      <w:r w:rsidRPr="00257C8E">
        <w:rPr>
          <w:rFonts w:eastAsia="Times New Roman" w:cs="Times New Roman"/>
        </w:rPr>
        <w:t xml:space="preserve"> directly into the Mantis’ chip</w:t>
      </w:r>
      <w:ins w:id="9" w:author="Ira Sabran" w:date="2014-04-04T15:40:00Z">
        <w:r>
          <w:rPr>
            <w:rFonts w:eastAsia="Times New Roman" w:cs="Times New Roman"/>
          </w:rPr>
          <w:t>,</w:t>
        </w:r>
      </w:ins>
      <w:r w:rsidRPr="00257C8E">
        <w:rPr>
          <w:rFonts w:eastAsia="Times New Roman" w:cs="Times New Roman"/>
        </w:rPr>
        <w:t xml:space="preserve"> </w:t>
      </w:r>
      <w:del w:id="10" w:author="Ira Sabran" w:date="2014-04-04T15:40:00Z">
        <w:r w:rsidRPr="00257C8E" w:rsidDel="00257C8E">
          <w:rPr>
            <w:rFonts w:eastAsia="Times New Roman" w:cs="Times New Roman"/>
          </w:rPr>
          <w:delText xml:space="preserve">to </w:delText>
        </w:r>
        <w:r w:rsidDel="00257C8E">
          <w:rPr>
            <w:rFonts w:eastAsia="Times New Roman" w:cs="Times New Roman"/>
          </w:rPr>
          <w:delText>minimize</w:delText>
        </w:r>
        <w:r w:rsidRPr="00257C8E" w:rsidDel="00257C8E">
          <w:rPr>
            <w:rFonts w:eastAsia="Times New Roman" w:cs="Times New Roman"/>
          </w:rPr>
          <w:delText xml:space="preserve"> </w:delText>
        </w:r>
      </w:del>
      <w:ins w:id="11" w:author="Ira Sabran" w:date="2014-04-04T15:40:00Z">
        <w:r>
          <w:rPr>
            <w:rFonts w:eastAsia="Times New Roman" w:cs="Times New Roman"/>
          </w:rPr>
          <w:t>minimiz</w:t>
        </w:r>
        <w:r>
          <w:rPr>
            <w:rFonts w:eastAsia="Times New Roman" w:cs="Times New Roman"/>
          </w:rPr>
          <w:t>ing</w:t>
        </w:r>
        <w:r w:rsidRPr="00257C8E">
          <w:rPr>
            <w:rFonts w:eastAsia="Times New Roman" w:cs="Times New Roman"/>
          </w:rPr>
          <w:t xml:space="preserve"> </w:t>
        </w:r>
      </w:ins>
      <w:r w:rsidRPr="00257C8E">
        <w:rPr>
          <w:rFonts w:eastAsia="Times New Roman" w:cs="Times New Roman"/>
        </w:rPr>
        <w:t>dead volumes down to 6</w:t>
      </w:r>
      <w:r>
        <w:rPr>
          <w:rFonts w:eastAsia="Times New Roman" w:cs="Times New Roman"/>
        </w:rPr>
        <w:t xml:space="preserve"> </w:t>
      </w:r>
      <w:r w:rsidRPr="00257C8E">
        <w:rPr>
          <w:rFonts w:eastAsia="Times New Roman" w:cs="Times New Roman"/>
        </w:rPr>
        <w:t>µL.</w:t>
      </w:r>
      <w:del w:id="12" w:author="Ira Sabran" w:date="2014-04-04T15:38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RDefault="00257C8E" w:rsidP="00257C8E">
      <w:pPr>
        <w:spacing w:after="0" w:line="240" w:lineRule="auto"/>
        <w:ind w:left="720"/>
        <w:rPr>
          <w:ins w:id="13" w:author="Ira Sabran" w:date="2014-04-04T15:37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Clean</w:t>
      </w:r>
      <w:del w:id="14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15" w:author="Ira Sabran" w:date="2014-04-04T15:37:00Z">
        <w:r w:rsidRPr="00257C8E" w:rsidDel="00257C8E">
          <w:rPr>
            <w:rFonts w:eastAsia="Times New Roman" w:cs="Times New Roman"/>
          </w:rPr>
          <w:br/>
        </w:r>
      </w:del>
    </w:p>
    <w:p w:rsidR="00257C8E" w:rsidRPr="00257C8E" w:rsidRDefault="00257C8E" w:rsidP="00257C8E">
      <w:pPr>
        <w:spacing w:after="0" w:line="240" w:lineRule="auto"/>
        <w:ind w:left="720"/>
        <w:rPr>
          <w:rFonts w:eastAsia="Times New Roman" w:cs="Times New Roman"/>
        </w:rPr>
      </w:pPr>
      <w:r w:rsidRPr="00257C8E">
        <w:rPr>
          <w:rFonts w:eastAsia="Times New Roman" w:cs="Times New Roman"/>
        </w:rPr>
        <w:t xml:space="preserve">The </w:t>
      </w:r>
      <w:ins w:id="16" w:author="Ira Sabran" w:date="2014-04-04T15:40:00Z">
        <w:r w:rsidRPr="00257C8E">
          <w:rPr>
            <w:rFonts w:eastAsia="Times New Roman" w:cs="Times New Roman"/>
          </w:rPr>
          <w:t>Mantis</w:t>
        </w:r>
        <w:r>
          <w:rPr>
            <w:rFonts w:eastAsia="Times New Roman" w:cs="Times New Roman"/>
          </w:rPr>
          <w:t>’</w:t>
        </w:r>
        <w:r w:rsidRPr="00257C8E">
          <w:rPr>
            <w:rFonts w:eastAsia="Times New Roman" w:cs="Times New Roman"/>
          </w:rPr>
          <w:t xml:space="preserve"> </w:t>
        </w:r>
      </w:ins>
      <w:r w:rsidRPr="00257C8E">
        <w:rPr>
          <w:rFonts w:eastAsia="Times New Roman" w:cs="Times New Roman"/>
        </w:rPr>
        <w:t xml:space="preserve">fluid path </w:t>
      </w:r>
      <w:del w:id="17" w:author="Ira Sabran" w:date="2014-04-04T15:41:00Z">
        <w:r w:rsidRPr="00257C8E" w:rsidDel="00257C8E">
          <w:rPr>
            <w:rFonts w:eastAsia="Times New Roman" w:cs="Times New Roman"/>
          </w:rPr>
          <w:delText xml:space="preserve">of the </w:delText>
        </w:r>
      </w:del>
      <w:del w:id="18" w:author="Ira Sabran" w:date="2014-04-04T15:40:00Z">
        <w:r w:rsidRPr="00257C8E" w:rsidDel="00257C8E">
          <w:rPr>
            <w:rFonts w:eastAsia="Times New Roman" w:cs="Times New Roman"/>
          </w:rPr>
          <w:delText xml:space="preserve">Mantis </w:delText>
        </w:r>
      </w:del>
      <w:r w:rsidRPr="00257C8E">
        <w:rPr>
          <w:rFonts w:eastAsia="Times New Roman" w:cs="Times New Roman"/>
        </w:rPr>
        <w:t>is both disposable and washable.</w:t>
      </w:r>
      <w:del w:id="19" w:author="Ira Sabran" w:date="2014-04-04T15:41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RDefault="00257C8E" w:rsidP="00257C8E">
      <w:pPr>
        <w:spacing w:after="0" w:line="240" w:lineRule="auto"/>
        <w:ind w:left="720"/>
        <w:rPr>
          <w:ins w:id="20" w:author="Ira Sabran" w:date="2014-04-04T15:37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Reliable</w:t>
      </w:r>
      <w:del w:id="21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22" w:author="Ira Sabran" w:date="2014-04-04T15:37:00Z">
        <w:r w:rsidRPr="00257C8E" w:rsidDel="00257C8E">
          <w:rPr>
            <w:rFonts w:eastAsia="Times New Roman" w:cs="Times New Roman"/>
          </w:rPr>
          <w:br/>
        </w:r>
      </w:del>
    </w:p>
    <w:p w:rsidR="00257C8E" w:rsidRPr="00257C8E" w:rsidRDefault="00257C8E" w:rsidP="00257C8E">
      <w:pPr>
        <w:spacing w:after="0" w:line="240" w:lineRule="auto"/>
        <w:ind w:left="720"/>
        <w:rPr>
          <w:rFonts w:eastAsia="Times New Roman" w:cs="Times New Roman"/>
        </w:rPr>
      </w:pPr>
      <w:del w:id="23" w:author="Ira Sabran" w:date="2014-04-04T15:42:00Z">
        <w:r w:rsidRPr="00257C8E" w:rsidDel="00257C8E">
          <w:rPr>
            <w:rFonts w:eastAsia="Times New Roman" w:cs="Times New Roman"/>
          </w:rPr>
          <w:delText xml:space="preserve">Dispenses </w:delText>
        </w:r>
      </w:del>
      <w:ins w:id="24" w:author="Ira Sabran" w:date="2014-04-04T15:42:00Z">
        <w:r>
          <w:rPr>
            <w:rFonts w:eastAsia="Times New Roman" w:cs="Times New Roman"/>
          </w:rPr>
          <w:t>Mantis d</w:t>
        </w:r>
        <w:r w:rsidRPr="00257C8E">
          <w:rPr>
            <w:rFonts w:eastAsia="Times New Roman" w:cs="Times New Roman"/>
          </w:rPr>
          <w:t xml:space="preserve">ispenses </w:t>
        </w:r>
      </w:ins>
      <w:r w:rsidRPr="00257C8E">
        <w:rPr>
          <w:rFonts w:eastAsia="Times New Roman" w:cs="Times New Roman"/>
        </w:rPr>
        <w:t>using our proven</w:t>
      </w:r>
      <w:ins w:id="25" w:author="Ira Sabran" w:date="2014-04-04T15:42:00Z">
        <w:r>
          <w:rPr>
            <w:rFonts w:eastAsia="Times New Roman" w:cs="Times New Roman"/>
          </w:rPr>
          <w:t>,</w:t>
        </w:r>
      </w:ins>
      <w:r w:rsidRPr="00257C8E">
        <w:rPr>
          <w:rFonts w:eastAsia="Times New Roman" w:cs="Times New Roman"/>
        </w:rPr>
        <w:t xml:space="preserve"> non-contact</w:t>
      </w:r>
      <w:ins w:id="26" w:author="Ira Sabran" w:date="2014-04-04T15:42:00Z">
        <w:r>
          <w:rPr>
            <w:rFonts w:eastAsia="Times New Roman" w:cs="Times New Roman"/>
          </w:rPr>
          <w:t>,</w:t>
        </w:r>
      </w:ins>
      <w:r w:rsidRPr="00257C8E">
        <w:rPr>
          <w:rFonts w:eastAsia="Times New Roman" w:cs="Times New Roman"/>
        </w:rPr>
        <w:t xml:space="preserve"> micro</w:t>
      </w:r>
      <w:ins w:id="27" w:author="Ira Sabran" w:date="2014-04-04T15:30:00Z">
        <w:r>
          <w:rPr>
            <w:rFonts w:eastAsia="Times New Roman" w:cs="Times New Roman"/>
          </w:rPr>
          <w:t>-</w:t>
        </w:r>
      </w:ins>
      <w:r w:rsidRPr="00257C8E">
        <w:rPr>
          <w:rFonts w:eastAsia="Times New Roman" w:cs="Times New Roman"/>
        </w:rPr>
        <w:t xml:space="preserve">diaphragm pump technology via positive displacement </w:t>
      </w:r>
      <w:del w:id="28" w:author="Ira Sabran" w:date="2014-04-04T15:43:00Z">
        <w:r w:rsidRPr="00257C8E" w:rsidDel="00257C8E">
          <w:rPr>
            <w:rFonts w:eastAsia="Times New Roman" w:cs="Times New Roman"/>
          </w:rPr>
          <w:delText xml:space="preserve">with </w:delText>
        </w:r>
      </w:del>
      <w:ins w:id="29" w:author="Ira Sabran" w:date="2014-04-04T15:43:00Z">
        <w:r>
          <w:rPr>
            <w:rFonts w:eastAsia="Times New Roman" w:cs="Times New Roman"/>
          </w:rPr>
          <w:t>assuring</w:t>
        </w:r>
        <w:r w:rsidRPr="00257C8E">
          <w:rPr>
            <w:rFonts w:eastAsia="Times New Roman" w:cs="Times New Roman"/>
          </w:rPr>
          <w:t xml:space="preserve"> </w:t>
        </w:r>
      </w:ins>
      <w:r w:rsidRPr="00257C8E">
        <w:rPr>
          <w:rFonts w:eastAsia="Times New Roman" w:cs="Times New Roman"/>
        </w:rPr>
        <w:t>minimal risk of clogging.</w:t>
      </w:r>
      <w:del w:id="30" w:author="Ira Sabran" w:date="2014-04-04T15:42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RDefault="00257C8E" w:rsidP="00257C8E">
      <w:pPr>
        <w:spacing w:after="0" w:line="240" w:lineRule="auto"/>
        <w:ind w:left="720"/>
        <w:rPr>
          <w:ins w:id="31" w:author="Ira Sabran" w:date="2014-04-04T15:37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Flexible</w:t>
      </w:r>
      <w:del w:id="32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33" w:author="Ira Sabran" w:date="2014-04-04T15:37:00Z">
        <w:r w:rsidRPr="00257C8E" w:rsidDel="00257C8E">
          <w:rPr>
            <w:rFonts w:eastAsia="Times New Roman" w:cs="Times New Roman"/>
          </w:rPr>
          <w:br/>
        </w:r>
      </w:del>
    </w:p>
    <w:p w:rsidR="00257C8E" w:rsidRPr="00257C8E" w:rsidRDefault="00257C8E" w:rsidP="00257C8E">
      <w:pPr>
        <w:spacing w:after="0" w:line="240" w:lineRule="auto"/>
        <w:ind w:left="720"/>
        <w:rPr>
          <w:rFonts w:eastAsia="Times New Roman" w:cs="Times New Roman"/>
        </w:rPr>
      </w:pPr>
      <w:r w:rsidRPr="00257C8E">
        <w:rPr>
          <w:rFonts w:eastAsia="Times New Roman" w:cs="Times New Roman"/>
        </w:rPr>
        <w:t>Dispenses into most SBS plates, up to 1536</w:t>
      </w:r>
      <w:ins w:id="34" w:author="Ira Sabran" w:date="2014-04-04T15:43:00Z">
        <w:r>
          <w:rPr>
            <w:rFonts w:eastAsia="Times New Roman" w:cs="Times New Roman"/>
          </w:rPr>
          <w:t xml:space="preserve"> wells</w:t>
        </w:r>
      </w:ins>
      <w:r w:rsidRPr="00257C8E">
        <w:rPr>
          <w:rFonts w:eastAsia="Times New Roman" w:cs="Times New Roman"/>
        </w:rPr>
        <w:t xml:space="preserve">. </w:t>
      </w:r>
      <w:del w:id="35" w:author="Ira Sabran" w:date="2014-04-04T15:44:00Z">
        <w:r w:rsidRPr="00257C8E" w:rsidDel="00257C8E">
          <w:rPr>
            <w:rFonts w:eastAsia="Times New Roman" w:cs="Times New Roman"/>
          </w:rPr>
          <w:delText xml:space="preserve">Can </w:delText>
        </w:r>
      </w:del>
      <w:ins w:id="36" w:author="Ira Sabran" w:date="2014-04-04T15:44:00Z">
        <w:r>
          <w:rPr>
            <w:rFonts w:eastAsia="Times New Roman" w:cs="Times New Roman"/>
          </w:rPr>
          <w:t>You c</w:t>
        </w:r>
        <w:r w:rsidRPr="00257C8E">
          <w:rPr>
            <w:rFonts w:eastAsia="Times New Roman" w:cs="Times New Roman"/>
          </w:rPr>
          <w:t xml:space="preserve">an </w:t>
        </w:r>
      </w:ins>
      <w:r w:rsidRPr="00257C8E">
        <w:rPr>
          <w:rFonts w:eastAsia="Times New Roman" w:cs="Times New Roman"/>
        </w:rPr>
        <w:t xml:space="preserve">dispense up to 6 reagents automatically </w:t>
      </w:r>
      <w:del w:id="37" w:author="Ira Sabran" w:date="2014-04-04T15:44:00Z">
        <w:r w:rsidRPr="00257C8E" w:rsidDel="00257C8E">
          <w:rPr>
            <w:rFonts w:eastAsia="Times New Roman" w:cs="Times New Roman"/>
          </w:rPr>
          <w:delText xml:space="preserve">with </w:delText>
        </w:r>
      </w:del>
      <w:ins w:id="38" w:author="Ira Sabran" w:date="2014-04-04T15:44:00Z">
        <w:r>
          <w:rPr>
            <w:rFonts w:eastAsia="Times New Roman" w:cs="Times New Roman"/>
          </w:rPr>
          <w:t>using the</w:t>
        </w:r>
        <w:r w:rsidRPr="00257C8E">
          <w:rPr>
            <w:rFonts w:eastAsia="Times New Roman" w:cs="Times New Roman"/>
          </w:rPr>
          <w:t xml:space="preserve"> </w:t>
        </w:r>
      </w:ins>
      <w:r w:rsidRPr="00257C8E">
        <w:rPr>
          <w:rFonts w:eastAsia="Times New Roman" w:cs="Times New Roman"/>
        </w:rPr>
        <w:t xml:space="preserve">optional </w:t>
      </w:r>
      <w:ins w:id="39" w:author="Ira Sabran" w:date="2014-04-04T15:45:00Z">
        <w:r>
          <w:rPr>
            <w:rFonts w:eastAsia="Times New Roman" w:cs="Times New Roman"/>
          </w:rPr>
          <w:t xml:space="preserve">Formulatrix </w:t>
        </w:r>
      </w:ins>
      <w:r w:rsidRPr="00257C8E">
        <w:rPr>
          <w:rFonts w:eastAsia="Times New Roman" w:cs="Times New Roman"/>
        </w:rPr>
        <w:t>chip changer.</w:t>
      </w:r>
      <w:del w:id="40" w:author="Ira Sabran" w:date="2014-04-04T15:42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RDefault="00257C8E" w:rsidP="00257C8E">
      <w:pPr>
        <w:spacing w:after="0" w:line="240" w:lineRule="auto"/>
        <w:ind w:left="720"/>
        <w:rPr>
          <w:ins w:id="41" w:author="Ira Sabran" w:date="2014-04-04T15:37:00Z"/>
          <w:rFonts w:eastAsia="Times New Roman" w:cs="Times New Roman"/>
        </w:rPr>
      </w:pPr>
      <w:r w:rsidRPr="00257C8E">
        <w:rPr>
          <w:rFonts w:eastAsia="Times New Roman" w:cs="Times New Roman"/>
          <w:b/>
          <w:bCs/>
        </w:rPr>
        <w:t>Chemical Compatibility</w:t>
      </w:r>
      <w:del w:id="42" w:author="Ira Sabran" w:date="2014-04-04T15:29:00Z">
        <w:r w:rsidRPr="00257C8E" w:rsidDel="00257C8E">
          <w:rPr>
            <w:rFonts w:eastAsia="Times New Roman" w:cs="Times New Roman"/>
            <w:b/>
            <w:bCs/>
          </w:rPr>
          <w:delText>:</w:delText>
        </w:r>
      </w:del>
      <w:del w:id="43" w:author="Ira Sabran" w:date="2014-04-04T15:37:00Z">
        <w:r w:rsidRPr="00257C8E" w:rsidDel="00257C8E">
          <w:rPr>
            <w:rFonts w:eastAsia="Times New Roman" w:cs="Times New Roman"/>
          </w:rPr>
          <w:br/>
        </w:r>
      </w:del>
    </w:p>
    <w:p w:rsidR="00257C8E" w:rsidRPr="00257C8E" w:rsidRDefault="00257C8E" w:rsidP="00257C8E">
      <w:pPr>
        <w:spacing w:after="0" w:line="240" w:lineRule="auto"/>
        <w:ind w:left="720"/>
        <w:rPr>
          <w:rFonts w:eastAsia="Times New Roman" w:cs="Times New Roman"/>
        </w:rPr>
      </w:pPr>
      <w:r w:rsidRPr="00257C8E">
        <w:rPr>
          <w:rFonts w:eastAsia="Times New Roman" w:cs="Times New Roman"/>
        </w:rPr>
        <w:t xml:space="preserve">Mantis can dispense DMSO and other aggressive solvents using optional </w:t>
      </w:r>
      <w:proofErr w:type="spellStart"/>
      <w:r w:rsidRPr="00257C8E">
        <w:rPr>
          <w:rFonts w:eastAsia="Times New Roman" w:cs="Times New Roman"/>
        </w:rPr>
        <w:t>perfluoroelastomer</w:t>
      </w:r>
      <w:proofErr w:type="spellEnd"/>
      <w:r w:rsidRPr="00257C8E">
        <w:rPr>
          <w:rFonts w:eastAsia="Times New Roman" w:cs="Times New Roman"/>
        </w:rPr>
        <w:t xml:space="preserve"> chips.</w:t>
      </w:r>
      <w:del w:id="44" w:author="Ira Sabran" w:date="2014-04-04T15:42:00Z">
        <w:r w:rsidRPr="00257C8E" w:rsidDel="00257C8E">
          <w:rPr>
            <w:rFonts w:eastAsia="Times New Roman" w:cs="Times New Roman"/>
          </w:rPr>
          <w:delText xml:space="preserve"> </w:delText>
        </w:r>
      </w:del>
    </w:p>
    <w:p w:rsidR="00257C8E" w:rsidRPr="00257C8E" w:rsidRDefault="00257C8E">
      <w:bookmarkStart w:id="45" w:name="_GoBack"/>
      <w:bookmarkEnd w:id="45"/>
    </w:p>
    <w:sectPr w:rsidR="00257C8E" w:rsidRPr="0025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8E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57C8E"/>
    <w:rsid w:val="002861D5"/>
    <w:rsid w:val="00352716"/>
    <w:rsid w:val="003D117A"/>
    <w:rsid w:val="00484D48"/>
    <w:rsid w:val="00485DA8"/>
    <w:rsid w:val="00492B0F"/>
    <w:rsid w:val="00504FE6"/>
    <w:rsid w:val="005637CD"/>
    <w:rsid w:val="00570905"/>
    <w:rsid w:val="00576354"/>
    <w:rsid w:val="00591E0B"/>
    <w:rsid w:val="005A5C13"/>
    <w:rsid w:val="005F7CFD"/>
    <w:rsid w:val="00605E62"/>
    <w:rsid w:val="006270E8"/>
    <w:rsid w:val="0064429E"/>
    <w:rsid w:val="006B6AEE"/>
    <w:rsid w:val="006E7B16"/>
    <w:rsid w:val="007165DF"/>
    <w:rsid w:val="00744CEC"/>
    <w:rsid w:val="00785385"/>
    <w:rsid w:val="007A75BC"/>
    <w:rsid w:val="0083731B"/>
    <w:rsid w:val="008750E0"/>
    <w:rsid w:val="008B0853"/>
    <w:rsid w:val="008E10BE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E3B84-279A-4414-9268-36F20237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2014-04-04T19:27:00Z</dcterms:created>
  <dcterms:modified xsi:type="dcterms:W3CDTF">2014-04-04T19:46:00Z</dcterms:modified>
</cp:coreProperties>
</file>