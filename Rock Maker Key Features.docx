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7F29" w14:textId="77777777" w:rsidR="00143C59" w:rsidRPr="00C77116" w:rsidRDefault="00C77116">
      <w:r w:rsidRPr="00C77116">
        <w:t>Rock Maker</w:t>
      </w:r>
      <w:r w:rsidRPr="00C77116">
        <w:t xml:space="preserve"> Key Features</w:t>
      </w:r>
    </w:p>
    <w:p w14:paraId="05D31C58" w14:textId="77777777" w:rsidR="00C77116" w:rsidRPr="00C77116" w:rsidRDefault="00C77116">
      <w:r w:rsidRPr="00C77116">
        <w:t>http://www.formulatrix.com/demosite/protein-crystallization/products/rock-maker/index.html#tabbed-nav=tab2</w:t>
      </w:r>
    </w:p>
    <w:p w14:paraId="0EF30FBF" w14:textId="77777777" w:rsidR="00C77116" w:rsidRPr="00C77116" w:rsidRDefault="00C77116" w:rsidP="00C77116">
      <w:pPr>
        <w:spacing w:before="100" w:beforeAutospacing="1" w:after="100" w:afterAutospacing="1" w:line="240" w:lineRule="auto"/>
        <w:outlineLvl w:val="2"/>
        <w:rPr>
          <w:rFonts w:eastAsia="Times New Roman" w:cs="Times New Roman"/>
          <w:b/>
          <w:bCs/>
        </w:rPr>
      </w:pPr>
      <w:r w:rsidRPr="00C77116">
        <w:rPr>
          <w:rFonts w:eastAsia="Times New Roman" w:cs="Times New Roman"/>
          <w:b/>
          <w:bCs/>
        </w:rPr>
        <w:t>Powerful Experiment</w:t>
      </w:r>
      <w:ins w:id="0" w:author="Ira Sabran" w:date="2014-04-21T08:25:00Z">
        <w:r>
          <w:rPr>
            <w:rFonts w:eastAsia="Times New Roman" w:cs="Times New Roman"/>
            <w:b/>
            <w:bCs/>
          </w:rPr>
          <w:t>al</w:t>
        </w:r>
      </w:ins>
      <w:r w:rsidRPr="00C77116">
        <w:rPr>
          <w:rFonts w:eastAsia="Times New Roman" w:cs="Times New Roman"/>
          <w:b/>
          <w:bCs/>
        </w:rPr>
        <w:t xml:space="preserve"> Design</w:t>
      </w:r>
      <w:ins w:id="1" w:author="Ira Sabran" w:date="2014-04-21T08:27:00Z">
        <w:r>
          <w:rPr>
            <w:rFonts w:eastAsia="Times New Roman" w:cs="Times New Roman"/>
            <w:b/>
            <w:bCs/>
          </w:rPr>
          <w:t xml:space="preserve"> Flexibility</w:t>
        </w:r>
      </w:ins>
    </w:p>
    <w:p w14:paraId="1DAFD992" w14:textId="77777777" w:rsidR="00C77116" w:rsidRPr="00C77116" w:rsidRDefault="00C77116" w:rsidP="00C77116">
      <w:pPr>
        <w:numPr>
          <w:ilvl w:val="0"/>
          <w:numId w:val="1"/>
        </w:numPr>
        <w:spacing w:before="100" w:beforeAutospacing="1" w:after="100" w:afterAutospacing="1" w:line="240" w:lineRule="auto"/>
        <w:ind w:left="255"/>
        <w:rPr>
          <w:rFonts w:eastAsia="Times New Roman" w:cs="Times New Roman"/>
        </w:rPr>
      </w:pPr>
      <w:ins w:id="2" w:author="Ira Sabran" w:date="2014-04-21T08:26:00Z">
        <w:r w:rsidRPr="00C77116">
          <w:rPr>
            <w:rFonts w:eastAsia="Times New Roman" w:cs="Times New Roman"/>
          </w:rPr>
          <w:t>Using</w:t>
        </w:r>
        <w:r w:rsidRPr="00C77116">
          <w:rPr>
            <w:rFonts w:eastAsia="Times New Roman" w:cs="Times New Roman"/>
          </w:rPr>
          <w:t xml:space="preserve"> your mouse</w:t>
        </w:r>
        <w:r w:rsidRPr="00C77116">
          <w:rPr>
            <w:rFonts w:eastAsia="Times New Roman" w:cs="Times New Roman"/>
          </w:rPr>
          <w:t xml:space="preserve"> </w:t>
        </w:r>
      </w:ins>
      <w:del w:id="3" w:author="Ira Sabran" w:date="2014-04-21T08:26:00Z">
        <w:r w:rsidRPr="00C77116" w:rsidDel="00C77116">
          <w:rPr>
            <w:rFonts w:eastAsia="Times New Roman" w:cs="Times New Roman"/>
          </w:rPr>
          <w:delText xml:space="preserve">Design </w:delText>
        </w:r>
      </w:del>
      <w:ins w:id="4" w:author="Ira Sabran" w:date="2014-04-21T08:26:00Z">
        <w:r>
          <w:rPr>
            <w:rFonts w:eastAsia="Times New Roman" w:cs="Times New Roman"/>
          </w:rPr>
          <w:t>d</w:t>
        </w:r>
        <w:r w:rsidRPr="00C77116">
          <w:rPr>
            <w:rFonts w:eastAsia="Times New Roman" w:cs="Times New Roman"/>
          </w:rPr>
          <w:t xml:space="preserve">esign </w:t>
        </w:r>
      </w:ins>
      <w:del w:id="5" w:author="Ira Sabran" w:date="2014-04-21T08:25:00Z">
        <w:r w:rsidRPr="00C77116" w:rsidDel="00C77116">
          <w:rPr>
            <w:rFonts w:eastAsia="Times New Roman" w:cs="Times New Roman"/>
          </w:rPr>
          <w:delText xml:space="preserve">experiments </w:delText>
        </w:r>
      </w:del>
      <w:ins w:id="6" w:author="Ira Sabran" w:date="2014-04-21T08:25:00Z">
        <w:r w:rsidRPr="00C77116">
          <w:rPr>
            <w:rFonts w:eastAsia="Times New Roman" w:cs="Times New Roman"/>
          </w:rPr>
          <w:t>experiment</w:t>
        </w:r>
        <w:r>
          <w:rPr>
            <w:rFonts w:eastAsia="Times New Roman" w:cs="Times New Roman"/>
          </w:rPr>
          <w:t>al</w:t>
        </w:r>
        <w:r w:rsidRPr="00C77116">
          <w:rPr>
            <w:rFonts w:eastAsia="Times New Roman" w:cs="Times New Roman"/>
          </w:rPr>
          <w:t xml:space="preserve"> </w:t>
        </w:r>
      </w:ins>
      <w:r w:rsidRPr="00C77116">
        <w:rPr>
          <w:rFonts w:eastAsia="Times New Roman" w:cs="Times New Roman"/>
        </w:rPr>
        <w:t>layers as small as a single well or as large as several plates</w:t>
      </w:r>
      <w:del w:id="7" w:author="Ira Sabran" w:date="2014-04-21T08:26:00Z">
        <w:r w:rsidRPr="00C77116" w:rsidDel="00C77116">
          <w:rPr>
            <w:rFonts w:eastAsia="Times New Roman" w:cs="Times New Roman"/>
          </w:rPr>
          <w:delText xml:space="preserve"> using your mouse</w:delText>
        </w:r>
      </w:del>
      <w:r w:rsidRPr="00C77116">
        <w:rPr>
          <w:rFonts w:eastAsia="Times New Roman" w:cs="Times New Roman"/>
        </w:rPr>
        <w:t>, and add ingredients with drag-and-drop functionality.</w:t>
      </w:r>
    </w:p>
    <w:p w14:paraId="7E3A7EF1" w14:textId="77777777" w:rsidR="00C77116" w:rsidRPr="00C77116" w:rsidRDefault="00C77116" w:rsidP="00C77116">
      <w:pPr>
        <w:numPr>
          <w:ilvl w:val="0"/>
          <w:numId w:val="1"/>
        </w:numPr>
        <w:spacing w:before="100" w:beforeAutospacing="1" w:after="100" w:afterAutospacing="1" w:line="240" w:lineRule="auto"/>
        <w:ind w:left="255"/>
        <w:rPr>
          <w:rFonts w:eastAsia="Times New Roman" w:cs="Times New Roman"/>
        </w:rPr>
      </w:pPr>
      <w:r w:rsidRPr="00C77116">
        <w:rPr>
          <w:rFonts w:eastAsia="Times New Roman" w:cs="Times New Roman"/>
        </w:rPr>
        <w:t>Vary conditions randomly with a Random Layer or systematically with a Grid Layer.</w:t>
      </w:r>
    </w:p>
    <w:p w14:paraId="2524D9A4" w14:textId="77777777" w:rsidR="00C77116" w:rsidRPr="00C77116" w:rsidRDefault="00C77116" w:rsidP="00C77116">
      <w:pPr>
        <w:numPr>
          <w:ilvl w:val="0"/>
          <w:numId w:val="1"/>
        </w:numPr>
        <w:spacing w:before="100" w:beforeAutospacing="1" w:after="100" w:afterAutospacing="1" w:line="240" w:lineRule="auto"/>
        <w:ind w:left="630"/>
        <w:rPr>
          <w:rFonts w:eastAsia="Times New Roman" w:cs="Times New Roman"/>
        </w:rPr>
      </w:pPr>
      <w:r w:rsidRPr="00C77116">
        <w:rPr>
          <w:rFonts w:eastAsia="Times New Roman" w:cs="Times New Roman"/>
        </w:rPr>
        <w:t>Work with one plate per experiment, or design an experiment with multiple plates.</w:t>
      </w:r>
    </w:p>
    <w:p w14:paraId="11BE263F" w14:textId="77777777" w:rsidR="00C77116" w:rsidRPr="00C77116" w:rsidRDefault="00C77116" w:rsidP="00C77116">
      <w:pPr>
        <w:numPr>
          <w:ilvl w:val="0"/>
          <w:numId w:val="1"/>
        </w:numPr>
        <w:spacing w:before="100" w:beforeAutospacing="1" w:after="100" w:afterAutospacing="1" w:line="240" w:lineRule="auto"/>
        <w:ind w:left="255"/>
        <w:rPr>
          <w:rFonts w:eastAsia="Times New Roman" w:cs="Times New Roman"/>
        </w:rPr>
      </w:pPr>
      <w:r w:rsidRPr="00C77116">
        <w:rPr>
          <w:rFonts w:eastAsia="Times New Roman" w:cs="Times New Roman"/>
        </w:rPr>
        <w:t>Rock Maker is pre-loaded with the most popular commercially available screens, and is flexible enough to let you design your own screens.</w:t>
      </w:r>
    </w:p>
    <w:p w14:paraId="46CE052B" w14:textId="77777777" w:rsidR="00C77116" w:rsidRPr="00C77116" w:rsidRDefault="00C77116" w:rsidP="00C77116">
      <w:pPr>
        <w:spacing w:before="100" w:beforeAutospacing="1" w:after="100" w:afterAutospacing="1" w:line="240" w:lineRule="auto"/>
        <w:outlineLvl w:val="2"/>
        <w:rPr>
          <w:rFonts w:eastAsia="Times New Roman" w:cs="Times New Roman"/>
          <w:b/>
          <w:bCs/>
        </w:rPr>
      </w:pPr>
      <w:r w:rsidRPr="00C77116">
        <w:rPr>
          <w:rFonts w:eastAsia="Times New Roman" w:cs="Times New Roman"/>
          <w:b/>
          <w:bCs/>
        </w:rPr>
        <w:t>Dynamic and Efficient Image Viewing</w:t>
      </w:r>
    </w:p>
    <w:p w14:paraId="68A92AFE" w14:textId="77777777" w:rsidR="00C77116" w:rsidRPr="00C77116" w:rsidRDefault="00C77116" w:rsidP="00C77116">
      <w:pPr>
        <w:numPr>
          <w:ilvl w:val="0"/>
          <w:numId w:val="2"/>
        </w:numPr>
        <w:spacing w:before="100" w:beforeAutospacing="1" w:after="100" w:afterAutospacing="1" w:line="240" w:lineRule="auto"/>
        <w:ind w:left="255"/>
        <w:rPr>
          <w:rFonts w:eastAsia="Times New Roman" w:cs="Times New Roman"/>
        </w:rPr>
      </w:pPr>
      <w:del w:id="8" w:author="Ira Sabran" w:date="2014-04-21T08:28:00Z">
        <w:r w:rsidRPr="00C77116" w:rsidDel="00C77116">
          <w:rPr>
            <w:rFonts w:eastAsia="Times New Roman" w:cs="Times New Roman"/>
          </w:rPr>
          <w:delText xml:space="preserve">Visualize </w:delText>
        </w:r>
      </w:del>
      <w:ins w:id="9" w:author="Ira Sabran" w:date="2014-04-21T08:28:00Z">
        <w:r w:rsidRPr="00C77116">
          <w:rPr>
            <w:rFonts w:eastAsia="Times New Roman" w:cs="Times New Roman"/>
          </w:rPr>
          <w:t>Visual</w:t>
        </w:r>
        <w:r>
          <w:rPr>
            <w:rFonts w:eastAsia="Times New Roman" w:cs="Times New Roman"/>
          </w:rPr>
          <w:t>ly</w:t>
        </w:r>
        <w:r w:rsidRPr="00C77116">
          <w:rPr>
            <w:rFonts w:eastAsia="Times New Roman" w:cs="Times New Roman"/>
          </w:rPr>
          <w:t xml:space="preserve"> </w:t>
        </w:r>
      </w:ins>
      <w:del w:id="10" w:author="Ira Sabran" w:date="2014-04-21T08:29:00Z">
        <w:r w:rsidRPr="00C77116" w:rsidDel="00C77116">
          <w:rPr>
            <w:rFonts w:eastAsia="Times New Roman" w:cs="Times New Roman"/>
          </w:rPr>
          <w:delText xml:space="preserve">the </w:delText>
        </w:r>
      </w:del>
      <w:r w:rsidRPr="00C77116">
        <w:rPr>
          <w:rFonts w:eastAsia="Times New Roman" w:cs="Times New Roman"/>
        </w:rPr>
        <w:t>inspect</w:t>
      </w:r>
      <w:del w:id="11" w:author="Ira Sabran" w:date="2014-04-21T08:29:00Z">
        <w:r w:rsidRPr="00C77116" w:rsidDel="00C77116">
          <w:rPr>
            <w:rFonts w:eastAsia="Times New Roman" w:cs="Times New Roman"/>
          </w:rPr>
          <w:delText>ion</w:delText>
        </w:r>
      </w:del>
      <w:r w:rsidRPr="00C77116">
        <w:rPr>
          <w:rFonts w:eastAsia="Times New Roman" w:cs="Times New Roman"/>
        </w:rPr>
        <w:t xml:space="preserve"> </w:t>
      </w:r>
      <w:del w:id="12" w:author="Ira Sabran" w:date="2014-04-21T08:29:00Z">
        <w:r w:rsidRPr="00C77116" w:rsidDel="00C77116">
          <w:rPr>
            <w:rFonts w:eastAsia="Times New Roman" w:cs="Times New Roman"/>
          </w:rPr>
          <w:delText xml:space="preserve">of </w:delText>
        </w:r>
      </w:del>
      <w:r w:rsidRPr="00C77116">
        <w:rPr>
          <w:rFonts w:eastAsia="Times New Roman" w:cs="Times New Roman"/>
        </w:rPr>
        <w:t xml:space="preserve">an entire plate at once with Rock Maker's thumbnail view. Toggle between imaging modes with a few clicks of the mouse. </w:t>
      </w:r>
    </w:p>
    <w:p w14:paraId="3CE35373" w14:textId="77777777" w:rsidR="00C77116" w:rsidRPr="00C77116" w:rsidRDefault="00C77116" w:rsidP="00C77116">
      <w:pPr>
        <w:numPr>
          <w:ilvl w:val="0"/>
          <w:numId w:val="2"/>
        </w:numPr>
        <w:spacing w:before="100" w:beforeAutospacing="1" w:after="100" w:afterAutospacing="1" w:line="240" w:lineRule="auto"/>
        <w:ind w:left="630"/>
        <w:rPr>
          <w:rFonts w:eastAsia="Times New Roman" w:cs="Times New Roman"/>
        </w:rPr>
      </w:pPr>
      <w:r w:rsidRPr="00C77116">
        <w:rPr>
          <w:rFonts w:eastAsia="Times New Roman" w:cs="Times New Roman"/>
        </w:rPr>
        <w:t>Navigate and score your images using your keyboard and customizable scoring schemas, or create your own.</w:t>
      </w:r>
    </w:p>
    <w:p w14:paraId="7805424F" w14:textId="77777777" w:rsidR="00C77116" w:rsidRPr="00C77116" w:rsidRDefault="00C77116" w:rsidP="00C77116">
      <w:pPr>
        <w:numPr>
          <w:ilvl w:val="0"/>
          <w:numId w:val="2"/>
        </w:numPr>
        <w:spacing w:before="100" w:beforeAutospacing="1" w:after="100" w:afterAutospacing="1" w:line="240" w:lineRule="auto"/>
        <w:ind w:left="630"/>
        <w:rPr>
          <w:rFonts w:eastAsia="Times New Roman" w:cs="Times New Roman"/>
        </w:rPr>
      </w:pPr>
      <w:r w:rsidRPr="00C77116">
        <w:rPr>
          <w:rFonts w:eastAsia="Times New Roman" w:cs="Times New Roman"/>
        </w:rPr>
        <w:t>View images in a slideshow for presentations to colleagues or hands-off image review.</w:t>
      </w:r>
    </w:p>
    <w:p w14:paraId="7CCDC13D" w14:textId="77777777" w:rsidR="00C77116" w:rsidRPr="00C77116" w:rsidRDefault="00C77116" w:rsidP="00C77116">
      <w:pPr>
        <w:numPr>
          <w:ilvl w:val="0"/>
          <w:numId w:val="2"/>
        </w:numPr>
        <w:spacing w:before="100" w:beforeAutospacing="1" w:after="100" w:afterAutospacing="1" w:line="240" w:lineRule="auto"/>
        <w:ind w:left="255"/>
        <w:rPr>
          <w:rFonts w:eastAsia="Times New Roman" w:cs="Times New Roman"/>
        </w:rPr>
      </w:pPr>
      <w:r w:rsidRPr="00C77116">
        <w:rPr>
          <w:rFonts w:eastAsia="Times New Roman" w:cs="Times New Roman"/>
        </w:rPr>
        <w:t>Filter out empty drops, or view computer-scored positive and negative hits with Autoscoring (requires UV or SONICC imaging).</w:t>
      </w:r>
    </w:p>
    <w:p w14:paraId="7C7B3AC4" w14:textId="77777777" w:rsidR="00C77116" w:rsidRPr="00C77116" w:rsidRDefault="00C77116" w:rsidP="00C77116">
      <w:pPr>
        <w:numPr>
          <w:ilvl w:val="0"/>
          <w:numId w:val="2"/>
        </w:numPr>
        <w:spacing w:before="100" w:beforeAutospacing="1" w:after="100" w:afterAutospacing="1" w:line="240" w:lineRule="auto"/>
        <w:ind w:left="255"/>
        <w:rPr>
          <w:rFonts w:eastAsia="Times New Roman" w:cs="Times New Roman"/>
        </w:rPr>
      </w:pPr>
      <w:r w:rsidRPr="00C77116">
        <w:rPr>
          <w:rFonts w:eastAsia="Times New Roman" w:cs="Times New Roman"/>
        </w:rPr>
        <w:t>Zero in on a region of interest in real-time with dynamic zoom using the scroll wheel on your mouse.</w:t>
      </w:r>
    </w:p>
    <w:p w14:paraId="1E8A69EA" w14:textId="77777777" w:rsidR="00C77116" w:rsidRPr="00C77116" w:rsidRDefault="00C77116" w:rsidP="00C77116">
      <w:pPr>
        <w:numPr>
          <w:ilvl w:val="0"/>
          <w:numId w:val="2"/>
        </w:numPr>
        <w:spacing w:before="100" w:beforeAutospacing="1" w:after="100" w:afterAutospacing="1" w:line="240" w:lineRule="auto"/>
        <w:ind w:left="255"/>
        <w:rPr>
          <w:rFonts w:eastAsia="Times New Roman" w:cs="Times New Roman"/>
        </w:rPr>
      </w:pPr>
      <w:r w:rsidRPr="00C77116">
        <w:rPr>
          <w:rFonts w:eastAsia="Times New Roman" w:cs="Times New Roman"/>
        </w:rPr>
        <w:t>Annotate, draw on, and measure objects in your images with the tools in the Image Toolbar.</w:t>
      </w:r>
    </w:p>
    <w:p w14:paraId="3F0E0176" w14:textId="77777777" w:rsidR="00C77116" w:rsidRPr="00C77116" w:rsidRDefault="00C77116" w:rsidP="00C77116">
      <w:pPr>
        <w:numPr>
          <w:ilvl w:val="0"/>
          <w:numId w:val="2"/>
        </w:numPr>
        <w:spacing w:before="100" w:beforeAutospacing="1" w:after="100" w:afterAutospacing="1" w:line="240" w:lineRule="auto"/>
        <w:ind w:left="255"/>
        <w:rPr>
          <w:rFonts w:eastAsia="Times New Roman" w:cs="Times New Roman"/>
        </w:rPr>
      </w:pPr>
      <w:r w:rsidRPr="00C77116">
        <w:rPr>
          <w:rFonts w:eastAsia="Times New Roman" w:cs="Times New Roman"/>
        </w:rPr>
        <w:t>View up to four drops simultaneously on the Compare tab. Compare different inspections of the same drop, or drops from different experiments.</w:t>
      </w:r>
    </w:p>
    <w:p w14:paraId="175AE256" w14:textId="77777777" w:rsidR="00C77116" w:rsidRPr="00C77116" w:rsidRDefault="00C77116" w:rsidP="00C77116">
      <w:pPr>
        <w:numPr>
          <w:ilvl w:val="0"/>
          <w:numId w:val="2"/>
        </w:numPr>
        <w:spacing w:before="100" w:beforeAutospacing="1" w:after="100" w:afterAutospacing="1" w:line="240" w:lineRule="auto"/>
        <w:ind w:left="255"/>
        <w:rPr>
          <w:rFonts w:eastAsia="Times New Roman" w:cs="Times New Roman"/>
        </w:rPr>
      </w:pPr>
      <w:r w:rsidRPr="00C77116">
        <w:rPr>
          <w:rFonts w:eastAsia="Times New Roman" w:cs="Times New Roman"/>
        </w:rPr>
        <w:t>Bring out details in UV, SONICC and FRAP images using the leveling histogram.</w:t>
      </w:r>
    </w:p>
    <w:p w14:paraId="14A9C840" w14:textId="77777777" w:rsidR="00C77116" w:rsidRPr="00C77116" w:rsidRDefault="00C77116" w:rsidP="00C77116">
      <w:pPr>
        <w:spacing w:before="100" w:beforeAutospacing="1" w:after="100" w:afterAutospacing="1" w:line="240" w:lineRule="auto"/>
        <w:outlineLvl w:val="2"/>
        <w:rPr>
          <w:rFonts w:eastAsia="Times New Roman" w:cs="Times New Roman"/>
          <w:b/>
          <w:bCs/>
        </w:rPr>
      </w:pPr>
      <w:r w:rsidRPr="00C77116">
        <w:rPr>
          <w:rFonts w:eastAsia="Times New Roman" w:cs="Times New Roman"/>
          <w:b/>
          <w:bCs/>
        </w:rPr>
        <w:t>World-Class Support and Continuous User-Driven Improvements</w:t>
      </w:r>
    </w:p>
    <w:p w14:paraId="5073EBE8" w14:textId="77777777" w:rsidR="00C77116" w:rsidRPr="00C77116" w:rsidRDefault="00C77116" w:rsidP="00C77116">
      <w:pPr>
        <w:numPr>
          <w:ilvl w:val="0"/>
          <w:numId w:val="3"/>
        </w:numPr>
        <w:spacing w:before="100" w:beforeAutospacing="1" w:after="100" w:afterAutospacing="1" w:line="240" w:lineRule="auto"/>
        <w:ind w:left="255"/>
        <w:rPr>
          <w:rFonts w:eastAsia="Times New Roman" w:cs="Times New Roman"/>
        </w:rPr>
      </w:pPr>
      <w:r w:rsidRPr="00C77116">
        <w:rPr>
          <w:rFonts w:eastAsia="Times New Roman" w:cs="Times New Roman"/>
        </w:rPr>
        <w:t xml:space="preserve">Our support team continually receives the highest marks for customer satisfaction. Having trouble? Send an email or call – </w:t>
      </w:r>
      <w:ins w:id="13" w:author="Ira Sabran" w:date="2014-04-21T08:31:00Z">
        <w:r w:rsidRPr="00C77116">
          <w:rPr>
            <w:rFonts w:eastAsia="Times New Roman" w:cs="Times New Roman"/>
          </w:rPr>
          <w:t>within an hour</w:t>
        </w:r>
        <w:r w:rsidRPr="00C77116">
          <w:rPr>
            <w:rFonts w:eastAsia="Times New Roman" w:cs="Times New Roman"/>
          </w:rPr>
          <w:t xml:space="preserve"> </w:t>
        </w:r>
      </w:ins>
      <w:r w:rsidRPr="00C77116">
        <w:rPr>
          <w:rFonts w:eastAsia="Times New Roman" w:cs="Times New Roman"/>
        </w:rPr>
        <w:t xml:space="preserve">someone will </w:t>
      </w:r>
      <w:del w:id="14" w:author="Ira Sabran" w:date="2014-04-21T08:31:00Z">
        <w:r w:rsidRPr="00C77116" w:rsidDel="00C77116">
          <w:rPr>
            <w:rFonts w:eastAsia="Times New Roman" w:cs="Times New Roman"/>
          </w:rPr>
          <w:delText xml:space="preserve">be </w:delText>
        </w:r>
      </w:del>
      <w:r w:rsidRPr="00C77116">
        <w:rPr>
          <w:rFonts w:eastAsia="Times New Roman" w:cs="Times New Roman"/>
        </w:rPr>
        <w:t>work</w:t>
      </w:r>
      <w:del w:id="15" w:author="Ira Sabran" w:date="2014-04-21T08:31:00Z">
        <w:r w:rsidRPr="00C77116" w:rsidDel="00C77116">
          <w:rPr>
            <w:rFonts w:eastAsia="Times New Roman" w:cs="Times New Roman"/>
          </w:rPr>
          <w:delText>ing</w:delText>
        </w:r>
      </w:del>
      <w:r w:rsidRPr="00C77116">
        <w:rPr>
          <w:rFonts w:eastAsia="Times New Roman" w:cs="Times New Roman"/>
        </w:rPr>
        <w:t xml:space="preserve"> on </w:t>
      </w:r>
      <w:del w:id="16" w:author="Ira Sabran" w:date="2014-04-21T08:32:00Z">
        <w:r w:rsidRPr="00C77116" w:rsidDel="00C77116">
          <w:rPr>
            <w:rFonts w:eastAsia="Times New Roman" w:cs="Times New Roman"/>
          </w:rPr>
          <w:delText xml:space="preserve">the </w:delText>
        </w:r>
      </w:del>
      <w:ins w:id="17" w:author="Ira Sabran" w:date="2014-04-21T08:32:00Z">
        <w:r>
          <w:rPr>
            <w:rFonts w:eastAsia="Times New Roman" w:cs="Times New Roman"/>
          </w:rPr>
          <w:t>your</w:t>
        </w:r>
        <w:r w:rsidRPr="00C77116">
          <w:rPr>
            <w:rFonts w:eastAsia="Times New Roman" w:cs="Times New Roman"/>
          </w:rPr>
          <w:t xml:space="preserve"> </w:t>
        </w:r>
      </w:ins>
      <w:r w:rsidRPr="00C77116">
        <w:rPr>
          <w:rFonts w:eastAsia="Times New Roman" w:cs="Times New Roman"/>
        </w:rPr>
        <w:t>issue</w:t>
      </w:r>
      <w:del w:id="18" w:author="Ira Sabran" w:date="2014-04-21T08:31:00Z">
        <w:r w:rsidRPr="00C77116" w:rsidDel="00C77116">
          <w:rPr>
            <w:rFonts w:eastAsia="Times New Roman" w:cs="Times New Roman"/>
          </w:rPr>
          <w:delText xml:space="preserve"> within an hour</w:delText>
        </w:r>
      </w:del>
      <w:r w:rsidRPr="00C77116">
        <w:rPr>
          <w:rFonts w:eastAsia="Times New Roman" w:cs="Times New Roman"/>
        </w:rPr>
        <w:t>.</w:t>
      </w:r>
    </w:p>
    <w:p w14:paraId="0A2E0704" w14:textId="77777777" w:rsidR="00C77116" w:rsidRPr="00C77116" w:rsidRDefault="00C77116" w:rsidP="00C77116">
      <w:pPr>
        <w:numPr>
          <w:ilvl w:val="0"/>
          <w:numId w:val="3"/>
        </w:numPr>
        <w:spacing w:before="100" w:beforeAutospacing="1" w:after="100" w:afterAutospacing="1" w:line="240" w:lineRule="auto"/>
        <w:ind w:left="255"/>
        <w:rPr>
          <w:rFonts w:eastAsia="Times New Roman" w:cs="Times New Roman"/>
        </w:rPr>
      </w:pPr>
      <w:r w:rsidRPr="00C77116">
        <w:rPr>
          <w:rFonts w:eastAsia="Times New Roman" w:cs="Times New Roman"/>
        </w:rPr>
        <w:t xml:space="preserve">With an average of four releases per year, </w:t>
      </w:r>
      <w:commentRangeStart w:id="19"/>
      <w:r w:rsidRPr="00C77116">
        <w:rPr>
          <w:rFonts w:eastAsia="Times New Roman" w:cs="Times New Roman"/>
        </w:rPr>
        <w:t>many</w:t>
      </w:r>
      <w:commentRangeEnd w:id="19"/>
      <w:r>
        <w:rPr>
          <w:rStyle w:val="CommentReference"/>
        </w:rPr>
        <w:commentReference w:id="19"/>
      </w:r>
      <w:r w:rsidRPr="00C77116">
        <w:rPr>
          <w:rFonts w:eastAsia="Times New Roman" w:cs="Times New Roman"/>
        </w:rPr>
        <w:t xml:space="preserve"> of your feedback and suggestions are developed, tested, and implemented – which means the think-tank behind Rock Maker is a pool of crystallographers working at the leading pharmaceutical companies and research universities.</w:t>
      </w:r>
    </w:p>
    <w:p w14:paraId="22CFCEDD" w14:textId="77777777" w:rsidR="00C77116" w:rsidRPr="00C77116" w:rsidRDefault="00C77116" w:rsidP="00C77116">
      <w:pPr>
        <w:spacing w:before="100" w:beforeAutospacing="1" w:after="100" w:afterAutospacing="1" w:line="240" w:lineRule="auto"/>
        <w:outlineLvl w:val="2"/>
        <w:rPr>
          <w:rFonts w:eastAsia="Times New Roman" w:cs="Times New Roman"/>
          <w:b/>
          <w:bCs/>
        </w:rPr>
      </w:pPr>
      <w:r w:rsidRPr="00C77116">
        <w:rPr>
          <w:rFonts w:eastAsia="Times New Roman" w:cs="Times New Roman"/>
          <w:b/>
          <w:bCs/>
        </w:rPr>
        <w:t>Pre-populated Database</w:t>
      </w:r>
    </w:p>
    <w:p w14:paraId="193FC6C9" w14:textId="77777777" w:rsidR="00C77116" w:rsidRPr="00C77116" w:rsidRDefault="00C77116" w:rsidP="00C77116">
      <w:pPr>
        <w:numPr>
          <w:ilvl w:val="0"/>
          <w:numId w:val="4"/>
        </w:numPr>
        <w:spacing w:before="100" w:beforeAutospacing="1" w:after="100" w:afterAutospacing="1" w:line="240" w:lineRule="auto"/>
        <w:ind w:left="255"/>
        <w:rPr>
          <w:rFonts w:eastAsia="Times New Roman" w:cs="Times New Roman"/>
        </w:rPr>
      </w:pPr>
      <w:r w:rsidRPr="00C77116">
        <w:rPr>
          <w:rFonts w:eastAsia="Times New Roman" w:cs="Times New Roman"/>
        </w:rPr>
        <w:t>Rock Maker comes configured with ingredients commonly used in crystallization experiments, and the sophistication that allows you to vary the concentration or pH level of any ingredient without needing to input it again.</w:t>
      </w:r>
    </w:p>
    <w:p w14:paraId="3EB9BFF9" w14:textId="77777777" w:rsidR="00C77116" w:rsidRPr="00C77116" w:rsidRDefault="00C77116" w:rsidP="00C77116">
      <w:pPr>
        <w:numPr>
          <w:ilvl w:val="0"/>
          <w:numId w:val="4"/>
        </w:numPr>
        <w:spacing w:before="100" w:beforeAutospacing="1" w:after="100" w:afterAutospacing="1" w:line="240" w:lineRule="auto"/>
        <w:ind w:left="255"/>
        <w:rPr>
          <w:rFonts w:eastAsia="Times New Roman" w:cs="Times New Roman"/>
        </w:rPr>
      </w:pPr>
      <w:r w:rsidRPr="00C77116">
        <w:rPr>
          <w:rFonts w:eastAsia="Times New Roman" w:cs="Times New Roman"/>
        </w:rPr>
        <w:t>Keep your experiments organized with our efficient folder and file structure, using as many or few levels as you want. Simply drag and drop to restructure your work.</w:t>
      </w:r>
    </w:p>
    <w:p w14:paraId="77067AB6" w14:textId="77777777" w:rsidR="00C77116" w:rsidRPr="00C77116" w:rsidRDefault="00C77116" w:rsidP="00C77116">
      <w:pPr>
        <w:numPr>
          <w:ilvl w:val="0"/>
          <w:numId w:val="4"/>
        </w:numPr>
        <w:spacing w:before="100" w:beforeAutospacing="1" w:after="100" w:afterAutospacing="1" w:line="240" w:lineRule="auto"/>
        <w:ind w:left="255"/>
        <w:rPr>
          <w:rFonts w:eastAsia="Times New Roman" w:cs="Times New Roman"/>
        </w:rPr>
      </w:pPr>
      <w:r w:rsidRPr="00C77116">
        <w:rPr>
          <w:rFonts w:eastAsia="Times New Roman" w:cs="Times New Roman"/>
        </w:rPr>
        <w:t>The database tracks more than just proteins</w:t>
      </w:r>
      <w:del w:id="20" w:author="Ira Sabran" w:date="2014-04-21T08:35:00Z">
        <w:r w:rsidRPr="00C77116" w:rsidDel="00CD2BB3">
          <w:rPr>
            <w:rFonts w:eastAsia="Times New Roman" w:cs="Times New Roman"/>
          </w:rPr>
          <w:delText xml:space="preserve">: </w:delText>
        </w:r>
      </w:del>
      <w:ins w:id="21" w:author="Ira Sabran" w:date="2014-04-21T08:35:00Z">
        <w:r w:rsidR="00CD2BB3">
          <w:rPr>
            <w:rFonts w:eastAsia="Times New Roman" w:cs="Times New Roman"/>
          </w:rPr>
          <w:t>.</w:t>
        </w:r>
        <w:r w:rsidR="00CD2BB3" w:rsidRPr="00C77116">
          <w:rPr>
            <w:rFonts w:eastAsia="Times New Roman" w:cs="Times New Roman"/>
          </w:rPr>
          <w:t xml:space="preserve"> </w:t>
        </w:r>
      </w:ins>
      <w:del w:id="22" w:author="Ira Sabran" w:date="2014-04-21T08:35:00Z">
        <w:r w:rsidRPr="00C77116" w:rsidDel="00CD2BB3">
          <w:rPr>
            <w:rFonts w:eastAsia="Times New Roman" w:cs="Times New Roman"/>
          </w:rPr>
          <w:delText xml:space="preserve">it </w:delText>
        </w:r>
      </w:del>
      <w:ins w:id="23" w:author="Ira Sabran" w:date="2014-04-21T08:35:00Z">
        <w:r w:rsidR="00CD2BB3">
          <w:rPr>
            <w:rFonts w:eastAsia="Times New Roman" w:cs="Times New Roman"/>
          </w:rPr>
          <w:t>I</w:t>
        </w:r>
        <w:r w:rsidR="00CD2BB3" w:rsidRPr="00C77116">
          <w:rPr>
            <w:rFonts w:eastAsia="Times New Roman" w:cs="Times New Roman"/>
          </w:rPr>
          <w:t xml:space="preserve">t </w:t>
        </w:r>
      </w:ins>
      <w:r w:rsidRPr="00C77116">
        <w:rPr>
          <w:rFonts w:eastAsia="Times New Roman" w:cs="Times New Roman"/>
        </w:rPr>
        <w:t>conveniently bundles the buffers, ligands and other compounds you’re using to crystallize, making it easy to re-use your protein formulations.</w:t>
      </w:r>
    </w:p>
    <w:p w14:paraId="4E9E8E5A" w14:textId="77777777" w:rsidR="00C77116" w:rsidRPr="00C77116" w:rsidRDefault="00C77116" w:rsidP="00C77116">
      <w:pPr>
        <w:numPr>
          <w:ilvl w:val="0"/>
          <w:numId w:val="4"/>
        </w:numPr>
        <w:spacing w:before="100" w:beforeAutospacing="1" w:after="100" w:afterAutospacing="1" w:line="240" w:lineRule="auto"/>
        <w:ind w:left="255"/>
        <w:rPr>
          <w:rFonts w:eastAsia="Times New Roman" w:cs="Times New Roman"/>
        </w:rPr>
      </w:pPr>
      <w:r w:rsidRPr="00C77116">
        <w:rPr>
          <w:rFonts w:eastAsia="Times New Roman" w:cs="Times New Roman"/>
        </w:rPr>
        <w:t xml:space="preserve">Virtually all commercially available screens are already entered and defined. Just </w:t>
      </w:r>
      <w:del w:id="24" w:author="Ira Sabran" w:date="2014-04-21T08:36:00Z">
        <w:r w:rsidRPr="00C77116" w:rsidDel="00CD2BB3">
          <w:rPr>
            <w:rFonts w:eastAsia="Times New Roman" w:cs="Times New Roman"/>
          </w:rPr>
          <w:delText xml:space="preserve">drag </w:delText>
        </w:r>
      </w:del>
      <w:ins w:id="25" w:author="Ira Sabran" w:date="2014-04-21T08:36:00Z">
        <w:r w:rsidR="00CD2BB3" w:rsidRPr="00C77116">
          <w:rPr>
            <w:rFonts w:eastAsia="Times New Roman" w:cs="Times New Roman"/>
          </w:rPr>
          <w:t>drag</w:t>
        </w:r>
        <w:r w:rsidR="00CD2BB3">
          <w:rPr>
            <w:rFonts w:eastAsia="Times New Roman" w:cs="Times New Roman"/>
          </w:rPr>
          <w:t>-</w:t>
        </w:r>
      </w:ins>
      <w:del w:id="26" w:author="Ira Sabran" w:date="2014-04-21T08:36:00Z">
        <w:r w:rsidRPr="00C77116" w:rsidDel="00CD2BB3">
          <w:rPr>
            <w:rFonts w:eastAsia="Times New Roman" w:cs="Times New Roman"/>
          </w:rPr>
          <w:delText xml:space="preserve">and </w:delText>
        </w:r>
      </w:del>
      <w:ins w:id="27" w:author="Ira Sabran" w:date="2014-04-21T08:36:00Z">
        <w:r w:rsidR="00CD2BB3" w:rsidRPr="00C77116">
          <w:rPr>
            <w:rFonts w:eastAsia="Times New Roman" w:cs="Times New Roman"/>
          </w:rPr>
          <w:t>and</w:t>
        </w:r>
        <w:r w:rsidR="00CD2BB3">
          <w:rPr>
            <w:rFonts w:eastAsia="Times New Roman" w:cs="Times New Roman"/>
          </w:rPr>
          <w:t>-</w:t>
        </w:r>
      </w:ins>
      <w:r w:rsidRPr="00C77116">
        <w:rPr>
          <w:rFonts w:eastAsia="Times New Roman" w:cs="Times New Roman"/>
        </w:rPr>
        <w:t>drop to select the one you need for your experiment.</w:t>
      </w:r>
    </w:p>
    <w:p w14:paraId="33C804D0" w14:textId="77777777" w:rsidR="00C77116" w:rsidRPr="00C77116" w:rsidRDefault="00C77116" w:rsidP="00C77116">
      <w:pPr>
        <w:numPr>
          <w:ilvl w:val="0"/>
          <w:numId w:val="4"/>
        </w:numPr>
        <w:spacing w:before="100" w:beforeAutospacing="1" w:after="100" w:afterAutospacing="1" w:line="240" w:lineRule="auto"/>
        <w:ind w:left="255"/>
        <w:rPr>
          <w:rFonts w:eastAsia="Times New Roman" w:cs="Times New Roman"/>
        </w:rPr>
      </w:pPr>
      <w:r w:rsidRPr="00C77116">
        <w:rPr>
          <w:rFonts w:eastAsia="Times New Roman" w:cs="Times New Roman"/>
        </w:rPr>
        <w:lastRenderedPageBreak/>
        <w:t>Rock Maker's quick search puts nearly every piece of data in the system at your fingertips.</w:t>
      </w:r>
    </w:p>
    <w:p w14:paraId="1B6D6B8B" w14:textId="77777777" w:rsidR="00C77116" w:rsidRPr="00C77116" w:rsidRDefault="00C77116" w:rsidP="00C77116">
      <w:pPr>
        <w:spacing w:before="100" w:beforeAutospacing="1" w:after="100" w:afterAutospacing="1" w:line="240" w:lineRule="auto"/>
        <w:outlineLvl w:val="2"/>
        <w:rPr>
          <w:rFonts w:eastAsia="Times New Roman" w:cs="Times New Roman"/>
          <w:b/>
          <w:bCs/>
        </w:rPr>
      </w:pPr>
      <w:r w:rsidRPr="00C77116">
        <w:rPr>
          <w:rFonts w:eastAsia="Times New Roman" w:cs="Times New Roman"/>
          <w:b/>
          <w:bCs/>
        </w:rPr>
        <w:t>Seamless Robot Integration</w:t>
      </w:r>
    </w:p>
    <w:p w14:paraId="4FC36E04" w14:textId="77777777" w:rsidR="00C77116" w:rsidRPr="00C77116" w:rsidRDefault="00C77116" w:rsidP="00C77116">
      <w:pPr>
        <w:numPr>
          <w:ilvl w:val="0"/>
          <w:numId w:val="5"/>
        </w:numPr>
        <w:spacing w:before="100" w:beforeAutospacing="1" w:after="100" w:afterAutospacing="1" w:line="240" w:lineRule="auto"/>
        <w:ind w:left="255"/>
        <w:rPr>
          <w:rFonts w:eastAsia="Times New Roman" w:cs="Times New Roman"/>
        </w:rPr>
      </w:pPr>
      <w:r w:rsidRPr="00C77116">
        <w:rPr>
          <w:rFonts w:eastAsia="Times New Roman" w:cs="Times New Roman"/>
        </w:rPr>
        <w:t>Rock Maker integrates with Rock Imager as well as other Formulatrix products such as the Formulator, Mantis, and NT8 liquid dispensers, so you can design, dispense, image, analyze, and optimize from one place.</w:t>
      </w:r>
    </w:p>
    <w:p w14:paraId="176063FA" w14:textId="77777777" w:rsidR="00C77116" w:rsidRPr="00C77116" w:rsidRDefault="00C77116" w:rsidP="00C77116">
      <w:pPr>
        <w:numPr>
          <w:ilvl w:val="0"/>
          <w:numId w:val="5"/>
        </w:numPr>
        <w:spacing w:before="100" w:beforeAutospacing="1" w:after="100" w:afterAutospacing="1" w:line="240" w:lineRule="auto"/>
        <w:ind w:left="255"/>
        <w:rPr>
          <w:rFonts w:eastAsia="Times New Roman" w:cs="Times New Roman"/>
        </w:rPr>
      </w:pPr>
      <w:r w:rsidRPr="00C77116">
        <w:rPr>
          <w:rFonts w:eastAsia="Times New Roman" w:cs="Times New Roman"/>
        </w:rPr>
        <w:t>An API is available for developers to use to integrate Rock Maker with other robots.</w:t>
      </w:r>
    </w:p>
    <w:p w14:paraId="67E81D19" w14:textId="77777777" w:rsidR="00C77116" w:rsidRPr="00C77116" w:rsidRDefault="00C77116" w:rsidP="00C77116">
      <w:pPr>
        <w:spacing w:before="100" w:beforeAutospacing="1" w:after="100" w:afterAutospacing="1" w:line="240" w:lineRule="auto"/>
        <w:outlineLvl w:val="2"/>
        <w:rPr>
          <w:rFonts w:eastAsia="Times New Roman" w:cs="Times New Roman"/>
          <w:b/>
          <w:bCs/>
        </w:rPr>
      </w:pPr>
      <w:r w:rsidRPr="00C77116">
        <w:rPr>
          <w:rFonts w:eastAsia="Times New Roman" w:cs="Times New Roman"/>
          <w:b/>
          <w:bCs/>
        </w:rPr>
        <w:t>Built-In Data Analysis Tools</w:t>
      </w:r>
    </w:p>
    <w:p w14:paraId="4EB13986" w14:textId="77777777" w:rsidR="00C77116" w:rsidRPr="00C77116" w:rsidRDefault="00C77116" w:rsidP="00C77116">
      <w:pPr>
        <w:numPr>
          <w:ilvl w:val="0"/>
          <w:numId w:val="6"/>
        </w:numPr>
        <w:spacing w:before="100" w:beforeAutospacing="1" w:after="100" w:afterAutospacing="1" w:line="240" w:lineRule="auto"/>
        <w:ind w:left="255"/>
        <w:rPr>
          <w:rFonts w:eastAsia="Times New Roman" w:cs="Times New Roman"/>
        </w:rPr>
      </w:pPr>
      <w:r w:rsidRPr="00C77116">
        <w:rPr>
          <w:rFonts w:eastAsia="Times New Roman" w:cs="Times New Roman"/>
        </w:rPr>
        <w:t>Use Search and Filter to mine your data to uncover trends based on a variety of parameters, helping you to continue your research efforts and focus in on conditions likely to grow bigger and better crystals. Or use the included Sample Searches to get started.</w:t>
      </w:r>
    </w:p>
    <w:p w14:paraId="7FF8A3AA" w14:textId="77777777" w:rsidR="00C77116" w:rsidRPr="00C77116" w:rsidRDefault="00C77116" w:rsidP="00C77116">
      <w:pPr>
        <w:numPr>
          <w:ilvl w:val="0"/>
          <w:numId w:val="6"/>
        </w:numPr>
        <w:spacing w:before="100" w:beforeAutospacing="1" w:after="100" w:afterAutospacing="1" w:line="240" w:lineRule="auto"/>
        <w:ind w:left="255"/>
        <w:rPr>
          <w:rFonts w:eastAsia="Times New Roman" w:cs="Times New Roman"/>
        </w:rPr>
      </w:pPr>
      <w:r w:rsidRPr="00C77116">
        <w:rPr>
          <w:rFonts w:eastAsia="Times New Roman" w:cs="Times New Roman"/>
        </w:rPr>
        <w:t>Create and manipulate charts to visualize your experiment results.</w:t>
      </w:r>
    </w:p>
    <w:p w14:paraId="00ABB6BC" w14:textId="77777777" w:rsidR="00C77116" w:rsidRPr="00C77116" w:rsidRDefault="00C77116" w:rsidP="00C77116">
      <w:pPr>
        <w:numPr>
          <w:ilvl w:val="0"/>
          <w:numId w:val="6"/>
        </w:numPr>
        <w:spacing w:before="100" w:beforeAutospacing="1" w:after="100" w:afterAutospacing="1" w:line="240" w:lineRule="auto"/>
        <w:ind w:left="255"/>
        <w:rPr>
          <w:rFonts w:eastAsia="Times New Roman" w:cs="Times New Roman"/>
        </w:rPr>
      </w:pPr>
      <w:r w:rsidRPr="00C77116">
        <w:rPr>
          <w:rFonts w:eastAsia="Times New Roman" w:cs="Times New Roman"/>
        </w:rPr>
        <w:t>Print experiment reports for your lab notebooks.</w:t>
      </w:r>
    </w:p>
    <w:p w14:paraId="568DF514" w14:textId="77777777" w:rsidR="00C77116" w:rsidRPr="00C77116" w:rsidRDefault="00C77116" w:rsidP="00C77116">
      <w:pPr>
        <w:spacing w:before="100" w:beforeAutospacing="1" w:after="100" w:afterAutospacing="1" w:line="240" w:lineRule="auto"/>
        <w:outlineLvl w:val="2"/>
        <w:rPr>
          <w:rFonts w:eastAsia="Times New Roman" w:cs="Times New Roman"/>
          <w:b/>
          <w:bCs/>
        </w:rPr>
      </w:pPr>
      <w:r w:rsidRPr="00C77116">
        <w:rPr>
          <w:rFonts w:eastAsia="Times New Roman" w:cs="Times New Roman"/>
          <w:b/>
          <w:bCs/>
        </w:rPr>
        <w:t>Built-In Training with Rock Maker University</w:t>
      </w:r>
      <w:del w:id="28" w:author="Ira Sabran" w:date="2014-04-21T08:38:00Z">
        <w:r w:rsidRPr="00C77116" w:rsidDel="00CD2BB3">
          <w:rPr>
            <w:rFonts w:eastAsia="Times New Roman" w:cs="Times New Roman"/>
            <w:b/>
            <w:bCs/>
          </w:rPr>
          <w:delText xml:space="preserve"> </w:delText>
        </w:r>
      </w:del>
    </w:p>
    <w:p w14:paraId="1EFFF59B" w14:textId="77777777" w:rsidR="00C77116" w:rsidRPr="00C77116" w:rsidRDefault="00C77116" w:rsidP="00C77116">
      <w:pPr>
        <w:spacing w:before="100" w:beforeAutospacing="1" w:after="100" w:afterAutospacing="1" w:line="240" w:lineRule="auto"/>
        <w:rPr>
          <w:rFonts w:eastAsia="Times New Roman" w:cs="Times New Roman"/>
        </w:rPr>
      </w:pPr>
      <w:r w:rsidRPr="00C77116">
        <w:rPr>
          <w:rFonts w:eastAsia="Times New Roman" w:cs="Times New Roman"/>
        </w:rPr>
        <w:t xml:space="preserve">Rock Maker University provides tours of the major features and functions, and also provides tutorials that span the entire crystallography process that help you create what you need to create. For example, when you complete the "Make a Protein" tutorial, your efforts will result in a protein formulation you can use in any experiment design -- no time </w:t>
      </w:r>
      <w:ins w:id="29" w:author="Ira Sabran" w:date="2014-04-21T08:39:00Z">
        <w:r w:rsidR="00CD2BB3">
          <w:rPr>
            <w:rFonts w:eastAsia="Times New Roman" w:cs="Times New Roman"/>
          </w:rPr>
          <w:t xml:space="preserve">is </w:t>
        </w:r>
      </w:ins>
      <w:bookmarkStart w:id="30" w:name="_GoBack"/>
      <w:bookmarkEnd w:id="30"/>
      <w:r w:rsidRPr="00C77116">
        <w:rPr>
          <w:rFonts w:eastAsia="Times New Roman" w:cs="Times New Roman"/>
        </w:rPr>
        <w:t>sacrificed while learning to use the software.</w:t>
      </w:r>
    </w:p>
    <w:sectPr w:rsidR="00C77116" w:rsidRPr="00C771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Ira Sabran" w:date="2014-04-21T08:33:00Z" w:initials="IS">
    <w:p w14:paraId="7D7F0BAC" w14:textId="77777777" w:rsidR="00C77116" w:rsidRDefault="00C77116">
      <w:pPr>
        <w:pStyle w:val="CommentText"/>
      </w:pPr>
      <w:r>
        <w:rPr>
          <w:rStyle w:val="CommentReference"/>
        </w:rPr>
        <w:annotationRef/>
      </w:r>
      <w:proofErr w:type="gramStart"/>
      <w:r>
        <w:t>much</w:t>
      </w:r>
      <w:proofErr w:type="gram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7F0B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267D"/>
    <w:multiLevelType w:val="multilevel"/>
    <w:tmpl w:val="908A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41787"/>
    <w:multiLevelType w:val="multilevel"/>
    <w:tmpl w:val="9CA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B74A8A"/>
    <w:multiLevelType w:val="multilevel"/>
    <w:tmpl w:val="CC7E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0D27E1"/>
    <w:multiLevelType w:val="multilevel"/>
    <w:tmpl w:val="3B4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E1F87"/>
    <w:multiLevelType w:val="multilevel"/>
    <w:tmpl w:val="7C42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D07208"/>
    <w:multiLevelType w:val="multilevel"/>
    <w:tmpl w:val="C21C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16"/>
    <w:rsid w:val="00012094"/>
    <w:rsid w:val="000137C1"/>
    <w:rsid w:val="00036629"/>
    <w:rsid w:val="0004770F"/>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D57A3"/>
    <w:rsid w:val="00224EC7"/>
    <w:rsid w:val="002467C1"/>
    <w:rsid w:val="00246E3B"/>
    <w:rsid w:val="00250E43"/>
    <w:rsid w:val="002541DC"/>
    <w:rsid w:val="002861D5"/>
    <w:rsid w:val="002C207B"/>
    <w:rsid w:val="002C5197"/>
    <w:rsid w:val="00352716"/>
    <w:rsid w:val="00377571"/>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84136"/>
    <w:rsid w:val="00B873A1"/>
    <w:rsid w:val="00BA474B"/>
    <w:rsid w:val="00BB6B8F"/>
    <w:rsid w:val="00BC597C"/>
    <w:rsid w:val="00BD3A1B"/>
    <w:rsid w:val="00BF4B57"/>
    <w:rsid w:val="00BF6075"/>
    <w:rsid w:val="00C0288D"/>
    <w:rsid w:val="00C3291F"/>
    <w:rsid w:val="00C42DCC"/>
    <w:rsid w:val="00C6577B"/>
    <w:rsid w:val="00C77116"/>
    <w:rsid w:val="00C77F2D"/>
    <w:rsid w:val="00CB635D"/>
    <w:rsid w:val="00CD2BB3"/>
    <w:rsid w:val="00CE19A2"/>
    <w:rsid w:val="00CF1A97"/>
    <w:rsid w:val="00D32F73"/>
    <w:rsid w:val="00D448F8"/>
    <w:rsid w:val="00DA23B8"/>
    <w:rsid w:val="00DC772F"/>
    <w:rsid w:val="00E027CE"/>
    <w:rsid w:val="00E02E12"/>
    <w:rsid w:val="00E12522"/>
    <w:rsid w:val="00E40501"/>
    <w:rsid w:val="00E91C5F"/>
    <w:rsid w:val="00EB3B3C"/>
    <w:rsid w:val="00EC2231"/>
    <w:rsid w:val="00F00AC4"/>
    <w:rsid w:val="00F741FE"/>
    <w:rsid w:val="00F96410"/>
    <w:rsid w:val="00F96859"/>
    <w:rsid w:val="00FB327D"/>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7E3B"/>
  <w15:chartTrackingRefBased/>
  <w15:docId w15:val="{3A7918E1-70F4-4B37-A21F-F87AD57D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7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71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711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77116"/>
    <w:rPr>
      <w:sz w:val="16"/>
      <w:szCs w:val="16"/>
    </w:rPr>
  </w:style>
  <w:style w:type="paragraph" w:styleId="CommentText">
    <w:name w:val="annotation text"/>
    <w:basedOn w:val="Normal"/>
    <w:link w:val="CommentTextChar"/>
    <w:uiPriority w:val="99"/>
    <w:semiHidden/>
    <w:unhideWhenUsed/>
    <w:rsid w:val="00C77116"/>
    <w:pPr>
      <w:spacing w:line="240" w:lineRule="auto"/>
    </w:pPr>
    <w:rPr>
      <w:sz w:val="20"/>
      <w:szCs w:val="20"/>
    </w:rPr>
  </w:style>
  <w:style w:type="character" w:customStyle="1" w:styleId="CommentTextChar">
    <w:name w:val="Comment Text Char"/>
    <w:basedOn w:val="DefaultParagraphFont"/>
    <w:link w:val="CommentText"/>
    <w:uiPriority w:val="99"/>
    <w:semiHidden/>
    <w:rsid w:val="00C77116"/>
    <w:rPr>
      <w:sz w:val="20"/>
      <w:szCs w:val="20"/>
    </w:rPr>
  </w:style>
  <w:style w:type="paragraph" w:styleId="CommentSubject">
    <w:name w:val="annotation subject"/>
    <w:basedOn w:val="CommentText"/>
    <w:next w:val="CommentText"/>
    <w:link w:val="CommentSubjectChar"/>
    <w:uiPriority w:val="99"/>
    <w:semiHidden/>
    <w:unhideWhenUsed/>
    <w:rsid w:val="00C77116"/>
    <w:rPr>
      <w:b/>
      <w:bCs/>
    </w:rPr>
  </w:style>
  <w:style w:type="character" w:customStyle="1" w:styleId="CommentSubjectChar">
    <w:name w:val="Comment Subject Char"/>
    <w:basedOn w:val="CommentTextChar"/>
    <w:link w:val="CommentSubject"/>
    <w:uiPriority w:val="99"/>
    <w:semiHidden/>
    <w:rsid w:val="00C77116"/>
    <w:rPr>
      <w:b/>
      <w:bCs/>
      <w:sz w:val="20"/>
      <w:szCs w:val="20"/>
    </w:rPr>
  </w:style>
  <w:style w:type="paragraph" w:styleId="BalloonText">
    <w:name w:val="Balloon Text"/>
    <w:basedOn w:val="Normal"/>
    <w:link w:val="BalloonTextChar"/>
    <w:uiPriority w:val="99"/>
    <w:semiHidden/>
    <w:unhideWhenUsed/>
    <w:rsid w:val="00C77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96075">
      <w:bodyDiv w:val="1"/>
      <w:marLeft w:val="0"/>
      <w:marRight w:val="0"/>
      <w:marTop w:val="0"/>
      <w:marBottom w:val="0"/>
      <w:divBdr>
        <w:top w:val="none" w:sz="0" w:space="0" w:color="auto"/>
        <w:left w:val="none" w:sz="0" w:space="0" w:color="auto"/>
        <w:bottom w:val="none" w:sz="0" w:space="0" w:color="auto"/>
        <w:right w:val="none" w:sz="0" w:space="0" w:color="auto"/>
      </w:divBdr>
      <w:divsChild>
        <w:div w:id="984158765">
          <w:marLeft w:val="0"/>
          <w:marRight w:val="0"/>
          <w:marTop w:val="0"/>
          <w:marBottom w:val="0"/>
          <w:divBdr>
            <w:top w:val="none" w:sz="0" w:space="0" w:color="auto"/>
            <w:left w:val="none" w:sz="0" w:space="0" w:color="auto"/>
            <w:bottom w:val="none" w:sz="0" w:space="0" w:color="auto"/>
            <w:right w:val="none" w:sz="0" w:space="0" w:color="auto"/>
          </w:divBdr>
        </w:div>
        <w:div w:id="1322197317">
          <w:marLeft w:val="0"/>
          <w:marRight w:val="0"/>
          <w:marTop w:val="0"/>
          <w:marBottom w:val="0"/>
          <w:divBdr>
            <w:top w:val="none" w:sz="0" w:space="0" w:color="auto"/>
            <w:left w:val="none" w:sz="0" w:space="0" w:color="auto"/>
            <w:bottom w:val="none" w:sz="0" w:space="0" w:color="auto"/>
            <w:right w:val="none" w:sz="0" w:space="0" w:color="auto"/>
          </w:divBdr>
        </w:div>
        <w:div w:id="1846238348">
          <w:marLeft w:val="0"/>
          <w:marRight w:val="0"/>
          <w:marTop w:val="0"/>
          <w:marBottom w:val="0"/>
          <w:divBdr>
            <w:top w:val="none" w:sz="0" w:space="0" w:color="auto"/>
            <w:left w:val="none" w:sz="0" w:space="0" w:color="auto"/>
            <w:bottom w:val="none" w:sz="0" w:space="0" w:color="auto"/>
            <w:right w:val="none" w:sz="0" w:space="0" w:color="auto"/>
          </w:divBdr>
        </w:div>
        <w:div w:id="353045291">
          <w:marLeft w:val="0"/>
          <w:marRight w:val="0"/>
          <w:marTop w:val="0"/>
          <w:marBottom w:val="0"/>
          <w:divBdr>
            <w:top w:val="none" w:sz="0" w:space="0" w:color="auto"/>
            <w:left w:val="none" w:sz="0" w:space="0" w:color="auto"/>
            <w:bottom w:val="none" w:sz="0" w:space="0" w:color="auto"/>
            <w:right w:val="none" w:sz="0" w:space="0" w:color="auto"/>
          </w:divBdr>
        </w:div>
        <w:div w:id="690885742">
          <w:marLeft w:val="0"/>
          <w:marRight w:val="0"/>
          <w:marTop w:val="0"/>
          <w:marBottom w:val="0"/>
          <w:divBdr>
            <w:top w:val="none" w:sz="0" w:space="0" w:color="auto"/>
            <w:left w:val="none" w:sz="0" w:space="0" w:color="auto"/>
            <w:bottom w:val="none" w:sz="0" w:space="0" w:color="auto"/>
            <w:right w:val="none" w:sz="0" w:space="0" w:color="auto"/>
          </w:divBdr>
        </w:div>
        <w:div w:id="1246109126">
          <w:marLeft w:val="0"/>
          <w:marRight w:val="0"/>
          <w:marTop w:val="0"/>
          <w:marBottom w:val="0"/>
          <w:divBdr>
            <w:top w:val="none" w:sz="0" w:space="0" w:color="auto"/>
            <w:left w:val="none" w:sz="0" w:space="0" w:color="auto"/>
            <w:bottom w:val="none" w:sz="0" w:space="0" w:color="auto"/>
            <w:right w:val="none" w:sz="0" w:space="0" w:color="auto"/>
          </w:divBdr>
        </w:div>
        <w:div w:id="1258056415">
          <w:marLeft w:val="0"/>
          <w:marRight w:val="0"/>
          <w:marTop w:val="0"/>
          <w:marBottom w:val="0"/>
          <w:divBdr>
            <w:top w:val="none" w:sz="0" w:space="0" w:color="auto"/>
            <w:left w:val="none" w:sz="0" w:space="0" w:color="auto"/>
            <w:bottom w:val="none" w:sz="0" w:space="0" w:color="auto"/>
            <w:right w:val="none" w:sz="0" w:space="0" w:color="auto"/>
          </w:divBdr>
        </w:div>
        <w:div w:id="209612437">
          <w:marLeft w:val="0"/>
          <w:marRight w:val="0"/>
          <w:marTop w:val="0"/>
          <w:marBottom w:val="0"/>
          <w:divBdr>
            <w:top w:val="none" w:sz="0" w:space="0" w:color="auto"/>
            <w:left w:val="none" w:sz="0" w:space="0" w:color="auto"/>
            <w:bottom w:val="none" w:sz="0" w:space="0" w:color="auto"/>
            <w:right w:val="none" w:sz="0" w:space="0" w:color="auto"/>
          </w:divBdr>
        </w:div>
        <w:div w:id="1948344792">
          <w:marLeft w:val="0"/>
          <w:marRight w:val="0"/>
          <w:marTop w:val="0"/>
          <w:marBottom w:val="0"/>
          <w:divBdr>
            <w:top w:val="none" w:sz="0" w:space="0" w:color="auto"/>
            <w:left w:val="none" w:sz="0" w:space="0" w:color="auto"/>
            <w:bottom w:val="none" w:sz="0" w:space="0" w:color="auto"/>
            <w:right w:val="none" w:sz="0" w:space="0" w:color="auto"/>
          </w:divBdr>
        </w:div>
        <w:div w:id="1194924063">
          <w:marLeft w:val="0"/>
          <w:marRight w:val="0"/>
          <w:marTop w:val="0"/>
          <w:marBottom w:val="0"/>
          <w:divBdr>
            <w:top w:val="none" w:sz="0" w:space="0" w:color="auto"/>
            <w:left w:val="none" w:sz="0" w:space="0" w:color="auto"/>
            <w:bottom w:val="none" w:sz="0" w:space="0" w:color="auto"/>
            <w:right w:val="none" w:sz="0" w:space="0" w:color="auto"/>
          </w:divBdr>
        </w:div>
        <w:div w:id="1709375953">
          <w:marLeft w:val="0"/>
          <w:marRight w:val="0"/>
          <w:marTop w:val="0"/>
          <w:marBottom w:val="0"/>
          <w:divBdr>
            <w:top w:val="none" w:sz="0" w:space="0" w:color="auto"/>
            <w:left w:val="none" w:sz="0" w:space="0" w:color="auto"/>
            <w:bottom w:val="none" w:sz="0" w:space="0" w:color="auto"/>
            <w:right w:val="none" w:sz="0" w:space="0" w:color="auto"/>
          </w:divBdr>
        </w:div>
        <w:div w:id="1145123182">
          <w:marLeft w:val="0"/>
          <w:marRight w:val="0"/>
          <w:marTop w:val="0"/>
          <w:marBottom w:val="0"/>
          <w:divBdr>
            <w:top w:val="none" w:sz="0" w:space="0" w:color="auto"/>
            <w:left w:val="none" w:sz="0" w:space="0" w:color="auto"/>
            <w:bottom w:val="none" w:sz="0" w:space="0" w:color="auto"/>
            <w:right w:val="none" w:sz="0" w:space="0" w:color="auto"/>
          </w:divBdr>
        </w:div>
        <w:div w:id="1383093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2014-04-21T12:23:00Z</dcterms:created>
  <dcterms:modified xsi:type="dcterms:W3CDTF">2014-04-21T12:39:00Z</dcterms:modified>
</cp:coreProperties>
</file>