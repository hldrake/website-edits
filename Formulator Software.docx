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59" w:rsidRPr="00972A7E" w:rsidRDefault="00972A7E">
      <w:r w:rsidRPr="00972A7E">
        <w:t>Formulator Software</w:t>
      </w:r>
    </w:p>
    <w:p w:rsidR="00972A7E" w:rsidRPr="00972A7E" w:rsidRDefault="00750BF9">
      <w:hyperlink r:id="rId5" w:anchor="tabbed-nav=tab3" w:history="1">
        <w:r w:rsidR="00972A7E" w:rsidRPr="00972A7E">
          <w:rPr>
            <w:rStyle w:val="Hyperlink"/>
          </w:rPr>
          <w:t>http://www.formulatrix.com/demosite/liquid-handling/products/formulator/index.html#tabbed-nav=tab3</w:t>
        </w:r>
      </w:hyperlink>
    </w:p>
    <w:p w:rsidR="00972A7E" w:rsidRPr="00972A7E" w:rsidRDefault="00972A7E"/>
    <w:p w:rsidR="00972A7E" w:rsidRDefault="00972A7E" w:rsidP="00972A7E">
      <w:pPr>
        <w:spacing w:before="100" w:beforeAutospacing="1" w:after="100" w:afterAutospacing="1" w:line="240" w:lineRule="auto"/>
        <w:rPr>
          <w:ins w:id="0" w:author="Ira Sabran" w:date="2014-04-04T12:58:00Z"/>
          <w:rFonts w:eastAsia="Times New Roman" w:cs="Times New Roman"/>
        </w:rPr>
      </w:pPr>
      <w:r w:rsidRPr="00972A7E">
        <w:rPr>
          <w:rFonts w:eastAsia="Times New Roman" w:cs="Times New Roman"/>
        </w:rPr>
        <w:t xml:space="preserve">Formulator software provides a straightforward, user-friendly way to run even the most complicated </w:t>
      </w:r>
      <w:del w:id="1" w:author="Ira Sabran" w:date="2014-04-04T12:59:00Z">
        <w:r w:rsidRPr="00972A7E" w:rsidDel="00972A7E">
          <w:rPr>
            <w:rFonts w:eastAsia="Times New Roman" w:cs="Times New Roman"/>
          </w:rPr>
          <w:delText>dispenses</w:delText>
        </w:r>
      </w:del>
      <w:ins w:id="2" w:author="Ira Sabran" w:date="2014-04-04T12:59:00Z">
        <w:r w:rsidRPr="00972A7E">
          <w:rPr>
            <w:rFonts w:eastAsia="Times New Roman" w:cs="Times New Roman"/>
          </w:rPr>
          <w:t>dispens</w:t>
        </w:r>
        <w:r>
          <w:rPr>
            <w:rFonts w:eastAsia="Times New Roman" w:cs="Times New Roman"/>
          </w:rPr>
          <w:t>ing protocols</w:t>
        </w:r>
      </w:ins>
      <w:r w:rsidRPr="00972A7E">
        <w:rPr>
          <w:rFonts w:eastAsia="Times New Roman" w:cs="Times New Roman"/>
        </w:rPr>
        <w:t xml:space="preserve">. The software is compatible with Windows XP, Vista, and Windows 7. The control software provides a visual representation of each dispense </w:t>
      </w:r>
      <w:del w:id="3" w:author="Ira Sabran" w:date="2014-04-04T13:00:00Z">
        <w:r w:rsidRPr="00972A7E" w:rsidDel="00972A7E">
          <w:rPr>
            <w:rFonts w:eastAsia="Times New Roman" w:cs="Times New Roman"/>
          </w:rPr>
          <w:delText xml:space="preserve">ingredient's </w:delText>
        </w:r>
      </w:del>
      <w:ins w:id="4" w:author="Ira Sabran" w:date="2014-04-04T13:00:00Z">
        <w:r>
          <w:rPr>
            <w:rFonts w:eastAsia="Times New Roman" w:cs="Times New Roman"/>
          </w:rPr>
          <w:t>reagent</w:t>
        </w:r>
        <w:r w:rsidRPr="00972A7E">
          <w:rPr>
            <w:rFonts w:eastAsia="Times New Roman" w:cs="Times New Roman"/>
          </w:rPr>
          <w:t xml:space="preserve">'s </w:t>
        </w:r>
      </w:ins>
      <w:del w:id="5" w:author="Hannah Drake" w:date="2014-04-07T10:52:00Z">
        <w:r w:rsidRPr="00972A7E" w:rsidDel="00750BF9">
          <w:rPr>
            <w:rFonts w:eastAsia="Times New Roman" w:cs="Times New Roman"/>
          </w:rPr>
          <w:delText xml:space="preserve">well </w:delText>
        </w:r>
      </w:del>
      <w:r w:rsidRPr="00972A7E">
        <w:rPr>
          <w:rFonts w:eastAsia="Times New Roman" w:cs="Times New Roman"/>
        </w:rPr>
        <w:t>volume</w:t>
      </w:r>
      <w:del w:id="6" w:author="Ira Sabran" w:date="2014-04-04T13:00:00Z">
        <w:r w:rsidRPr="00972A7E" w:rsidDel="00972A7E">
          <w:rPr>
            <w:rFonts w:eastAsia="Times New Roman" w:cs="Times New Roman"/>
          </w:rPr>
          <w:delText>s</w:delText>
        </w:r>
      </w:del>
      <w:r w:rsidRPr="00972A7E">
        <w:rPr>
          <w:rFonts w:eastAsia="Times New Roman" w:cs="Times New Roman"/>
        </w:rPr>
        <w:t xml:space="preserve"> and </w:t>
      </w:r>
      <w:ins w:id="7" w:author="Hannah Drake" w:date="2014-04-07T10:53:00Z">
        <w:r w:rsidR="00750BF9">
          <w:rPr>
            <w:rFonts w:eastAsia="Times New Roman" w:cs="Times New Roman"/>
          </w:rPr>
          <w:t>well</w:t>
        </w:r>
      </w:ins>
      <w:ins w:id="8" w:author="Hannah Drake" w:date="2014-04-07T10:52:00Z">
        <w:r w:rsidR="00750BF9">
          <w:rPr>
            <w:rFonts w:eastAsia="Times New Roman" w:cs="Times New Roman"/>
          </w:rPr>
          <w:t xml:space="preserve"> </w:t>
        </w:r>
      </w:ins>
      <w:r w:rsidRPr="00972A7E">
        <w:rPr>
          <w:rFonts w:eastAsia="Times New Roman" w:cs="Times New Roman"/>
        </w:rPr>
        <w:t>location</w:t>
      </w:r>
      <w:del w:id="9" w:author="Hannah Drake" w:date="2014-04-07T10:53:00Z">
        <w:r w:rsidRPr="00972A7E" w:rsidDel="00750BF9">
          <w:rPr>
            <w:rFonts w:eastAsia="Times New Roman" w:cs="Times New Roman"/>
          </w:rPr>
          <w:delText xml:space="preserve"> on the system</w:delText>
        </w:r>
      </w:del>
      <w:r w:rsidRPr="00972A7E">
        <w:rPr>
          <w:rFonts w:eastAsia="Times New Roman" w:cs="Times New Roman"/>
        </w:rPr>
        <w:t xml:space="preserve">. You can also see when your </w:t>
      </w:r>
      <w:del w:id="10" w:author="Ira Sabran" w:date="2014-04-04T13:01:00Z">
        <w:r w:rsidRPr="00972A7E" w:rsidDel="00972A7E">
          <w:rPr>
            <w:rFonts w:eastAsia="Times New Roman" w:cs="Times New Roman"/>
          </w:rPr>
          <w:delText>ingredient</w:delText>
        </w:r>
      </w:del>
      <w:ins w:id="11" w:author="Ira Sabran" w:date="2014-04-04T13:01:00Z">
        <w:r>
          <w:rPr>
            <w:rFonts w:eastAsia="Times New Roman" w:cs="Times New Roman"/>
          </w:rPr>
          <w:t>reagent</w:t>
        </w:r>
      </w:ins>
      <w:r w:rsidRPr="00972A7E">
        <w:rPr>
          <w:rFonts w:eastAsia="Times New Roman" w:cs="Times New Roman"/>
        </w:rPr>
        <w:t>s are primed and ready to be dispensed.</w:t>
      </w:r>
      <w:del w:id="12" w:author="Ira Sabran" w:date="2014-04-04T12:58:00Z">
        <w:r w:rsidRPr="00972A7E" w:rsidDel="00972A7E">
          <w:rPr>
            <w:rFonts w:eastAsia="Times New Roman" w:cs="Times New Roman"/>
          </w:rPr>
          <w:br/>
        </w:r>
      </w:del>
    </w:p>
    <w:p w:rsidR="00972A7E" w:rsidRDefault="00972A7E" w:rsidP="00972A7E">
      <w:pPr>
        <w:spacing w:before="100" w:beforeAutospacing="1" w:after="100" w:afterAutospacing="1" w:line="240" w:lineRule="auto"/>
        <w:rPr>
          <w:ins w:id="13" w:author="Ira Sabran" w:date="2014-04-04T12:58:00Z"/>
          <w:rFonts w:eastAsia="Times New Roman" w:cs="Times New Roman"/>
        </w:rPr>
      </w:pPr>
      <w:del w:id="14" w:author="Ira Sabran" w:date="2014-04-04T12:58:00Z">
        <w:r w:rsidRPr="00972A7E" w:rsidDel="00972A7E">
          <w:rPr>
            <w:rFonts w:eastAsia="Times New Roman" w:cs="Times New Roman"/>
          </w:rPr>
          <w:br/>
        </w:r>
      </w:del>
    </w:p>
    <w:p w:rsidR="00972A7E" w:rsidRDefault="00972A7E" w:rsidP="00972A7E">
      <w:pPr>
        <w:spacing w:before="100" w:beforeAutospacing="1" w:after="100" w:afterAutospacing="1" w:line="240" w:lineRule="auto"/>
        <w:rPr>
          <w:ins w:id="15" w:author="Ira Sabran" w:date="2014-04-04T12:58:00Z"/>
          <w:rFonts w:eastAsia="Times New Roman" w:cs="Times New Roman"/>
        </w:rPr>
      </w:pPr>
      <w:r w:rsidRPr="00972A7E">
        <w:rPr>
          <w:rFonts w:eastAsia="Times New Roman" w:cs="Times New Roman"/>
        </w:rPr>
        <w:t xml:space="preserve">The Formulator’s barcode scanner makes </w:t>
      </w:r>
      <w:ins w:id="16" w:author="Hannah Drake" w:date="2014-04-07T10:53:00Z">
        <w:r w:rsidR="00750BF9">
          <w:rPr>
            <w:rFonts w:eastAsia="Times New Roman" w:cs="Times New Roman"/>
          </w:rPr>
          <w:t xml:space="preserve">hardware setup </w:t>
        </w:r>
      </w:ins>
      <w:ins w:id="17" w:author="Hannah Drake" w:date="2014-04-07T10:54:00Z">
        <w:r w:rsidR="00750BF9">
          <w:rPr>
            <w:rFonts w:eastAsia="Times New Roman" w:cs="Times New Roman"/>
          </w:rPr>
          <w:t>effortless</w:t>
        </w:r>
      </w:ins>
      <w:ins w:id="18" w:author="Hannah Drake" w:date="2014-04-07T10:53:00Z">
        <w:r w:rsidR="00750BF9">
          <w:rPr>
            <w:rFonts w:eastAsia="Times New Roman" w:cs="Times New Roman"/>
          </w:rPr>
          <w:t xml:space="preserve">. </w:t>
        </w:r>
      </w:ins>
      <w:ins w:id="19" w:author="Hannah Drake" w:date="2014-04-07T10:54:00Z">
        <w:r w:rsidR="00750BF9">
          <w:rPr>
            <w:rFonts w:eastAsia="Times New Roman" w:cs="Times New Roman"/>
          </w:rPr>
          <w:t xml:space="preserve">Place </w:t>
        </w:r>
      </w:ins>
      <w:del w:id="20" w:author="Hannah Drake" w:date="2014-04-07T10:53:00Z">
        <w:r w:rsidRPr="00972A7E" w:rsidDel="00750BF9">
          <w:rPr>
            <w:rFonts w:eastAsia="Times New Roman" w:cs="Times New Roman"/>
          </w:rPr>
          <w:delText xml:space="preserve">setting up your experiments a breeze. </w:delText>
        </w:r>
      </w:del>
      <w:ins w:id="21" w:author="Hannah Drake" w:date="2014-04-07T10:54:00Z">
        <w:r w:rsidR="00750BF9">
          <w:rPr>
            <w:rFonts w:eastAsia="Times New Roman" w:cs="Times New Roman"/>
          </w:rPr>
          <w:t>b</w:t>
        </w:r>
      </w:ins>
      <w:del w:id="22" w:author="Hannah Drake" w:date="2014-04-07T10:54:00Z">
        <w:r w:rsidRPr="00972A7E" w:rsidDel="00750BF9">
          <w:rPr>
            <w:rFonts w:eastAsia="Times New Roman" w:cs="Times New Roman"/>
          </w:rPr>
          <w:delText>B</w:delText>
        </w:r>
      </w:del>
      <w:r w:rsidRPr="00972A7E">
        <w:rPr>
          <w:rFonts w:eastAsia="Times New Roman" w:cs="Times New Roman"/>
        </w:rPr>
        <w:t xml:space="preserve">arcode </w:t>
      </w:r>
      <w:ins w:id="23" w:author="Hannah Drake" w:date="2014-04-07T10:54:00Z">
        <w:r w:rsidR="00750BF9">
          <w:rPr>
            <w:rFonts w:eastAsia="Times New Roman" w:cs="Times New Roman"/>
          </w:rPr>
          <w:t xml:space="preserve">labels on </w:t>
        </w:r>
      </w:ins>
      <w:del w:id="24" w:author="Hannah Drake" w:date="2014-04-07T10:54:00Z">
        <w:r w:rsidRPr="00972A7E" w:rsidDel="00750BF9">
          <w:rPr>
            <w:rFonts w:eastAsia="Times New Roman" w:cs="Times New Roman"/>
          </w:rPr>
          <w:delText xml:space="preserve">your </w:delText>
        </w:r>
      </w:del>
      <w:ins w:id="25" w:author="Hannah Drake" w:date="2014-04-07T10:54:00Z">
        <w:r w:rsidR="00750BF9">
          <w:rPr>
            <w:rFonts w:eastAsia="Times New Roman" w:cs="Times New Roman"/>
          </w:rPr>
          <w:t xml:space="preserve">the </w:t>
        </w:r>
      </w:ins>
      <w:r w:rsidRPr="00972A7E">
        <w:rPr>
          <w:rFonts w:eastAsia="Times New Roman" w:cs="Times New Roman"/>
        </w:rPr>
        <w:t>experiment plate</w:t>
      </w:r>
      <w:ins w:id="26" w:author="Hannah Drake" w:date="2014-04-07T10:55:00Z">
        <w:r w:rsidR="00750BF9">
          <w:rPr>
            <w:rFonts w:eastAsia="Times New Roman" w:cs="Times New Roman"/>
          </w:rPr>
          <w:t xml:space="preserve">, scan the label, </w:t>
        </w:r>
      </w:ins>
      <w:del w:id="27" w:author="Hannah Drake" w:date="2014-04-07T10:54:00Z">
        <w:r w:rsidRPr="00972A7E" w:rsidDel="00750BF9">
          <w:rPr>
            <w:rFonts w:eastAsia="Times New Roman" w:cs="Times New Roman"/>
          </w:rPr>
          <w:delText>s</w:delText>
        </w:r>
      </w:del>
      <w:del w:id="28" w:author="Hannah Drake" w:date="2014-04-07T10:55:00Z">
        <w:r w:rsidRPr="00972A7E" w:rsidDel="00750BF9">
          <w:rPr>
            <w:rFonts w:eastAsia="Times New Roman" w:cs="Times New Roman"/>
          </w:rPr>
          <w:delText xml:space="preserve"> </w:delText>
        </w:r>
      </w:del>
      <w:del w:id="29" w:author="Ira Sabran" w:date="2014-04-04T13:02:00Z">
        <w:r w:rsidRPr="00972A7E" w:rsidDel="00972A7E">
          <w:rPr>
            <w:rFonts w:eastAsia="Times New Roman" w:cs="Times New Roman"/>
          </w:rPr>
          <w:delText>to have</w:delText>
        </w:r>
      </w:del>
      <w:ins w:id="30" w:author="Ira Sabran" w:date="2014-04-04T13:02:00Z">
        <w:r>
          <w:rPr>
            <w:rFonts w:eastAsia="Times New Roman" w:cs="Times New Roman"/>
          </w:rPr>
          <w:t>and</w:t>
        </w:r>
      </w:ins>
      <w:r w:rsidRPr="00972A7E">
        <w:rPr>
          <w:rFonts w:eastAsia="Times New Roman" w:cs="Times New Roman"/>
        </w:rPr>
        <w:t xml:space="preserve"> the </w:t>
      </w:r>
      <w:ins w:id="31" w:author="Hannah Drake" w:date="2014-04-07T10:55:00Z">
        <w:r w:rsidR="00750BF9">
          <w:rPr>
            <w:rFonts w:eastAsia="Times New Roman" w:cs="Times New Roman"/>
          </w:rPr>
          <w:t xml:space="preserve">Formulator </w:t>
        </w:r>
      </w:ins>
      <w:r w:rsidRPr="00972A7E">
        <w:rPr>
          <w:rFonts w:eastAsia="Times New Roman" w:cs="Times New Roman"/>
        </w:rPr>
        <w:t>software automatically load</w:t>
      </w:r>
      <w:ins w:id="32" w:author="Ira Sabran" w:date="2014-04-04T13:02:00Z">
        <w:r>
          <w:rPr>
            <w:rFonts w:eastAsia="Times New Roman" w:cs="Times New Roman"/>
          </w:rPr>
          <w:t>s</w:t>
        </w:r>
      </w:ins>
      <w:r w:rsidRPr="00972A7E">
        <w:rPr>
          <w:rFonts w:eastAsia="Times New Roman" w:cs="Times New Roman"/>
        </w:rPr>
        <w:t xml:space="preserve"> the </w:t>
      </w:r>
      <w:del w:id="33" w:author="Hannah Drake" w:date="2014-04-07T10:55:00Z">
        <w:r w:rsidRPr="00972A7E" w:rsidDel="00750BF9">
          <w:rPr>
            <w:rFonts w:eastAsia="Times New Roman" w:cs="Times New Roman"/>
          </w:rPr>
          <w:delText xml:space="preserve">correct </w:delText>
        </w:r>
      </w:del>
      <w:ins w:id="34" w:author="Hannah Drake" w:date="2014-04-07T10:55:00Z">
        <w:r w:rsidR="00750BF9">
          <w:rPr>
            <w:rFonts w:eastAsia="Times New Roman" w:cs="Times New Roman"/>
          </w:rPr>
          <w:t>plate’s</w:t>
        </w:r>
        <w:r w:rsidR="00750BF9" w:rsidRPr="00972A7E">
          <w:rPr>
            <w:rFonts w:eastAsia="Times New Roman" w:cs="Times New Roman"/>
          </w:rPr>
          <w:t xml:space="preserve"> </w:t>
        </w:r>
      </w:ins>
      <w:r w:rsidRPr="00972A7E">
        <w:rPr>
          <w:rFonts w:eastAsia="Times New Roman" w:cs="Times New Roman"/>
        </w:rPr>
        <w:t xml:space="preserve">dispense list (the list of </w:t>
      </w:r>
      <w:del w:id="35" w:author="Ira Sabran" w:date="2014-04-04T13:01:00Z">
        <w:r w:rsidRPr="00972A7E" w:rsidDel="00972A7E">
          <w:rPr>
            <w:rFonts w:eastAsia="Times New Roman" w:cs="Times New Roman"/>
          </w:rPr>
          <w:delText>ingredient</w:delText>
        </w:r>
      </w:del>
      <w:ins w:id="36" w:author="Ira Sabran" w:date="2014-04-04T13:01:00Z">
        <w:r>
          <w:rPr>
            <w:rFonts w:eastAsia="Times New Roman" w:cs="Times New Roman"/>
          </w:rPr>
          <w:t>reagent</w:t>
        </w:r>
      </w:ins>
      <w:r w:rsidRPr="00972A7E">
        <w:rPr>
          <w:rFonts w:eastAsia="Times New Roman" w:cs="Times New Roman"/>
        </w:rPr>
        <w:t xml:space="preserve">s used in a plate). The scanner also allows </w:t>
      </w:r>
      <w:ins w:id="37" w:author="Hannah Drake" w:date="2014-04-07T10:55:00Z">
        <w:r w:rsidR="00750BF9">
          <w:rPr>
            <w:rFonts w:eastAsia="Times New Roman" w:cs="Times New Roman"/>
          </w:rPr>
          <w:t xml:space="preserve">you to add or change reagents </w:t>
        </w:r>
      </w:ins>
      <w:del w:id="38" w:author="Ira Sabran" w:date="2014-04-04T13:03:00Z">
        <w:r w:rsidRPr="00972A7E" w:rsidDel="00972A7E">
          <w:rPr>
            <w:rFonts w:eastAsia="Times New Roman" w:cs="Times New Roman"/>
          </w:rPr>
          <w:delText xml:space="preserve">for </w:delText>
        </w:r>
      </w:del>
      <w:del w:id="39" w:author="Ira Sabran" w:date="2014-04-04T13:01:00Z">
        <w:r w:rsidRPr="00972A7E" w:rsidDel="00972A7E">
          <w:rPr>
            <w:rFonts w:eastAsia="Times New Roman" w:cs="Times New Roman"/>
          </w:rPr>
          <w:delText>ingredient</w:delText>
        </w:r>
      </w:del>
      <w:ins w:id="40" w:author="Ira Sabran" w:date="2014-04-04T13:01:00Z">
        <w:del w:id="41" w:author="Hannah Drake" w:date="2014-04-07T10:55:00Z">
          <w:r w:rsidDel="00750BF9">
            <w:rPr>
              <w:rFonts w:eastAsia="Times New Roman" w:cs="Times New Roman"/>
            </w:rPr>
            <w:delText>reagent</w:delText>
          </w:r>
        </w:del>
      </w:ins>
      <w:del w:id="42" w:author="Hannah Drake" w:date="2014-04-07T10:55:00Z">
        <w:r w:rsidRPr="00972A7E" w:rsidDel="00750BF9">
          <w:rPr>
            <w:rFonts w:eastAsia="Times New Roman" w:cs="Times New Roman"/>
          </w:rPr>
          <w:delText xml:space="preserve">s to be added and </w:delText>
        </w:r>
      </w:del>
      <w:ins w:id="43" w:author="Ira Sabran" w:date="2014-04-04T13:03:00Z">
        <w:del w:id="44" w:author="Hannah Drake" w:date="2014-04-07T10:55:00Z">
          <w:r w:rsidDel="00750BF9">
            <w:rPr>
              <w:rFonts w:eastAsia="Times New Roman" w:cs="Times New Roman"/>
            </w:rPr>
            <w:delText>or</w:delText>
          </w:r>
          <w:r w:rsidRPr="00972A7E" w:rsidDel="00750BF9">
            <w:rPr>
              <w:rFonts w:eastAsia="Times New Roman" w:cs="Times New Roman"/>
            </w:rPr>
            <w:delText xml:space="preserve"> </w:delText>
          </w:r>
        </w:del>
      </w:ins>
      <w:del w:id="45" w:author="Hannah Drake" w:date="2014-04-07T10:55:00Z">
        <w:r w:rsidRPr="00972A7E" w:rsidDel="00750BF9">
          <w:rPr>
            <w:rFonts w:eastAsia="Times New Roman" w:cs="Times New Roman"/>
          </w:rPr>
          <w:delText xml:space="preserve">changed </w:delText>
        </w:r>
      </w:del>
      <w:r w:rsidRPr="00972A7E">
        <w:rPr>
          <w:rFonts w:eastAsia="Times New Roman" w:cs="Times New Roman"/>
        </w:rPr>
        <w:t>in seconds.</w:t>
      </w:r>
      <w:del w:id="46" w:author="Ira Sabran" w:date="2014-04-04T12:58:00Z">
        <w:r w:rsidRPr="00972A7E" w:rsidDel="00972A7E">
          <w:rPr>
            <w:rFonts w:eastAsia="Times New Roman" w:cs="Times New Roman"/>
          </w:rPr>
          <w:br/>
        </w:r>
      </w:del>
    </w:p>
    <w:p w:rsidR="00972A7E" w:rsidRDefault="00972A7E" w:rsidP="00972A7E">
      <w:pPr>
        <w:spacing w:before="100" w:beforeAutospacing="1" w:after="100" w:afterAutospacing="1" w:line="240" w:lineRule="auto"/>
        <w:rPr>
          <w:ins w:id="47" w:author="Ira Sabran" w:date="2014-04-04T12:58:00Z"/>
          <w:rFonts w:eastAsia="Times New Roman" w:cs="Times New Roman"/>
        </w:rPr>
      </w:pPr>
      <w:del w:id="48" w:author="Ira Sabran" w:date="2014-04-04T12:58:00Z">
        <w:r w:rsidRPr="00972A7E" w:rsidDel="00972A7E">
          <w:rPr>
            <w:rFonts w:eastAsia="Times New Roman" w:cs="Times New Roman"/>
          </w:rPr>
          <w:br/>
        </w:r>
      </w:del>
    </w:p>
    <w:p w:rsidR="00972A7E" w:rsidRPr="00972A7E" w:rsidRDefault="00972A7E" w:rsidP="00972A7E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972A7E">
        <w:rPr>
          <w:rFonts w:eastAsia="Times New Roman" w:cs="Times New Roman"/>
        </w:rPr>
        <w:t xml:space="preserve">These simple controls allow you to run an entire </w:t>
      </w:r>
      <w:del w:id="49" w:author="Ira Sabran" w:date="2014-04-04T13:04:00Z">
        <w:r w:rsidRPr="00972A7E" w:rsidDel="00972A7E">
          <w:rPr>
            <w:rFonts w:eastAsia="Times New Roman" w:cs="Times New Roman"/>
          </w:rPr>
          <w:delText xml:space="preserve">dispense </w:delText>
        </w:r>
      </w:del>
      <w:ins w:id="50" w:author="Ira Sabran" w:date="2014-04-04T13:04:00Z">
        <w:r w:rsidRPr="00972A7E">
          <w:rPr>
            <w:rFonts w:eastAsia="Times New Roman" w:cs="Times New Roman"/>
          </w:rPr>
          <w:t>dispens</w:t>
        </w:r>
        <w:r>
          <w:rPr>
            <w:rFonts w:eastAsia="Times New Roman" w:cs="Times New Roman"/>
          </w:rPr>
          <w:t>ing protocol</w:t>
        </w:r>
        <w:r w:rsidRPr="00972A7E">
          <w:rPr>
            <w:rFonts w:eastAsia="Times New Roman" w:cs="Times New Roman"/>
          </w:rPr>
          <w:t xml:space="preserve"> </w:t>
        </w:r>
      </w:ins>
      <w:r w:rsidRPr="00972A7E">
        <w:rPr>
          <w:rFonts w:eastAsia="Times New Roman" w:cs="Times New Roman"/>
        </w:rPr>
        <w:t>in a few quick steps</w:t>
      </w:r>
      <w:del w:id="51" w:author="Ira Sabran" w:date="2014-04-04T13:04:00Z">
        <w:r w:rsidRPr="00972A7E" w:rsidDel="00972A7E">
          <w:rPr>
            <w:rFonts w:eastAsia="Times New Roman" w:cs="Times New Roman"/>
          </w:rPr>
          <w:delText xml:space="preserve">: </w:delText>
        </w:r>
      </w:del>
      <w:ins w:id="52" w:author="Ira Sabran" w:date="2014-04-04T13:04:00Z">
        <w:r>
          <w:rPr>
            <w:rFonts w:eastAsia="Times New Roman" w:cs="Times New Roman"/>
          </w:rPr>
          <w:t>.</w:t>
        </w:r>
        <w:r w:rsidRPr="00972A7E">
          <w:rPr>
            <w:rFonts w:eastAsia="Times New Roman" w:cs="Times New Roman"/>
          </w:rPr>
          <w:t xml:space="preserve"> </w:t>
        </w:r>
      </w:ins>
      <w:commentRangeStart w:id="53"/>
      <w:del w:id="54" w:author="Ira Sabran" w:date="2014-04-04T13:04:00Z">
        <w:r w:rsidRPr="00972A7E" w:rsidDel="00972A7E">
          <w:rPr>
            <w:rFonts w:eastAsia="Times New Roman" w:cs="Times New Roman"/>
          </w:rPr>
          <w:delText xml:space="preserve">simply </w:delText>
        </w:r>
      </w:del>
      <w:ins w:id="55" w:author="Ira Sabran" w:date="2014-04-04T13:04:00Z">
        <w:r>
          <w:rPr>
            <w:rFonts w:eastAsia="Times New Roman" w:cs="Times New Roman"/>
          </w:rPr>
          <w:t>S</w:t>
        </w:r>
      </w:ins>
      <w:ins w:id="56" w:author="Hannah Drake" w:date="2014-04-07T10:57:00Z">
        <w:r w:rsidR="00750BF9">
          <w:rPr>
            <w:rFonts w:eastAsia="Times New Roman" w:cs="Times New Roman"/>
          </w:rPr>
          <w:t xml:space="preserve">can the reagent bottles and place them on top of </w:t>
        </w:r>
      </w:ins>
      <w:ins w:id="57" w:author="Hannah Drake" w:date="2014-04-07T10:58:00Z">
        <w:r w:rsidR="00750BF9">
          <w:rPr>
            <w:rFonts w:eastAsia="Times New Roman" w:cs="Times New Roman"/>
          </w:rPr>
          <w:t>the</w:t>
        </w:r>
      </w:ins>
      <w:ins w:id="58" w:author="Hannah Drake" w:date="2014-04-07T10:57:00Z">
        <w:r w:rsidR="00750BF9">
          <w:rPr>
            <w:rFonts w:eastAsia="Times New Roman" w:cs="Times New Roman"/>
          </w:rPr>
          <w:t xml:space="preserve"> </w:t>
        </w:r>
      </w:ins>
      <w:ins w:id="59" w:author="Hannah Drake" w:date="2014-04-07T10:58:00Z">
        <w:r w:rsidR="00750BF9">
          <w:rPr>
            <w:rFonts w:eastAsia="Times New Roman" w:cs="Times New Roman"/>
          </w:rPr>
          <w:t>Formulator,</w:t>
        </w:r>
      </w:ins>
      <w:ins w:id="60" w:author="Ira Sabran" w:date="2014-04-04T13:04:00Z">
        <w:del w:id="61" w:author="Hannah Drake" w:date="2014-04-07T10:57:00Z">
          <w:r w:rsidRPr="00972A7E" w:rsidDel="00750BF9">
            <w:rPr>
              <w:rFonts w:eastAsia="Times New Roman" w:cs="Times New Roman"/>
            </w:rPr>
            <w:delText xml:space="preserve">imply </w:delText>
          </w:r>
        </w:del>
      </w:ins>
      <w:del w:id="62" w:author="Hannah Drake" w:date="2014-04-07T10:56:00Z">
        <w:r w:rsidRPr="00972A7E" w:rsidDel="00750BF9">
          <w:rPr>
            <w:rFonts w:eastAsia="Times New Roman" w:cs="Times New Roman"/>
          </w:rPr>
          <w:delText xml:space="preserve">open a dispense list, </w:delText>
        </w:r>
        <w:commentRangeEnd w:id="53"/>
        <w:r w:rsidR="00750BF9" w:rsidDel="00750BF9">
          <w:rPr>
            <w:rStyle w:val="CommentReference"/>
          </w:rPr>
          <w:commentReference w:id="53"/>
        </w:r>
      </w:del>
      <w:del w:id="63" w:author="Hannah Drake" w:date="2014-04-07T10:58:00Z">
        <w:r w:rsidRPr="00972A7E" w:rsidDel="00750BF9">
          <w:rPr>
            <w:rFonts w:eastAsia="Times New Roman" w:cs="Times New Roman"/>
          </w:rPr>
          <w:delText>place the ingredient</w:delText>
        </w:r>
      </w:del>
      <w:ins w:id="64" w:author="Ira Sabran" w:date="2014-04-04T13:01:00Z">
        <w:del w:id="65" w:author="Hannah Drake" w:date="2014-04-07T10:58:00Z">
          <w:r w:rsidDel="00750BF9">
            <w:rPr>
              <w:rFonts w:eastAsia="Times New Roman" w:cs="Times New Roman"/>
            </w:rPr>
            <w:delText>reagent</w:delText>
          </w:r>
        </w:del>
      </w:ins>
      <w:del w:id="66" w:author="Hannah Drake" w:date="2014-04-07T10:58:00Z">
        <w:r w:rsidRPr="00972A7E" w:rsidDel="00750BF9">
          <w:rPr>
            <w:rFonts w:eastAsia="Times New Roman" w:cs="Times New Roman"/>
          </w:rPr>
          <w:delText>s on the Formulator,</w:delText>
        </w:r>
      </w:del>
      <w:r w:rsidRPr="00972A7E">
        <w:rPr>
          <w:rFonts w:eastAsia="Times New Roman" w:cs="Times New Roman"/>
        </w:rPr>
        <w:t xml:space="preserve"> </w:t>
      </w:r>
      <w:ins w:id="67" w:author="Hannah Drake" w:date="2014-04-07T10:56:00Z">
        <w:r w:rsidR="00750BF9" w:rsidRPr="00972A7E">
          <w:rPr>
            <w:rFonts w:eastAsia="Times New Roman" w:cs="Times New Roman"/>
          </w:rPr>
          <w:t>open a dispense list</w:t>
        </w:r>
      </w:ins>
      <w:ins w:id="68" w:author="Hannah Drake" w:date="2014-04-07T10:57:00Z">
        <w:r w:rsidR="00750BF9">
          <w:rPr>
            <w:rFonts w:eastAsia="Times New Roman" w:cs="Times New Roman"/>
          </w:rPr>
          <w:t xml:space="preserve"> or scan the plate’s barcode label</w:t>
        </w:r>
      </w:ins>
      <w:ins w:id="69" w:author="Hannah Drake" w:date="2014-04-07T10:56:00Z">
        <w:r w:rsidR="00750BF9" w:rsidRPr="00972A7E">
          <w:rPr>
            <w:rFonts w:eastAsia="Times New Roman" w:cs="Times New Roman"/>
          </w:rPr>
          <w:t xml:space="preserve">, </w:t>
        </w:r>
        <w:r w:rsidR="00750BF9">
          <w:rPr>
            <w:rStyle w:val="CommentReference"/>
          </w:rPr>
          <w:commentReference w:id="70"/>
        </w:r>
      </w:ins>
      <w:del w:id="71" w:author="Hannah Drake" w:date="2014-04-07T10:58:00Z">
        <w:r w:rsidRPr="00972A7E" w:rsidDel="00750BF9">
          <w:rPr>
            <w:rFonts w:eastAsia="Times New Roman" w:cs="Times New Roman"/>
          </w:rPr>
          <w:delText>and</w:delText>
        </w:r>
      </w:del>
      <w:r w:rsidRPr="00972A7E">
        <w:rPr>
          <w:rFonts w:eastAsia="Times New Roman" w:cs="Times New Roman"/>
        </w:rPr>
        <w:t xml:space="preserve"> place your plate on the </w:t>
      </w:r>
      <w:commentRangeStart w:id="72"/>
      <w:del w:id="73" w:author="Hannah Drake" w:date="2014-04-07T10:57:00Z">
        <w:r w:rsidRPr="00972A7E" w:rsidDel="00750BF9">
          <w:rPr>
            <w:rFonts w:eastAsia="Times New Roman" w:cs="Times New Roman"/>
          </w:rPr>
          <w:delText>stage</w:delText>
        </w:r>
        <w:commentRangeEnd w:id="72"/>
        <w:r w:rsidR="00750BF9" w:rsidDel="00750BF9">
          <w:rPr>
            <w:rStyle w:val="CommentReference"/>
          </w:rPr>
          <w:commentReference w:id="72"/>
        </w:r>
      </w:del>
      <w:ins w:id="74" w:author="Hannah Drake" w:date="2014-04-07T10:57:00Z">
        <w:r w:rsidR="00750BF9">
          <w:rPr>
            <w:rFonts w:eastAsia="Times New Roman" w:cs="Times New Roman"/>
          </w:rPr>
          <w:t>plate holder</w:t>
        </w:r>
      </w:ins>
      <w:ins w:id="75" w:author="Hannah Drake" w:date="2014-04-07T10:58:00Z">
        <w:r w:rsidR="00750BF9">
          <w:rPr>
            <w:rFonts w:eastAsia="Times New Roman" w:cs="Times New Roman"/>
          </w:rPr>
          <w:t xml:space="preserve"> and click the Run button</w:t>
        </w:r>
      </w:ins>
      <w:r w:rsidRPr="00972A7E">
        <w:rPr>
          <w:rFonts w:eastAsia="Times New Roman" w:cs="Times New Roman"/>
        </w:rPr>
        <w:t xml:space="preserve">. The Formulator </w:t>
      </w:r>
      <w:ins w:id="76" w:author="Hannah Drake" w:date="2014-04-07T10:57:00Z">
        <w:r w:rsidR="00750BF9" w:rsidRPr="00972A7E">
          <w:rPr>
            <w:rFonts w:eastAsia="Times New Roman" w:cs="Times New Roman"/>
          </w:rPr>
          <w:t xml:space="preserve">automatically </w:t>
        </w:r>
      </w:ins>
      <w:del w:id="77" w:author="Ira Sabran" w:date="2014-04-04T13:04:00Z">
        <w:r w:rsidRPr="00972A7E" w:rsidDel="00972A7E">
          <w:rPr>
            <w:rFonts w:eastAsia="Times New Roman" w:cs="Times New Roman"/>
          </w:rPr>
          <w:delText xml:space="preserve">will </w:delText>
        </w:r>
      </w:del>
      <w:r w:rsidRPr="00972A7E">
        <w:rPr>
          <w:rFonts w:eastAsia="Times New Roman" w:cs="Times New Roman"/>
        </w:rPr>
        <w:t>do</w:t>
      </w:r>
      <w:ins w:id="78" w:author="Ira Sabran" w:date="2014-04-04T13:05:00Z">
        <w:r>
          <w:rPr>
            <w:rFonts w:eastAsia="Times New Roman" w:cs="Times New Roman"/>
          </w:rPr>
          <w:t>es</w:t>
        </w:r>
      </w:ins>
      <w:r w:rsidRPr="00972A7E">
        <w:rPr>
          <w:rFonts w:eastAsia="Times New Roman" w:cs="Times New Roman"/>
        </w:rPr>
        <w:t xml:space="preserve"> the rest</w:t>
      </w:r>
      <w:ins w:id="79" w:author="Hannah Drake" w:date="2014-04-07T10:57:00Z">
        <w:r w:rsidR="00750BF9">
          <w:rPr>
            <w:rFonts w:eastAsia="Times New Roman" w:cs="Times New Roman"/>
          </w:rPr>
          <w:t>.</w:t>
        </w:r>
      </w:ins>
      <w:r w:rsidRPr="00972A7E">
        <w:rPr>
          <w:rFonts w:eastAsia="Times New Roman" w:cs="Times New Roman"/>
        </w:rPr>
        <w:t xml:space="preserve"> </w:t>
      </w:r>
      <w:del w:id="80" w:author="Hannah Drake" w:date="2014-04-07T10:57:00Z">
        <w:r w:rsidRPr="00972A7E" w:rsidDel="00750BF9">
          <w:rPr>
            <w:rFonts w:eastAsia="Times New Roman" w:cs="Times New Roman"/>
          </w:rPr>
          <w:delText xml:space="preserve">automatically. </w:delText>
        </w:r>
      </w:del>
    </w:p>
    <w:p w:rsidR="00972A7E" w:rsidRPr="00972A7E" w:rsidRDefault="00972A7E" w:rsidP="00972A7E">
      <w:pPr>
        <w:spacing w:after="0" w:line="240" w:lineRule="auto"/>
        <w:rPr>
          <w:rFonts w:eastAsia="Times New Roman" w:cs="Times New Roman"/>
        </w:rPr>
      </w:pPr>
    </w:p>
    <w:p w:rsidR="00972A7E" w:rsidRPr="00972A7E" w:rsidRDefault="00972A7E" w:rsidP="00972A7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972A7E">
        <w:rPr>
          <w:rFonts w:eastAsia="Times New Roman" w:cs="Times New Roman"/>
          <w:b/>
          <w:bCs/>
        </w:rPr>
        <w:t>Rock Maker Integration</w:t>
      </w:r>
    </w:p>
    <w:p w:rsidR="00972A7E" w:rsidRPr="00972A7E" w:rsidRDefault="00972A7E" w:rsidP="00972A7E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972A7E">
        <w:rPr>
          <w:rFonts w:eastAsia="Times New Roman" w:cs="Times New Roman"/>
        </w:rPr>
        <w:t xml:space="preserve">The Formulator fully integrates with Rock Maker for intuitive dispense list creation and editing. Rock Maker provides a comprehensive platform for designing screens, grids, and random experiments from user-defined stocks. </w:t>
      </w:r>
    </w:p>
    <w:p w:rsidR="00972A7E" w:rsidRPr="00972A7E" w:rsidRDefault="00972A7E">
      <w:bookmarkStart w:id="81" w:name="_GoBack"/>
      <w:bookmarkEnd w:id="81"/>
    </w:p>
    <w:sectPr w:rsidR="00972A7E" w:rsidRPr="0097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3" w:author="Hannah Drake" w:date="2014-04-07T10:56:00Z" w:initials="HD">
    <w:p w:rsidR="00750BF9" w:rsidRDefault="00750BF9">
      <w:pPr>
        <w:pStyle w:val="CommentText"/>
      </w:pPr>
      <w:r>
        <w:rPr>
          <w:rStyle w:val="CommentReference"/>
        </w:rPr>
        <w:annotationRef/>
      </w:r>
      <w:r>
        <w:t>But we just said you don’t have to…editing</w:t>
      </w:r>
    </w:p>
  </w:comment>
  <w:comment w:id="70" w:author="Hannah Drake" w:date="2014-04-07T10:56:00Z" w:initials="HD">
    <w:p w:rsidR="00750BF9" w:rsidRDefault="00750BF9" w:rsidP="00750BF9">
      <w:pPr>
        <w:pStyle w:val="CommentText"/>
      </w:pPr>
      <w:r>
        <w:rPr>
          <w:rStyle w:val="CommentReference"/>
        </w:rPr>
        <w:annotationRef/>
      </w:r>
      <w:r>
        <w:t>But we just said you don’t have to…editing</w:t>
      </w:r>
    </w:p>
  </w:comment>
  <w:comment w:id="72" w:author="Hannah Drake" w:date="2014-04-07T10:56:00Z" w:initials="HD">
    <w:p w:rsidR="00750BF9" w:rsidRDefault="00750BF9">
      <w:pPr>
        <w:pStyle w:val="CommentText"/>
      </w:pPr>
      <w:r>
        <w:rPr>
          <w:rStyle w:val="CommentReference"/>
        </w:rPr>
        <w:annotationRef/>
      </w:r>
      <w:r>
        <w:t>Avoid this word at all costs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7E"/>
    <w:rsid w:val="00012094"/>
    <w:rsid w:val="000137C1"/>
    <w:rsid w:val="00036629"/>
    <w:rsid w:val="000A45B4"/>
    <w:rsid w:val="0010251C"/>
    <w:rsid w:val="001062B8"/>
    <w:rsid w:val="00132A61"/>
    <w:rsid w:val="00143C59"/>
    <w:rsid w:val="00246E3B"/>
    <w:rsid w:val="002861D5"/>
    <w:rsid w:val="00352716"/>
    <w:rsid w:val="003D117A"/>
    <w:rsid w:val="00484D48"/>
    <w:rsid w:val="00485DA8"/>
    <w:rsid w:val="00492B0F"/>
    <w:rsid w:val="00504FE6"/>
    <w:rsid w:val="00570905"/>
    <w:rsid w:val="00576354"/>
    <w:rsid w:val="00591E0B"/>
    <w:rsid w:val="005A5C13"/>
    <w:rsid w:val="00605E62"/>
    <w:rsid w:val="006270E8"/>
    <w:rsid w:val="0064429E"/>
    <w:rsid w:val="006E7B16"/>
    <w:rsid w:val="007165DF"/>
    <w:rsid w:val="00744CEC"/>
    <w:rsid w:val="00750BF9"/>
    <w:rsid w:val="00785385"/>
    <w:rsid w:val="007A75BC"/>
    <w:rsid w:val="0083731B"/>
    <w:rsid w:val="008750E0"/>
    <w:rsid w:val="008E10BE"/>
    <w:rsid w:val="00901F92"/>
    <w:rsid w:val="00972A7E"/>
    <w:rsid w:val="00973C76"/>
    <w:rsid w:val="009F77E0"/>
    <w:rsid w:val="00A41B3F"/>
    <w:rsid w:val="00A5649E"/>
    <w:rsid w:val="00A8017D"/>
    <w:rsid w:val="00A80F7C"/>
    <w:rsid w:val="00AA62C1"/>
    <w:rsid w:val="00AA6C6C"/>
    <w:rsid w:val="00B01E11"/>
    <w:rsid w:val="00B46AFF"/>
    <w:rsid w:val="00B805C7"/>
    <w:rsid w:val="00BF4B57"/>
    <w:rsid w:val="00BF6075"/>
    <w:rsid w:val="00C0288D"/>
    <w:rsid w:val="00C77F2D"/>
    <w:rsid w:val="00CF1A97"/>
    <w:rsid w:val="00D32F73"/>
    <w:rsid w:val="00DA23B8"/>
    <w:rsid w:val="00E027CE"/>
    <w:rsid w:val="00E12522"/>
    <w:rsid w:val="00E40501"/>
    <w:rsid w:val="00E91C5F"/>
    <w:rsid w:val="00EC2231"/>
    <w:rsid w:val="00F741FE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2A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A7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2A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2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BF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50B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0B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0B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BF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2A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A7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2A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2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BF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50B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0B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0B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B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http://www.formulatrix.com/demosite/liquid-handling/products/formulator/index.html" TargetMode="Externa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Hannah Drake</cp:lastModifiedBy>
  <cp:revision>2</cp:revision>
  <dcterms:created xsi:type="dcterms:W3CDTF">2014-04-04T16:55:00Z</dcterms:created>
  <dcterms:modified xsi:type="dcterms:W3CDTF">2014-04-07T14:59:00Z</dcterms:modified>
</cp:coreProperties>
</file>