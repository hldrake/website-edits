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C59" w:rsidRPr="00497EC1" w:rsidRDefault="00181008">
      <w:r w:rsidRPr="00497EC1">
        <w:t>SONICC Specifications</w:t>
      </w:r>
    </w:p>
    <w:p w:rsidR="00181008" w:rsidRPr="00497EC1" w:rsidRDefault="00D61E64">
      <w:r w:rsidRPr="00D61E64">
        <w:t>http://www.formulatrix.com/demosite/protein-crystallization/products/sonicc/index.html#tabbed-nav=tab6</w:t>
      </w:r>
    </w:p>
    <w:tbl>
      <w:tblPr>
        <w:tblW w:w="129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7"/>
        <w:gridCol w:w="1800"/>
        <w:gridCol w:w="1800"/>
        <w:gridCol w:w="2969"/>
        <w:gridCol w:w="3344"/>
      </w:tblGrid>
      <w:tr w:rsidR="00181008" w:rsidRPr="00181008" w:rsidTr="0018100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1008" w:rsidRPr="00181008" w:rsidRDefault="00181008" w:rsidP="00497EC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97EC1">
              <w:rPr>
                <w:rFonts w:eastAsia="Times New Roman" w:cs="Times New Roman"/>
                <w:b/>
                <w:bCs/>
                <w:color w:val="000000"/>
              </w:rPr>
              <w:t xml:space="preserve">Lens/Objective </w:t>
            </w:r>
            <w:bookmarkStart w:id="0" w:name="_GoBack"/>
            <w:del w:id="1" w:author="Ira Sabran" w:date="2014-04-09T10:15:00Z">
              <w:r w:rsidRPr="00497EC1" w:rsidDel="00497EC1">
                <w:rPr>
                  <w:rFonts w:eastAsia="Times New Roman" w:cs="Times New Roman"/>
                  <w:b/>
                  <w:bCs/>
                  <w:color w:val="000000"/>
                </w:rPr>
                <w:delText>options</w:delText>
              </w:r>
            </w:del>
            <w:bookmarkEnd w:id="0"/>
            <w:ins w:id="2" w:author="Ira Sabran" w:date="2014-04-09T10:15:00Z">
              <w:r w:rsidR="00497EC1">
                <w:rPr>
                  <w:rFonts w:eastAsia="Times New Roman" w:cs="Times New Roman"/>
                  <w:b/>
                  <w:bCs/>
                  <w:color w:val="000000"/>
                </w:rPr>
                <w:t>O</w:t>
              </w:r>
              <w:r w:rsidR="00497EC1" w:rsidRPr="00497EC1">
                <w:rPr>
                  <w:rFonts w:eastAsia="Times New Roman" w:cs="Times New Roman"/>
                  <w:b/>
                  <w:bCs/>
                  <w:color w:val="000000"/>
                </w:rPr>
                <w:t>ptions</w:t>
              </w:r>
            </w:ins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1008" w:rsidRPr="00181008" w:rsidRDefault="00181008" w:rsidP="0018100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proofErr w:type="spellStart"/>
            <w:r w:rsidRPr="00181008">
              <w:rPr>
                <w:rFonts w:eastAsia="Times New Roman" w:cs="Times New Roman"/>
                <w:color w:val="000000"/>
              </w:rPr>
              <w:t>Asphere</w:t>
            </w:r>
            <w:proofErr w:type="spellEnd"/>
            <w:r w:rsidRPr="00181008">
              <w:rPr>
                <w:rFonts w:eastAsia="Times New Roman" w:cs="Times New Roman"/>
                <w:color w:val="000000"/>
              </w:rPr>
              <w:t xml:space="preserve"> 20</w:t>
            </w:r>
            <w:ins w:id="3" w:author="Ira Sabran" w:date="2014-04-09T10:16:00Z">
              <w:r w:rsidR="00497EC1">
                <w:rPr>
                  <w:rFonts w:eastAsia="Times New Roman" w:cs="Times New Roman"/>
                  <w:color w:val="000000"/>
                </w:rPr>
                <w:t xml:space="preserve"> </w:t>
              </w:r>
            </w:ins>
            <w:r w:rsidRPr="00181008">
              <w:rPr>
                <w:rFonts w:eastAsia="Times New Roman" w:cs="Times New Roman"/>
                <w:color w:val="000000"/>
              </w:rPr>
              <w:t>mm EFL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1008" w:rsidRPr="00181008" w:rsidRDefault="00181008" w:rsidP="0018100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proofErr w:type="spellStart"/>
            <w:r w:rsidRPr="00181008">
              <w:rPr>
                <w:rFonts w:eastAsia="Times New Roman" w:cs="Times New Roman"/>
                <w:color w:val="000000"/>
              </w:rPr>
              <w:t>Asphere</w:t>
            </w:r>
            <w:proofErr w:type="spellEnd"/>
            <w:r w:rsidRPr="00181008">
              <w:rPr>
                <w:rFonts w:eastAsia="Times New Roman" w:cs="Times New Roman"/>
                <w:color w:val="000000"/>
              </w:rPr>
              <w:t xml:space="preserve"> 20</w:t>
            </w:r>
            <w:ins w:id="4" w:author="Ira Sabran" w:date="2014-04-09T10:16:00Z">
              <w:r w:rsidR="00497EC1">
                <w:rPr>
                  <w:rFonts w:eastAsia="Times New Roman" w:cs="Times New Roman"/>
                  <w:color w:val="000000"/>
                </w:rPr>
                <w:t xml:space="preserve"> </w:t>
              </w:r>
            </w:ins>
            <w:r w:rsidRPr="00181008">
              <w:rPr>
                <w:rFonts w:eastAsia="Times New Roman" w:cs="Times New Roman"/>
                <w:color w:val="000000"/>
              </w:rPr>
              <w:t>mm EFL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1008" w:rsidRPr="00181008" w:rsidRDefault="00181008" w:rsidP="0018100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81008">
              <w:rPr>
                <w:rFonts w:eastAsia="Times New Roman" w:cs="Times New Roman"/>
                <w:color w:val="000000"/>
              </w:rPr>
              <w:t>Nikon CFI S Plan Fluor ELWD 20X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1008" w:rsidRPr="00181008" w:rsidRDefault="00181008" w:rsidP="0018100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81008">
              <w:rPr>
                <w:rFonts w:eastAsia="Times New Roman" w:cs="Times New Roman"/>
                <w:color w:val="000000"/>
              </w:rPr>
              <w:t>40x Nikon CFI S Plan Fluor ELWD 40X</w:t>
            </w:r>
          </w:p>
        </w:tc>
      </w:tr>
      <w:tr w:rsidR="00181008" w:rsidRPr="00181008" w:rsidTr="00181008">
        <w:trPr>
          <w:tblCellSpacing w:w="0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1008" w:rsidRPr="00181008" w:rsidRDefault="00181008" w:rsidP="0018100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97EC1">
              <w:rPr>
                <w:rFonts w:eastAsia="Times New Roman" w:cs="Times New Roman"/>
                <w:b/>
                <w:bCs/>
                <w:color w:val="000000"/>
              </w:rPr>
              <w:t>Maximum FOL†</w:t>
            </w:r>
          </w:p>
        </w:tc>
        <w:tc>
          <w:tcPr>
            <w:tcW w:w="0" w:type="auto"/>
            <w:tcBorders>
              <w:left w:val="single" w:sz="6" w:space="0" w:color="FFFFFF"/>
              <w:right w:val="single" w:sz="6" w:space="0" w:color="FFFFFF"/>
            </w:tcBorders>
            <w:vAlign w:val="center"/>
            <w:hideMark/>
          </w:tcPr>
          <w:p w:rsidR="00181008" w:rsidRPr="00181008" w:rsidRDefault="00181008" w:rsidP="0018100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81008">
              <w:rPr>
                <w:rFonts w:eastAsia="Times New Roman" w:cs="Times New Roman"/>
                <w:color w:val="000000"/>
              </w:rPr>
              <w:t>2.2 x 2.2</w:t>
            </w:r>
            <w:ins w:id="5" w:author="Ira Sabran" w:date="2014-04-09T10:17:00Z">
              <w:r w:rsidR="00497EC1">
                <w:rPr>
                  <w:rFonts w:eastAsia="Times New Roman" w:cs="Times New Roman"/>
                  <w:color w:val="000000"/>
                </w:rPr>
                <w:t xml:space="preserve"> </w:t>
              </w:r>
            </w:ins>
            <w:r w:rsidRPr="00181008">
              <w:rPr>
                <w:rFonts w:eastAsia="Times New Roman" w:cs="Times New Roman"/>
                <w:color w:val="000000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181008" w:rsidRPr="00181008" w:rsidRDefault="00181008" w:rsidP="0018100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81008">
              <w:rPr>
                <w:rFonts w:eastAsia="Times New Roman" w:cs="Times New Roman"/>
                <w:color w:val="000000"/>
              </w:rPr>
              <w:t>2.2 x 2.2</w:t>
            </w:r>
            <w:ins w:id="6" w:author="Ira Sabran" w:date="2014-04-09T10:17:00Z">
              <w:r w:rsidR="00497EC1">
                <w:rPr>
                  <w:rFonts w:eastAsia="Times New Roman" w:cs="Times New Roman"/>
                  <w:color w:val="000000"/>
                </w:rPr>
                <w:t xml:space="preserve"> </w:t>
              </w:r>
            </w:ins>
            <w:r w:rsidRPr="00181008">
              <w:rPr>
                <w:rFonts w:eastAsia="Times New Roman" w:cs="Times New Roman"/>
                <w:color w:val="000000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181008" w:rsidRPr="00181008" w:rsidRDefault="00181008" w:rsidP="0018100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81008">
              <w:rPr>
                <w:rFonts w:eastAsia="Times New Roman" w:cs="Times New Roman"/>
                <w:color w:val="000000"/>
              </w:rPr>
              <w:t>1.3 x 1.3</w:t>
            </w:r>
            <w:ins w:id="7" w:author="Ira Sabran" w:date="2014-04-09T10:17:00Z">
              <w:r w:rsidR="00497EC1">
                <w:rPr>
                  <w:rFonts w:eastAsia="Times New Roman" w:cs="Times New Roman"/>
                  <w:color w:val="000000"/>
                </w:rPr>
                <w:t xml:space="preserve"> </w:t>
              </w:r>
            </w:ins>
            <w:r w:rsidRPr="00181008">
              <w:rPr>
                <w:rFonts w:eastAsia="Times New Roman" w:cs="Times New Roman"/>
                <w:color w:val="000000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181008" w:rsidRPr="00181008" w:rsidRDefault="00181008" w:rsidP="0018100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81008">
              <w:rPr>
                <w:rFonts w:eastAsia="Times New Roman" w:cs="Times New Roman"/>
                <w:color w:val="000000"/>
              </w:rPr>
              <w:t>0.65 x 0.65</w:t>
            </w:r>
            <w:ins w:id="8" w:author="Ira Sabran" w:date="2014-04-09T10:16:00Z">
              <w:r w:rsidR="00497EC1">
                <w:rPr>
                  <w:rFonts w:eastAsia="Times New Roman" w:cs="Times New Roman"/>
                  <w:color w:val="000000"/>
                </w:rPr>
                <w:t xml:space="preserve"> </w:t>
              </w:r>
            </w:ins>
            <w:r w:rsidRPr="00181008">
              <w:rPr>
                <w:rFonts w:eastAsia="Times New Roman" w:cs="Times New Roman"/>
                <w:color w:val="000000"/>
              </w:rPr>
              <w:t>mm</w:t>
            </w:r>
          </w:p>
        </w:tc>
      </w:tr>
      <w:tr w:rsidR="00181008" w:rsidRPr="00181008" w:rsidTr="0018100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1008" w:rsidRPr="00181008" w:rsidRDefault="00181008" w:rsidP="0018100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97EC1">
              <w:rPr>
                <w:rFonts w:eastAsia="Times New Roman" w:cs="Times New Roman"/>
                <w:b/>
                <w:bCs/>
                <w:color w:val="000000"/>
              </w:rPr>
              <w:t>Lateral Resolution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1008" w:rsidRPr="00181008" w:rsidRDefault="00181008" w:rsidP="00497EC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81008">
              <w:rPr>
                <w:rFonts w:eastAsia="Times New Roman" w:cs="Times New Roman"/>
                <w:color w:val="000000"/>
              </w:rPr>
              <w:t xml:space="preserve">4 </w:t>
            </w:r>
            <w:ins w:id="9" w:author="Ira Sabran" w:date="2014-04-09T10:16:00Z">
              <w:r w:rsidR="00497EC1">
                <w:rPr>
                  <w:rFonts w:eastAsia="Times New Roman" w:cs="Times New Roman"/>
                  <w:color w:val="000000"/>
                </w:rPr>
                <w:t>µ</w:t>
              </w:r>
            </w:ins>
            <w:del w:id="10" w:author="Ira Sabran" w:date="2014-04-09T10:16:00Z">
              <w:r w:rsidRPr="00181008" w:rsidDel="00497EC1">
                <w:rPr>
                  <w:rFonts w:eastAsia="Times New Roman" w:cs="Times New Roman"/>
                  <w:color w:val="000000"/>
                </w:rPr>
                <w:delText>u</w:delText>
              </w:r>
            </w:del>
            <w:r w:rsidRPr="00181008">
              <w:rPr>
                <w:rFonts w:eastAsia="Times New Roman" w:cs="Times New Roman"/>
                <w:color w:val="000000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1008" w:rsidRPr="00181008" w:rsidRDefault="00181008" w:rsidP="00497EC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81008">
              <w:rPr>
                <w:rFonts w:eastAsia="Times New Roman" w:cs="Times New Roman"/>
                <w:color w:val="000000"/>
              </w:rPr>
              <w:t xml:space="preserve">4 </w:t>
            </w:r>
            <w:ins w:id="11" w:author="Ira Sabran" w:date="2014-04-09T10:16:00Z">
              <w:r w:rsidR="00497EC1">
                <w:rPr>
                  <w:rFonts w:eastAsia="Times New Roman" w:cs="Times New Roman"/>
                  <w:color w:val="000000"/>
                </w:rPr>
                <w:t>µ</w:t>
              </w:r>
            </w:ins>
            <w:del w:id="12" w:author="Ira Sabran" w:date="2014-04-09T10:16:00Z">
              <w:r w:rsidRPr="00181008" w:rsidDel="00497EC1">
                <w:rPr>
                  <w:rFonts w:eastAsia="Times New Roman" w:cs="Times New Roman"/>
                  <w:color w:val="000000"/>
                </w:rPr>
                <w:delText>u</w:delText>
              </w:r>
            </w:del>
            <w:r w:rsidRPr="00181008">
              <w:rPr>
                <w:rFonts w:eastAsia="Times New Roman" w:cs="Times New Roman"/>
                <w:color w:val="000000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1008" w:rsidRPr="00181008" w:rsidRDefault="00181008" w:rsidP="00497EC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81008">
              <w:rPr>
                <w:rFonts w:eastAsia="Times New Roman" w:cs="Times New Roman"/>
                <w:color w:val="000000"/>
              </w:rPr>
              <w:t xml:space="preserve">2 </w:t>
            </w:r>
            <w:ins w:id="13" w:author="Ira Sabran" w:date="2014-04-09T10:16:00Z">
              <w:r w:rsidR="00497EC1">
                <w:rPr>
                  <w:rFonts w:eastAsia="Times New Roman" w:cs="Times New Roman"/>
                  <w:color w:val="000000"/>
                </w:rPr>
                <w:t>µ</w:t>
              </w:r>
            </w:ins>
            <w:del w:id="14" w:author="Ira Sabran" w:date="2014-04-09T10:16:00Z">
              <w:r w:rsidRPr="00181008" w:rsidDel="00497EC1">
                <w:rPr>
                  <w:rFonts w:eastAsia="Times New Roman" w:cs="Times New Roman"/>
                  <w:color w:val="000000"/>
                </w:rPr>
                <w:delText>u</w:delText>
              </w:r>
            </w:del>
            <w:r w:rsidRPr="00181008">
              <w:rPr>
                <w:rFonts w:eastAsia="Times New Roman" w:cs="Times New Roman"/>
                <w:color w:val="000000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1008" w:rsidRPr="00181008" w:rsidRDefault="00181008" w:rsidP="00497EC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81008">
              <w:rPr>
                <w:rFonts w:eastAsia="Times New Roman" w:cs="Times New Roman"/>
                <w:color w:val="000000"/>
              </w:rPr>
              <w:t xml:space="preserve">1.1 </w:t>
            </w:r>
            <w:ins w:id="15" w:author="Ira Sabran" w:date="2014-04-09T10:16:00Z">
              <w:r w:rsidR="00497EC1">
                <w:rPr>
                  <w:rFonts w:eastAsia="Times New Roman" w:cs="Times New Roman"/>
                  <w:color w:val="000000"/>
                </w:rPr>
                <w:t>µ</w:t>
              </w:r>
            </w:ins>
            <w:del w:id="16" w:author="Ira Sabran" w:date="2014-04-09T10:16:00Z">
              <w:r w:rsidRPr="00181008" w:rsidDel="00497EC1">
                <w:rPr>
                  <w:rFonts w:eastAsia="Times New Roman" w:cs="Times New Roman"/>
                  <w:color w:val="000000"/>
                </w:rPr>
                <w:delText>u</w:delText>
              </w:r>
            </w:del>
            <w:r w:rsidRPr="00181008">
              <w:rPr>
                <w:rFonts w:eastAsia="Times New Roman" w:cs="Times New Roman"/>
                <w:color w:val="000000"/>
              </w:rPr>
              <w:t>m</w:t>
            </w:r>
          </w:p>
        </w:tc>
      </w:tr>
      <w:tr w:rsidR="00181008" w:rsidRPr="00181008" w:rsidTr="00181008">
        <w:trPr>
          <w:tblCellSpacing w:w="0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1008" w:rsidRPr="00181008" w:rsidRDefault="00181008" w:rsidP="0018100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97EC1">
              <w:rPr>
                <w:rFonts w:eastAsia="Times New Roman" w:cs="Times New Roman"/>
                <w:b/>
                <w:bCs/>
                <w:color w:val="000000"/>
              </w:rPr>
              <w:t>Effective N.A.§</w:t>
            </w:r>
          </w:p>
        </w:tc>
        <w:tc>
          <w:tcPr>
            <w:tcW w:w="0" w:type="auto"/>
            <w:tcBorders>
              <w:left w:val="single" w:sz="6" w:space="0" w:color="FFFFFF"/>
              <w:right w:val="single" w:sz="6" w:space="0" w:color="FFFFFF"/>
            </w:tcBorders>
            <w:vAlign w:val="center"/>
            <w:hideMark/>
          </w:tcPr>
          <w:p w:rsidR="00181008" w:rsidRPr="00181008" w:rsidRDefault="00181008" w:rsidP="0018100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81008">
              <w:rPr>
                <w:rFonts w:eastAsia="Times New Roman" w:cs="Times New Roman"/>
                <w:color w:val="000000"/>
              </w:rPr>
              <w:t>0.15</w:t>
            </w:r>
          </w:p>
        </w:tc>
        <w:tc>
          <w:tcPr>
            <w:tcW w:w="0" w:type="auto"/>
            <w:vAlign w:val="center"/>
            <w:hideMark/>
          </w:tcPr>
          <w:p w:rsidR="00181008" w:rsidRPr="00181008" w:rsidRDefault="00181008" w:rsidP="0018100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81008">
              <w:rPr>
                <w:rFonts w:eastAsia="Times New Roman" w:cs="Times New Roman"/>
                <w:color w:val="000000"/>
              </w:rPr>
              <w:t>0.15</w:t>
            </w:r>
          </w:p>
        </w:tc>
        <w:tc>
          <w:tcPr>
            <w:tcW w:w="0" w:type="auto"/>
            <w:vAlign w:val="center"/>
            <w:hideMark/>
          </w:tcPr>
          <w:p w:rsidR="00181008" w:rsidRPr="00181008" w:rsidRDefault="00181008" w:rsidP="0018100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81008">
              <w:rPr>
                <w:rFonts w:eastAsia="Times New Roman" w:cs="Times New Roman"/>
                <w:color w:val="000000"/>
              </w:rPr>
              <w:t>0.29</w:t>
            </w:r>
          </w:p>
        </w:tc>
        <w:tc>
          <w:tcPr>
            <w:tcW w:w="0" w:type="auto"/>
            <w:vAlign w:val="center"/>
            <w:hideMark/>
          </w:tcPr>
          <w:p w:rsidR="00181008" w:rsidRPr="00181008" w:rsidRDefault="00181008" w:rsidP="0018100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81008">
              <w:rPr>
                <w:rFonts w:eastAsia="Times New Roman" w:cs="Times New Roman"/>
                <w:color w:val="000000"/>
              </w:rPr>
              <w:t>0.51</w:t>
            </w:r>
          </w:p>
        </w:tc>
      </w:tr>
      <w:tr w:rsidR="00181008" w:rsidRPr="00181008" w:rsidTr="0018100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1008" w:rsidRPr="00181008" w:rsidRDefault="00181008" w:rsidP="0018100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97EC1">
              <w:rPr>
                <w:rFonts w:eastAsia="Times New Roman" w:cs="Times New Roman"/>
                <w:b/>
                <w:bCs/>
                <w:color w:val="000000"/>
              </w:rPr>
              <w:t>Working Distance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1008" w:rsidRPr="00181008" w:rsidRDefault="00181008" w:rsidP="0018100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81008">
              <w:rPr>
                <w:rFonts w:eastAsia="Times New Roman" w:cs="Times New Roman"/>
                <w:color w:val="000000"/>
              </w:rPr>
              <w:t>13.5</w:t>
            </w:r>
            <w:ins w:id="17" w:author="Ira Sabran" w:date="2014-04-09T10:17:00Z">
              <w:r w:rsidR="00497EC1">
                <w:rPr>
                  <w:rFonts w:eastAsia="Times New Roman" w:cs="Times New Roman"/>
                  <w:color w:val="000000"/>
                </w:rPr>
                <w:t xml:space="preserve"> </w:t>
              </w:r>
            </w:ins>
            <w:r w:rsidRPr="00181008">
              <w:rPr>
                <w:rFonts w:eastAsia="Times New Roman" w:cs="Times New Roman"/>
                <w:color w:val="000000"/>
              </w:rPr>
              <w:t>mm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1008" w:rsidRPr="00181008" w:rsidRDefault="00181008" w:rsidP="0018100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81008">
              <w:rPr>
                <w:rFonts w:eastAsia="Times New Roman" w:cs="Times New Roman"/>
                <w:color w:val="000000"/>
              </w:rPr>
              <w:t>13.5</w:t>
            </w:r>
            <w:ins w:id="18" w:author="Ira Sabran" w:date="2014-04-09T10:17:00Z">
              <w:r w:rsidR="00497EC1">
                <w:rPr>
                  <w:rFonts w:eastAsia="Times New Roman" w:cs="Times New Roman"/>
                  <w:color w:val="000000"/>
                </w:rPr>
                <w:t xml:space="preserve"> </w:t>
              </w:r>
            </w:ins>
            <w:r w:rsidRPr="00181008">
              <w:rPr>
                <w:rFonts w:eastAsia="Times New Roman" w:cs="Times New Roman"/>
                <w:color w:val="000000"/>
              </w:rPr>
              <w:t>mm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1008" w:rsidRPr="00181008" w:rsidRDefault="00181008" w:rsidP="0018100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81008">
              <w:rPr>
                <w:rFonts w:eastAsia="Times New Roman" w:cs="Times New Roman"/>
                <w:color w:val="000000"/>
              </w:rPr>
              <w:t>7.5</w:t>
            </w:r>
            <w:ins w:id="19" w:author="Ira Sabran" w:date="2014-04-09T10:17:00Z">
              <w:r w:rsidR="00497EC1">
                <w:rPr>
                  <w:rFonts w:eastAsia="Times New Roman" w:cs="Times New Roman"/>
                  <w:color w:val="000000"/>
                </w:rPr>
                <w:t xml:space="preserve"> </w:t>
              </w:r>
            </w:ins>
            <w:r w:rsidRPr="00181008">
              <w:rPr>
                <w:rFonts w:eastAsia="Times New Roman" w:cs="Times New Roman"/>
                <w:color w:val="000000"/>
              </w:rPr>
              <w:t>mm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1008" w:rsidRPr="00181008" w:rsidRDefault="00181008" w:rsidP="0018100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81008">
              <w:rPr>
                <w:rFonts w:eastAsia="Times New Roman" w:cs="Times New Roman"/>
                <w:color w:val="000000"/>
              </w:rPr>
              <w:t>3.5</w:t>
            </w:r>
            <w:ins w:id="20" w:author="Ira Sabran" w:date="2014-04-09T10:17:00Z">
              <w:r w:rsidR="00497EC1">
                <w:rPr>
                  <w:rFonts w:eastAsia="Times New Roman" w:cs="Times New Roman"/>
                  <w:color w:val="000000"/>
                </w:rPr>
                <w:t xml:space="preserve"> </w:t>
              </w:r>
            </w:ins>
            <w:r w:rsidRPr="00181008">
              <w:rPr>
                <w:rFonts w:eastAsia="Times New Roman" w:cs="Times New Roman"/>
                <w:color w:val="000000"/>
              </w:rPr>
              <w:t>mm</w:t>
            </w:r>
          </w:p>
        </w:tc>
      </w:tr>
    </w:tbl>
    <w:p w:rsidR="00181008" w:rsidRPr="00181008" w:rsidRDefault="00181008" w:rsidP="00181008">
      <w:pPr>
        <w:spacing w:after="0" w:line="240" w:lineRule="auto"/>
        <w:rPr>
          <w:rFonts w:eastAsia="Times New Roman" w:cs="Times New Roman"/>
        </w:rPr>
      </w:pPr>
    </w:p>
    <w:p w:rsidR="00181008" w:rsidRPr="00181008" w:rsidRDefault="00181008" w:rsidP="00497EC1">
      <w:pPr>
        <w:spacing w:before="480" w:after="100" w:afterAutospacing="1" w:line="240" w:lineRule="auto"/>
        <w:ind w:left="144"/>
        <w:rPr>
          <w:rFonts w:eastAsia="Times New Roman" w:cs="Times New Roman"/>
        </w:rPr>
      </w:pPr>
      <w:r w:rsidRPr="00181008">
        <w:rPr>
          <w:rFonts w:eastAsia="Times New Roman" w:cs="Times New Roman"/>
        </w:rPr>
        <w:t xml:space="preserve">† Continuous zoom is </w:t>
      </w:r>
      <w:del w:id="21" w:author="Ira Sabran" w:date="2014-04-09T10:17:00Z">
        <w:r w:rsidRPr="00181008" w:rsidDel="00497EC1">
          <w:rPr>
            <w:rFonts w:eastAsia="Times New Roman" w:cs="Times New Roman"/>
          </w:rPr>
          <w:delText xml:space="preserve">afailable </w:delText>
        </w:r>
      </w:del>
      <w:ins w:id="22" w:author="Ira Sabran" w:date="2014-04-09T10:17:00Z">
        <w:r w:rsidR="00497EC1" w:rsidRPr="00181008">
          <w:rPr>
            <w:rFonts w:eastAsia="Times New Roman" w:cs="Times New Roman"/>
          </w:rPr>
          <w:t>a</w:t>
        </w:r>
        <w:r w:rsidR="00497EC1">
          <w:rPr>
            <w:rFonts w:eastAsia="Times New Roman" w:cs="Times New Roman"/>
          </w:rPr>
          <w:t>v</w:t>
        </w:r>
        <w:r w:rsidR="00497EC1" w:rsidRPr="00181008">
          <w:rPr>
            <w:rFonts w:eastAsia="Times New Roman" w:cs="Times New Roman"/>
          </w:rPr>
          <w:t xml:space="preserve">ailable </w:t>
        </w:r>
      </w:ins>
      <w:r w:rsidRPr="00181008">
        <w:rPr>
          <w:rFonts w:eastAsia="Times New Roman" w:cs="Times New Roman"/>
        </w:rPr>
        <w:t>by controlling the angle of the scanning mirrors</w:t>
      </w:r>
      <w:ins w:id="23" w:author="Ira Sabran" w:date="2014-04-09T10:19:00Z">
        <w:r w:rsidR="00497EC1">
          <w:rPr>
            <w:rFonts w:eastAsia="Times New Roman" w:cs="Times New Roman"/>
          </w:rPr>
          <w:t>.</w:t>
        </w:r>
      </w:ins>
      <w:del w:id="24" w:author="Ira Sabran" w:date="2014-04-09T10:17:00Z">
        <w:r w:rsidRPr="00181008" w:rsidDel="00497EC1">
          <w:rPr>
            <w:rFonts w:eastAsia="Times New Roman" w:cs="Times New Roman"/>
          </w:rPr>
          <w:br/>
        </w:r>
      </w:del>
      <w:r w:rsidRPr="00181008">
        <w:rPr>
          <w:rFonts w:eastAsia="Times New Roman" w:cs="Times New Roman"/>
        </w:rPr>
        <w:t>§ N.A. (numerical aperture) is proportional to the detection limit of SHG</w:t>
      </w:r>
      <w:ins w:id="25" w:author="Ira Sabran" w:date="2014-04-09T10:19:00Z">
        <w:r w:rsidR="00497EC1">
          <w:rPr>
            <w:rFonts w:eastAsia="Times New Roman" w:cs="Times New Roman"/>
          </w:rPr>
          <w:t>.</w:t>
        </w:r>
      </w:ins>
    </w:p>
    <w:p w:rsidR="00497EC1" w:rsidRPr="00497EC1" w:rsidRDefault="00497EC1" w:rsidP="00497EC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</w:rPr>
      </w:pPr>
      <w:r w:rsidRPr="00497EC1">
        <w:rPr>
          <w:rFonts w:eastAsia="Times New Roman" w:cs="Times New Roman"/>
          <w:b/>
          <w:bCs/>
        </w:rPr>
        <w:t>Specifications</w:t>
      </w:r>
      <w:del w:id="26" w:author="Ira Sabran" w:date="2014-04-09T10:19:00Z">
        <w:r w:rsidRPr="00497EC1" w:rsidDel="00497EC1">
          <w:rPr>
            <w:rFonts w:eastAsia="Times New Roman" w:cs="Times New Roman"/>
            <w:b/>
            <w:bCs/>
          </w:rPr>
          <w:delText>:</w:delText>
        </w:r>
      </w:del>
    </w:p>
    <w:p w:rsidR="00497EC1" w:rsidRPr="00497EC1" w:rsidRDefault="00497EC1" w:rsidP="00497EC1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497EC1">
        <w:rPr>
          <w:rFonts w:eastAsia="Times New Roman" w:cs="Times New Roman"/>
          <w:b/>
          <w:bCs/>
        </w:rPr>
        <w:t>Plate Capacity</w:t>
      </w:r>
      <w:del w:id="27" w:author="Ira Sabran" w:date="2014-04-09T10:19:00Z">
        <w:r w:rsidRPr="00497EC1" w:rsidDel="00497EC1">
          <w:rPr>
            <w:rFonts w:eastAsia="Times New Roman" w:cs="Times New Roman"/>
            <w:b/>
            <w:bCs/>
          </w:rPr>
          <w:delText xml:space="preserve">: </w:delText>
        </w:r>
      </w:del>
      <w:r w:rsidRPr="00497EC1">
        <w:rPr>
          <w:rFonts w:eastAsia="Times New Roman" w:cs="Times New Roman"/>
        </w:rPr>
        <w:br/>
        <w:t xml:space="preserve">1 plate at SBS footprint dimension. </w:t>
      </w:r>
    </w:p>
    <w:p w:rsidR="00497EC1" w:rsidRPr="00497EC1" w:rsidRDefault="00497EC1" w:rsidP="00497EC1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497EC1">
        <w:rPr>
          <w:rFonts w:eastAsia="Times New Roman" w:cs="Times New Roman"/>
          <w:b/>
          <w:bCs/>
        </w:rPr>
        <w:t>Temperature Regulation</w:t>
      </w:r>
      <w:del w:id="28" w:author="Ira Sabran" w:date="2014-04-09T10:19:00Z">
        <w:r w:rsidRPr="00497EC1" w:rsidDel="00497EC1">
          <w:rPr>
            <w:rFonts w:eastAsia="Times New Roman" w:cs="Times New Roman"/>
            <w:b/>
            <w:bCs/>
          </w:rPr>
          <w:delText xml:space="preserve">: </w:delText>
        </w:r>
      </w:del>
      <w:r w:rsidRPr="00497EC1">
        <w:rPr>
          <w:rFonts w:eastAsia="Times New Roman" w:cs="Times New Roman"/>
        </w:rPr>
        <w:br/>
      </w:r>
      <w:proofErr w:type="spellStart"/>
      <w:r w:rsidRPr="00497EC1">
        <w:rPr>
          <w:rFonts w:eastAsia="Times New Roman" w:cs="Times New Roman"/>
        </w:rPr>
        <w:t>Peltier</w:t>
      </w:r>
      <w:proofErr w:type="spellEnd"/>
      <w:r w:rsidRPr="00497EC1">
        <w:rPr>
          <w:rFonts w:eastAsia="Times New Roman" w:cs="Times New Roman"/>
        </w:rPr>
        <w:t xml:space="preserve"> heat exchanger option: regulates temperature </w:t>
      </w:r>
      <w:del w:id="29" w:author="Ira Sabran" w:date="2014-04-09T10:22:00Z">
        <w:r w:rsidRPr="00497EC1" w:rsidDel="00497EC1">
          <w:rPr>
            <w:rFonts w:eastAsia="Times New Roman" w:cs="Times New Roman"/>
          </w:rPr>
          <w:delText xml:space="preserve">to +/-0.5°C </w:delText>
        </w:r>
      </w:del>
      <w:r w:rsidRPr="00497EC1">
        <w:rPr>
          <w:rFonts w:eastAsia="Times New Roman" w:cs="Times New Roman"/>
        </w:rPr>
        <w:t>with</w:t>
      </w:r>
      <w:ins w:id="30" w:author="Ira Sabran" w:date="2014-04-09T10:22:00Z">
        <w:r>
          <w:rPr>
            <w:rFonts w:eastAsia="Times New Roman" w:cs="Times New Roman"/>
          </w:rPr>
          <w:t>in</w:t>
        </w:r>
      </w:ins>
      <w:r w:rsidRPr="00497EC1">
        <w:rPr>
          <w:rFonts w:eastAsia="Times New Roman" w:cs="Times New Roman"/>
        </w:rPr>
        <w:t xml:space="preserve"> a range of 5°C below or 7°C above </w:t>
      </w:r>
      <w:del w:id="31" w:author="Ira Sabran" w:date="2014-04-09T10:20:00Z">
        <w:r w:rsidRPr="00497EC1" w:rsidDel="00497EC1">
          <w:rPr>
            <w:rFonts w:eastAsia="Times New Roman" w:cs="Times New Roman"/>
          </w:rPr>
          <w:delText>room temperature</w:delText>
        </w:r>
      </w:del>
      <w:ins w:id="32" w:author="Ira Sabran" w:date="2014-04-09T10:20:00Z">
        <w:r>
          <w:rPr>
            <w:rFonts w:eastAsia="Times New Roman" w:cs="Times New Roman"/>
          </w:rPr>
          <w:t>ambient</w:t>
        </w:r>
      </w:ins>
      <w:ins w:id="33" w:author="Ira Sabran" w:date="2014-04-09T10:22:00Z">
        <w:r w:rsidRPr="00497EC1">
          <w:rPr>
            <w:rFonts w:eastAsia="Times New Roman" w:cs="Times New Roman"/>
          </w:rPr>
          <w:t xml:space="preserve"> +/-0.5°C</w:t>
        </w:r>
      </w:ins>
      <w:r w:rsidRPr="00497EC1">
        <w:rPr>
          <w:rFonts w:eastAsia="Times New Roman" w:cs="Times New Roman"/>
        </w:rPr>
        <w:t>.</w:t>
      </w:r>
      <w:del w:id="34" w:author="Ira Sabran" w:date="2014-04-09T10:19:00Z">
        <w:r w:rsidRPr="00497EC1" w:rsidDel="00497EC1">
          <w:rPr>
            <w:rFonts w:eastAsia="Times New Roman" w:cs="Times New Roman"/>
          </w:rPr>
          <w:delText xml:space="preserve"> </w:delText>
        </w:r>
      </w:del>
    </w:p>
    <w:p w:rsidR="00497EC1" w:rsidRPr="00497EC1" w:rsidRDefault="00497EC1" w:rsidP="00497EC1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497EC1">
        <w:rPr>
          <w:rFonts w:eastAsia="Times New Roman" w:cs="Times New Roman"/>
          <w:b/>
          <w:bCs/>
        </w:rPr>
        <w:t xml:space="preserve">Compatible </w:t>
      </w:r>
      <w:del w:id="35" w:author="Ira Sabran" w:date="2014-04-09T10:23:00Z">
        <w:r w:rsidRPr="00497EC1" w:rsidDel="00497EC1">
          <w:rPr>
            <w:rFonts w:eastAsia="Times New Roman" w:cs="Times New Roman"/>
            <w:b/>
            <w:bCs/>
          </w:rPr>
          <w:delText xml:space="preserve">plate </w:delText>
        </w:r>
      </w:del>
      <w:ins w:id="36" w:author="Ira Sabran" w:date="2014-04-09T10:23:00Z">
        <w:r>
          <w:rPr>
            <w:rFonts w:eastAsia="Times New Roman" w:cs="Times New Roman"/>
            <w:b/>
            <w:bCs/>
          </w:rPr>
          <w:t>P</w:t>
        </w:r>
        <w:r w:rsidRPr="00497EC1">
          <w:rPr>
            <w:rFonts w:eastAsia="Times New Roman" w:cs="Times New Roman"/>
            <w:b/>
            <w:bCs/>
          </w:rPr>
          <w:t>late</w:t>
        </w:r>
        <w:r>
          <w:rPr>
            <w:rFonts w:eastAsia="Times New Roman" w:cs="Times New Roman"/>
            <w:b/>
            <w:bCs/>
          </w:rPr>
          <w:t>s</w:t>
        </w:r>
      </w:ins>
      <w:del w:id="37" w:author="Ira Sabran" w:date="2014-04-09T10:23:00Z">
        <w:r w:rsidRPr="00497EC1" w:rsidDel="00497EC1">
          <w:rPr>
            <w:rFonts w:eastAsia="Times New Roman" w:cs="Times New Roman"/>
            <w:b/>
            <w:bCs/>
          </w:rPr>
          <w:delText>types</w:delText>
        </w:r>
      </w:del>
      <w:del w:id="38" w:author="Ira Sabran" w:date="2014-04-09T10:20:00Z">
        <w:r w:rsidRPr="00497EC1" w:rsidDel="00497EC1">
          <w:rPr>
            <w:rFonts w:eastAsia="Times New Roman" w:cs="Times New Roman"/>
            <w:b/>
            <w:bCs/>
          </w:rPr>
          <w:delText xml:space="preserve">: </w:delText>
        </w:r>
      </w:del>
      <w:r w:rsidRPr="00497EC1">
        <w:rPr>
          <w:rFonts w:eastAsia="Times New Roman" w:cs="Times New Roman"/>
        </w:rPr>
        <w:br/>
        <w:t xml:space="preserve">SBS standard micro plate </w:t>
      </w:r>
      <w:del w:id="39" w:author="Ira Sabran" w:date="2014-04-09T10:24:00Z">
        <w:r w:rsidRPr="00497EC1" w:rsidDel="00497EC1">
          <w:rPr>
            <w:rFonts w:eastAsia="Times New Roman" w:cs="Times New Roman"/>
          </w:rPr>
          <w:delText xml:space="preserve">size </w:delText>
        </w:r>
      </w:del>
      <w:r w:rsidRPr="00497EC1">
        <w:rPr>
          <w:rFonts w:eastAsia="Times New Roman" w:cs="Times New Roman"/>
        </w:rPr>
        <w:t>(127.8 x 85.5 mm x 14.4</w:t>
      </w:r>
      <w:ins w:id="40" w:author="Ira Sabran" w:date="2014-04-09T10:23:00Z">
        <w:r>
          <w:rPr>
            <w:rFonts w:eastAsia="Times New Roman" w:cs="Times New Roman"/>
          </w:rPr>
          <w:t xml:space="preserve"> </w:t>
        </w:r>
      </w:ins>
      <w:r w:rsidRPr="00497EC1">
        <w:rPr>
          <w:rFonts w:eastAsia="Times New Roman" w:cs="Times New Roman"/>
        </w:rPr>
        <w:t>mm</w:t>
      </w:r>
      <w:proofErr w:type="gramStart"/>
      <w:r w:rsidRPr="00497EC1">
        <w:rPr>
          <w:rFonts w:eastAsia="Times New Roman" w:cs="Times New Roman"/>
        </w:rPr>
        <w:t>)</w:t>
      </w:r>
      <w:proofErr w:type="gramEnd"/>
      <w:del w:id="41" w:author="Ira Sabran" w:date="2014-04-09T10:23:00Z">
        <w:r w:rsidRPr="00497EC1" w:rsidDel="00497EC1">
          <w:rPr>
            <w:rFonts w:eastAsia="Times New Roman" w:cs="Times New Roman"/>
          </w:rPr>
          <w:delText>;</w:delText>
        </w:r>
      </w:del>
      <w:r w:rsidRPr="00497EC1">
        <w:rPr>
          <w:rFonts w:eastAsia="Times New Roman" w:cs="Times New Roman"/>
        </w:rPr>
        <w:br/>
        <w:t xml:space="preserve">Hampton </w:t>
      </w:r>
      <w:proofErr w:type="spellStart"/>
      <w:r w:rsidRPr="00497EC1">
        <w:rPr>
          <w:rFonts w:eastAsia="Times New Roman" w:cs="Times New Roman"/>
        </w:rPr>
        <w:t>Microbatch</w:t>
      </w:r>
      <w:proofErr w:type="spellEnd"/>
      <w:del w:id="42" w:author="Ira Sabran" w:date="2014-04-09T10:24:00Z">
        <w:r w:rsidRPr="00497EC1" w:rsidDel="00497EC1">
          <w:rPr>
            <w:rFonts w:eastAsia="Times New Roman" w:cs="Times New Roman"/>
          </w:rPr>
          <w:delText xml:space="preserve"> plate</w:delText>
        </w:r>
      </w:del>
      <w:del w:id="43" w:author="Ira Sabran" w:date="2014-04-09T10:23:00Z">
        <w:r w:rsidRPr="00497EC1" w:rsidDel="00497EC1">
          <w:rPr>
            <w:rFonts w:eastAsia="Times New Roman" w:cs="Times New Roman"/>
          </w:rPr>
          <w:delText>;</w:delText>
        </w:r>
      </w:del>
      <w:r w:rsidRPr="00497EC1">
        <w:rPr>
          <w:rFonts w:eastAsia="Times New Roman" w:cs="Times New Roman"/>
        </w:rPr>
        <w:br/>
        <w:t>LCP thin glass</w:t>
      </w:r>
      <w:del w:id="44" w:author="Ira Sabran" w:date="2014-04-09T10:24:00Z">
        <w:r w:rsidRPr="00497EC1" w:rsidDel="00497EC1">
          <w:rPr>
            <w:rFonts w:eastAsia="Times New Roman" w:cs="Times New Roman"/>
          </w:rPr>
          <w:delText xml:space="preserve"> plates </w:delText>
        </w:r>
      </w:del>
      <w:r w:rsidRPr="00497EC1">
        <w:rPr>
          <w:rFonts w:eastAsia="Times New Roman" w:cs="Times New Roman"/>
        </w:rPr>
        <w:t>(127.8 x 85.5 mm x 1</w:t>
      </w:r>
      <w:ins w:id="45" w:author="Ira Sabran" w:date="2014-04-09T10:24:00Z">
        <w:r>
          <w:rPr>
            <w:rFonts w:eastAsia="Times New Roman" w:cs="Times New Roman"/>
          </w:rPr>
          <w:t xml:space="preserve"> </w:t>
        </w:r>
      </w:ins>
      <w:r w:rsidRPr="00497EC1">
        <w:rPr>
          <w:rFonts w:eastAsia="Times New Roman" w:cs="Times New Roman"/>
        </w:rPr>
        <w:t>mm) (should use an LCP adapter for each LCP thin glass plate)</w:t>
      </w:r>
      <w:del w:id="46" w:author="Ira Sabran" w:date="2014-04-09T10:25:00Z">
        <w:r w:rsidRPr="00497EC1" w:rsidDel="00497EC1">
          <w:rPr>
            <w:rFonts w:eastAsia="Times New Roman" w:cs="Times New Roman"/>
          </w:rPr>
          <w:delText xml:space="preserve">; </w:delText>
        </w:r>
      </w:del>
    </w:p>
    <w:p w:rsidR="00497EC1" w:rsidRPr="00497EC1" w:rsidRDefault="00497EC1" w:rsidP="00497EC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</w:rPr>
      </w:pPr>
      <w:r w:rsidRPr="00497EC1">
        <w:rPr>
          <w:rFonts w:eastAsia="Times New Roman" w:cs="Times New Roman"/>
          <w:b/>
          <w:bCs/>
        </w:rPr>
        <w:t>Physical Dimensions</w:t>
      </w:r>
      <w:del w:id="47" w:author="Ira Sabran" w:date="2014-04-09T10:20:00Z">
        <w:r w:rsidRPr="00497EC1" w:rsidDel="00497EC1">
          <w:rPr>
            <w:rFonts w:eastAsia="Times New Roman" w:cs="Times New Roman"/>
            <w:b/>
            <w:bCs/>
          </w:rPr>
          <w:delText>:</w:delText>
        </w:r>
      </w:del>
    </w:p>
    <w:p w:rsidR="00497EC1" w:rsidRPr="00497EC1" w:rsidRDefault="00497EC1" w:rsidP="00497EC1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497EC1">
        <w:rPr>
          <w:rFonts w:eastAsia="Times New Roman" w:cs="Times New Roman"/>
          <w:b/>
          <w:bCs/>
        </w:rPr>
        <w:t>SONICC</w:t>
      </w:r>
      <w:del w:id="48" w:author="Ira Sabran" w:date="2014-04-09T10:20:00Z">
        <w:r w:rsidRPr="00497EC1" w:rsidDel="00497EC1">
          <w:rPr>
            <w:rFonts w:eastAsia="Times New Roman" w:cs="Times New Roman"/>
            <w:b/>
            <w:bCs/>
          </w:rPr>
          <w:delText>:</w:delText>
        </w:r>
      </w:del>
    </w:p>
    <w:p w:rsidR="00497EC1" w:rsidRPr="00497EC1" w:rsidRDefault="00497EC1" w:rsidP="00497E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497EC1">
        <w:rPr>
          <w:rFonts w:eastAsia="Times New Roman" w:cs="Times New Roman"/>
        </w:rPr>
        <w:lastRenderedPageBreak/>
        <w:t>Depth: 700</w:t>
      </w:r>
      <w:ins w:id="49" w:author="Ira Sabran" w:date="2014-04-09T10:25:00Z">
        <w:r>
          <w:rPr>
            <w:rFonts w:eastAsia="Times New Roman" w:cs="Times New Roman"/>
          </w:rPr>
          <w:t xml:space="preserve"> </w:t>
        </w:r>
      </w:ins>
      <w:r w:rsidRPr="00497EC1">
        <w:rPr>
          <w:rFonts w:eastAsia="Times New Roman" w:cs="Times New Roman"/>
        </w:rPr>
        <w:t>mm (27.5</w:t>
      </w:r>
      <w:del w:id="50" w:author="Ira Sabran" w:date="2014-04-09T10:28:00Z">
        <w:r w:rsidRPr="00497EC1" w:rsidDel="00497EC1">
          <w:rPr>
            <w:rFonts w:eastAsia="Times New Roman" w:cs="Times New Roman"/>
          </w:rPr>
          <w:delText>"</w:delText>
        </w:r>
      </w:del>
      <w:ins w:id="51" w:author="Ira Sabran" w:date="2014-04-09T10:28:00Z">
        <w:r>
          <w:rPr>
            <w:rFonts w:eastAsia="Times New Roman" w:cs="Times New Roman"/>
          </w:rPr>
          <w:t xml:space="preserve"> in.</w:t>
        </w:r>
      </w:ins>
      <w:r w:rsidRPr="00497EC1">
        <w:rPr>
          <w:rFonts w:eastAsia="Times New Roman" w:cs="Times New Roman"/>
        </w:rPr>
        <w:t>)</w:t>
      </w:r>
    </w:p>
    <w:p w:rsidR="00497EC1" w:rsidRPr="00497EC1" w:rsidRDefault="00497EC1" w:rsidP="00497E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497EC1">
        <w:rPr>
          <w:rFonts w:eastAsia="Times New Roman" w:cs="Times New Roman"/>
        </w:rPr>
        <w:t>Width: 642</w:t>
      </w:r>
      <w:ins w:id="52" w:author="Ira Sabran" w:date="2014-04-09T10:28:00Z">
        <w:r>
          <w:rPr>
            <w:rFonts w:eastAsia="Times New Roman" w:cs="Times New Roman"/>
          </w:rPr>
          <w:t xml:space="preserve"> </w:t>
        </w:r>
      </w:ins>
      <w:r w:rsidRPr="00497EC1">
        <w:rPr>
          <w:rFonts w:eastAsia="Times New Roman" w:cs="Times New Roman"/>
        </w:rPr>
        <w:t>mm (25.3</w:t>
      </w:r>
      <w:del w:id="53" w:author="Ira Sabran" w:date="2014-04-09T10:28:00Z">
        <w:r w:rsidRPr="00497EC1" w:rsidDel="00497EC1">
          <w:rPr>
            <w:rFonts w:eastAsia="Times New Roman" w:cs="Times New Roman"/>
          </w:rPr>
          <w:delText>"</w:delText>
        </w:r>
      </w:del>
      <w:ins w:id="54" w:author="Ira Sabran" w:date="2014-04-09T10:28:00Z">
        <w:r>
          <w:rPr>
            <w:rFonts w:eastAsia="Times New Roman" w:cs="Times New Roman"/>
          </w:rPr>
          <w:t xml:space="preserve"> in.</w:t>
        </w:r>
      </w:ins>
      <w:r w:rsidRPr="00497EC1">
        <w:rPr>
          <w:rFonts w:eastAsia="Times New Roman" w:cs="Times New Roman"/>
        </w:rPr>
        <w:t>)</w:t>
      </w:r>
    </w:p>
    <w:p w:rsidR="00497EC1" w:rsidRPr="00497EC1" w:rsidRDefault="00497EC1" w:rsidP="00497E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497EC1">
        <w:rPr>
          <w:rFonts w:eastAsia="Times New Roman" w:cs="Times New Roman"/>
        </w:rPr>
        <w:t>Height: 980</w:t>
      </w:r>
      <w:ins w:id="55" w:author="Ira Sabran" w:date="2014-04-09T10:28:00Z">
        <w:r>
          <w:rPr>
            <w:rFonts w:eastAsia="Times New Roman" w:cs="Times New Roman"/>
          </w:rPr>
          <w:t xml:space="preserve"> </w:t>
        </w:r>
      </w:ins>
      <w:r w:rsidRPr="00497EC1">
        <w:rPr>
          <w:rFonts w:eastAsia="Times New Roman" w:cs="Times New Roman"/>
        </w:rPr>
        <w:t>mm (38.6</w:t>
      </w:r>
      <w:del w:id="56" w:author="Ira Sabran" w:date="2014-04-09T10:28:00Z">
        <w:r w:rsidRPr="00497EC1" w:rsidDel="00497EC1">
          <w:rPr>
            <w:rFonts w:eastAsia="Times New Roman" w:cs="Times New Roman"/>
          </w:rPr>
          <w:delText>"</w:delText>
        </w:r>
      </w:del>
      <w:ins w:id="57" w:author="Ira Sabran" w:date="2014-04-09T10:28:00Z">
        <w:r>
          <w:rPr>
            <w:rFonts w:eastAsia="Times New Roman" w:cs="Times New Roman"/>
          </w:rPr>
          <w:t xml:space="preserve"> in.</w:t>
        </w:r>
      </w:ins>
      <w:r w:rsidRPr="00497EC1">
        <w:rPr>
          <w:rFonts w:eastAsia="Times New Roman" w:cs="Times New Roman"/>
        </w:rPr>
        <w:t>)</w:t>
      </w:r>
    </w:p>
    <w:p w:rsidR="00497EC1" w:rsidRPr="00497EC1" w:rsidRDefault="00497EC1" w:rsidP="00497E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497EC1">
        <w:rPr>
          <w:rFonts w:eastAsia="Times New Roman" w:cs="Times New Roman"/>
        </w:rPr>
        <w:t>Weight: 90</w:t>
      </w:r>
      <w:ins w:id="58" w:author="Ira Sabran" w:date="2014-04-09T10:28:00Z">
        <w:r>
          <w:rPr>
            <w:rFonts w:eastAsia="Times New Roman" w:cs="Times New Roman"/>
          </w:rPr>
          <w:t xml:space="preserve"> </w:t>
        </w:r>
      </w:ins>
      <w:r w:rsidRPr="00497EC1">
        <w:rPr>
          <w:rFonts w:eastAsia="Times New Roman" w:cs="Times New Roman"/>
        </w:rPr>
        <w:t>kg (198.5</w:t>
      </w:r>
      <w:ins w:id="59" w:author="Ira Sabran" w:date="2014-04-09T10:29:00Z">
        <w:r>
          <w:rPr>
            <w:rFonts w:eastAsia="Times New Roman" w:cs="Times New Roman"/>
          </w:rPr>
          <w:t xml:space="preserve"> l</w:t>
        </w:r>
      </w:ins>
      <w:r w:rsidRPr="00497EC1">
        <w:rPr>
          <w:rFonts w:eastAsia="Times New Roman" w:cs="Times New Roman"/>
        </w:rPr>
        <w:t>bs)</w:t>
      </w:r>
    </w:p>
    <w:p w:rsidR="00497EC1" w:rsidRPr="00497EC1" w:rsidRDefault="00497EC1" w:rsidP="00497E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497EC1">
        <w:rPr>
          <w:rFonts w:eastAsia="Times New Roman" w:cs="Times New Roman"/>
        </w:rPr>
        <w:t>Shipping weight : 130</w:t>
      </w:r>
      <w:ins w:id="60" w:author="Ira Sabran" w:date="2014-04-09T10:29:00Z">
        <w:r>
          <w:rPr>
            <w:rFonts w:eastAsia="Times New Roman" w:cs="Times New Roman"/>
          </w:rPr>
          <w:t xml:space="preserve"> </w:t>
        </w:r>
      </w:ins>
      <w:r w:rsidRPr="00497EC1">
        <w:rPr>
          <w:rFonts w:eastAsia="Times New Roman" w:cs="Times New Roman"/>
        </w:rPr>
        <w:t>kg (287 lbs)</w:t>
      </w:r>
    </w:p>
    <w:p w:rsidR="00497EC1" w:rsidRPr="00497EC1" w:rsidRDefault="00497EC1" w:rsidP="00497EC1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497EC1">
        <w:rPr>
          <w:rFonts w:eastAsia="Times New Roman" w:cs="Times New Roman"/>
          <w:b/>
          <w:bCs/>
        </w:rPr>
        <w:t>Electrical Specifications:</w:t>
      </w:r>
    </w:p>
    <w:p w:rsidR="00497EC1" w:rsidRPr="00497EC1" w:rsidRDefault="00497EC1" w:rsidP="00497E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497EC1">
        <w:rPr>
          <w:rFonts w:eastAsia="Times New Roman" w:cs="Times New Roman"/>
        </w:rPr>
        <w:t>Robotics: 100-240</w:t>
      </w:r>
      <w:ins w:id="61" w:author="Ira Sabran" w:date="2014-04-09T10:29:00Z">
        <w:r>
          <w:rPr>
            <w:rFonts w:eastAsia="Times New Roman" w:cs="Times New Roman"/>
          </w:rPr>
          <w:t xml:space="preserve"> </w:t>
        </w:r>
      </w:ins>
      <w:r w:rsidRPr="00497EC1">
        <w:rPr>
          <w:rFonts w:eastAsia="Times New Roman" w:cs="Times New Roman"/>
        </w:rPr>
        <w:t>V, 50-60</w:t>
      </w:r>
      <w:ins w:id="62" w:author="Ira Sabran" w:date="2014-04-09T10:29:00Z">
        <w:r>
          <w:rPr>
            <w:rFonts w:eastAsia="Times New Roman" w:cs="Times New Roman"/>
          </w:rPr>
          <w:t xml:space="preserve"> </w:t>
        </w:r>
      </w:ins>
      <w:r w:rsidRPr="00497EC1">
        <w:rPr>
          <w:rFonts w:eastAsia="Times New Roman" w:cs="Times New Roman"/>
        </w:rPr>
        <w:t>Hz, 950</w:t>
      </w:r>
      <w:ins w:id="63" w:author="Ira Sabran" w:date="2014-04-09T10:29:00Z">
        <w:r>
          <w:rPr>
            <w:rFonts w:eastAsia="Times New Roman" w:cs="Times New Roman"/>
          </w:rPr>
          <w:t xml:space="preserve"> </w:t>
        </w:r>
      </w:ins>
      <w:r w:rsidRPr="00497EC1">
        <w:rPr>
          <w:rFonts w:eastAsia="Times New Roman" w:cs="Times New Roman"/>
        </w:rPr>
        <w:t>W max, 1</w:t>
      </w:r>
      <w:ins w:id="64" w:author="Ira Sabran" w:date="2014-04-09T10:29:00Z">
        <w:r>
          <w:rPr>
            <w:rFonts w:eastAsia="Times New Roman" w:cs="Times New Roman"/>
          </w:rPr>
          <w:t>-</w:t>
        </w:r>
      </w:ins>
      <w:r w:rsidRPr="00497EC1">
        <w:rPr>
          <w:rFonts w:eastAsia="Times New Roman" w:cs="Times New Roman"/>
        </w:rPr>
        <w:t>phase [Fuse : 9A]</w:t>
      </w:r>
    </w:p>
    <w:p w:rsidR="00497EC1" w:rsidRPr="00497EC1" w:rsidRDefault="00497EC1" w:rsidP="00497E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497EC1">
        <w:rPr>
          <w:rFonts w:eastAsia="Times New Roman" w:cs="Times New Roman"/>
        </w:rPr>
        <w:t xml:space="preserve">UPS </w:t>
      </w:r>
      <w:del w:id="65" w:author="Ira Sabran" w:date="2014-04-09T10:30:00Z">
        <w:r w:rsidRPr="00497EC1" w:rsidDel="00497EC1">
          <w:rPr>
            <w:rFonts w:eastAsia="Times New Roman" w:cs="Times New Roman"/>
          </w:rPr>
          <w:delText xml:space="preserve">for robot and laser </w:delText>
        </w:r>
      </w:del>
      <w:r w:rsidRPr="00497EC1">
        <w:rPr>
          <w:rFonts w:eastAsia="Times New Roman" w:cs="Times New Roman"/>
        </w:rPr>
        <w:t xml:space="preserve">(uninterrupted power supply) </w:t>
      </w:r>
      <w:ins w:id="66" w:author="Ira Sabran" w:date="2014-04-09T10:30:00Z">
        <w:r w:rsidRPr="00497EC1">
          <w:rPr>
            <w:rFonts w:eastAsia="Times New Roman" w:cs="Times New Roman"/>
          </w:rPr>
          <w:t>for robot and laser</w:t>
        </w:r>
      </w:ins>
      <w:del w:id="67" w:author="Ira Sabran" w:date="2014-04-09T10:30:00Z">
        <w:r w:rsidRPr="00497EC1" w:rsidDel="00497EC1">
          <w:rPr>
            <w:rFonts w:eastAsia="Times New Roman" w:cs="Times New Roman"/>
          </w:rPr>
          <w:delText>requirement</w:delText>
        </w:r>
      </w:del>
      <w:r w:rsidRPr="00497EC1">
        <w:rPr>
          <w:rFonts w:eastAsia="Times New Roman" w:cs="Times New Roman"/>
        </w:rPr>
        <w:t>: 3400 W</w:t>
      </w:r>
    </w:p>
    <w:p w:rsidR="00497EC1" w:rsidRPr="00497EC1" w:rsidRDefault="00497EC1" w:rsidP="00497E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497EC1">
        <w:rPr>
          <w:rFonts w:eastAsia="Times New Roman" w:cs="Times New Roman"/>
        </w:rPr>
        <w:t>Computer: 375</w:t>
      </w:r>
      <w:ins w:id="68" w:author="Ira Sabran" w:date="2014-04-09T10:30:00Z">
        <w:r>
          <w:rPr>
            <w:rFonts w:eastAsia="Times New Roman" w:cs="Times New Roman"/>
          </w:rPr>
          <w:t xml:space="preserve"> </w:t>
        </w:r>
      </w:ins>
      <w:r w:rsidRPr="00497EC1">
        <w:rPr>
          <w:rFonts w:eastAsia="Times New Roman" w:cs="Times New Roman"/>
        </w:rPr>
        <w:t>W max, 1</w:t>
      </w:r>
      <w:ins w:id="69" w:author="Ira Sabran" w:date="2014-04-09T10:30:00Z">
        <w:r>
          <w:rPr>
            <w:rFonts w:eastAsia="Times New Roman" w:cs="Times New Roman"/>
          </w:rPr>
          <w:t>-</w:t>
        </w:r>
      </w:ins>
      <w:r w:rsidRPr="00497EC1">
        <w:rPr>
          <w:rFonts w:eastAsia="Times New Roman" w:cs="Times New Roman"/>
        </w:rPr>
        <w:t>phase</w:t>
      </w:r>
      <w:del w:id="70" w:author="Ira Sabran" w:date="2014-04-09T10:30:00Z">
        <w:r w:rsidRPr="00497EC1" w:rsidDel="00497EC1">
          <w:rPr>
            <w:rFonts w:eastAsia="Times New Roman" w:cs="Times New Roman"/>
          </w:rPr>
          <w:delText xml:space="preserve"> </w:delText>
        </w:r>
      </w:del>
    </w:p>
    <w:p w:rsidR="00181008" w:rsidRPr="00497EC1" w:rsidRDefault="00181008"/>
    <w:sectPr w:rsidR="00181008" w:rsidRPr="00497EC1" w:rsidSect="00497EC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D3F72"/>
    <w:multiLevelType w:val="multilevel"/>
    <w:tmpl w:val="4F30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42513F"/>
    <w:multiLevelType w:val="multilevel"/>
    <w:tmpl w:val="6A68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ra Sabran">
    <w15:presenceInfo w15:providerId="Windows Live" w15:userId="46cc4f786de3ad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008"/>
    <w:rsid w:val="00012094"/>
    <w:rsid w:val="000137C1"/>
    <w:rsid w:val="00036629"/>
    <w:rsid w:val="00060215"/>
    <w:rsid w:val="000A45B4"/>
    <w:rsid w:val="0010251C"/>
    <w:rsid w:val="001062B8"/>
    <w:rsid w:val="00132A61"/>
    <w:rsid w:val="00143C59"/>
    <w:rsid w:val="00181008"/>
    <w:rsid w:val="0019222D"/>
    <w:rsid w:val="002467C1"/>
    <w:rsid w:val="00246E3B"/>
    <w:rsid w:val="00250E43"/>
    <w:rsid w:val="002861D5"/>
    <w:rsid w:val="002C207B"/>
    <w:rsid w:val="00352716"/>
    <w:rsid w:val="003D117A"/>
    <w:rsid w:val="003D5233"/>
    <w:rsid w:val="00461D52"/>
    <w:rsid w:val="00484D48"/>
    <w:rsid w:val="00485DA8"/>
    <w:rsid w:val="00492B0F"/>
    <w:rsid w:val="00497EC1"/>
    <w:rsid w:val="00504FE6"/>
    <w:rsid w:val="00570905"/>
    <w:rsid w:val="00576354"/>
    <w:rsid w:val="00591E0B"/>
    <w:rsid w:val="005A5C13"/>
    <w:rsid w:val="005F2867"/>
    <w:rsid w:val="005F7CFD"/>
    <w:rsid w:val="00605E62"/>
    <w:rsid w:val="006270E8"/>
    <w:rsid w:val="0064429E"/>
    <w:rsid w:val="00660FEB"/>
    <w:rsid w:val="006B4B58"/>
    <w:rsid w:val="006B6AEE"/>
    <w:rsid w:val="006C7A15"/>
    <w:rsid w:val="006E7B16"/>
    <w:rsid w:val="007165DF"/>
    <w:rsid w:val="007244E7"/>
    <w:rsid w:val="00744CEC"/>
    <w:rsid w:val="00785385"/>
    <w:rsid w:val="007A75BC"/>
    <w:rsid w:val="0083731B"/>
    <w:rsid w:val="008750E0"/>
    <w:rsid w:val="008B0853"/>
    <w:rsid w:val="008E10BE"/>
    <w:rsid w:val="00901F92"/>
    <w:rsid w:val="00973C76"/>
    <w:rsid w:val="009C6083"/>
    <w:rsid w:val="009F77E0"/>
    <w:rsid w:val="00A41B3F"/>
    <w:rsid w:val="00A5649E"/>
    <w:rsid w:val="00A8017D"/>
    <w:rsid w:val="00A80F7C"/>
    <w:rsid w:val="00AA62C1"/>
    <w:rsid w:val="00AA6C6C"/>
    <w:rsid w:val="00AC5093"/>
    <w:rsid w:val="00AE60F2"/>
    <w:rsid w:val="00B01E11"/>
    <w:rsid w:val="00B46AFF"/>
    <w:rsid w:val="00B805C7"/>
    <w:rsid w:val="00BB6B8F"/>
    <w:rsid w:val="00BF4B57"/>
    <w:rsid w:val="00BF6075"/>
    <w:rsid w:val="00C0288D"/>
    <w:rsid w:val="00C42DCC"/>
    <w:rsid w:val="00C77F2D"/>
    <w:rsid w:val="00CB635D"/>
    <w:rsid w:val="00CF1A97"/>
    <w:rsid w:val="00D32F73"/>
    <w:rsid w:val="00D61E64"/>
    <w:rsid w:val="00DA23B8"/>
    <w:rsid w:val="00E027CE"/>
    <w:rsid w:val="00E12522"/>
    <w:rsid w:val="00E40501"/>
    <w:rsid w:val="00E91C5F"/>
    <w:rsid w:val="00EC2231"/>
    <w:rsid w:val="00F741FE"/>
    <w:rsid w:val="00F96410"/>
    <w:rsid w:val="00F9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1A851-FDAD-45CF-ADA5-85AE55B0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7E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8100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81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97EC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E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E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Sabran</dc:creator>
  <cp:keywords/>
  <dc:description/>
  <cp:lastModifiedBy>Ira Sabran</cp:lastModifiedBy>
  <cp:revision>3</cp:revision>
  <dcterms:created xsi:type="dcterms:W3CDTF">2014-04-09T14:12:00Z</dcterms:created>
  <dcterms:modified xsi:type="dcterms:W3CDTF">2014-04-09T14:38:00Z</dcterms:modified>
</cp:coreProperties>
</file>