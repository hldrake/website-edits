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63F01" w14:textId="77777777" w:rsidR="00143C59" w:rsidRPr="00C2308D" w:rsidRDefault="00BB2F5B">
      <w:pPr>
        <w:rPr>
          <w:b/>
          <w:rPrChange w:id="0" w:author="Ira Sabran" w:date="2014-04-07T08:20:00Z">
            <w:rPr/>
          </w:rPrChange>
        </w:rPr>
      </w:pPr>
      <w:bookmarkStart w:id="1" w:name="_GoBack"/>
      <w:r w:rsidRPr="00C2308D">
        <w:rPr>
          <w:b/>
          <w:rPrChange w:id="2" w:author="Ira Sabran" w:date="2014-04-07T08:20:00Z">
            <w:rPr/>
          </w:rPrChange>
        </w:rPr>
        <w:t>Mantis Key Features</w:t>
      </w:r>
    </w:p>
    <w:bookmarkEnd w:id="1"/>
    <w:p w14:paraId="23CBDFD5" w14:textId="77777777" w:rsidR="00BB2F5B" w:rsidRPr="00BB2F5B" w:rsidRDefault="00BB2F5B">
      <w:r w:rsidRPr="00BB2F5B">
        <w:fldChar w:fldCharType="begin"/>
      </w:r>
      <w:r w:rsidRPr="00BB2F5B">
        <w:instrText xml:space="preserve"> HYPERLINK "http://www.formulatrix.com/demosite/liquid-handling/products/mantis/index.html#tabbed-nav=tab3" </w:instrText>
      </w:r>
      <w:r w:rsidRPr="00BB2F5B">
        <w:fldChar w:fldCharType="separate"/>
      </w:r>
      <w:r w:rsidRPr="00BB2F5B">
        <w:rPr>
          <w:rStyle w:val="Hyperlink"/>
        </w:rPr>
        <w:t>http://www.formulatrix.com/demosite/liquid-handling/products/mantis/index.html#tabbed-nav=tab3</w:t>
      </w:r>
      <w:r w:rsidRPr="00BB2F5B">
        <w:fldChar w:fldCharType="end"/>
      </w:r>
    </w:p>
    <w:p w14:paraId="5F56B961" w14:textId="77777777" w:rsidR="00BB2F5B" w:rsidRPr="00BB2F5B" w:rsidRDefault="00BB2F5B"/>
    <w:p w14:paraId="1D12B7A0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Extremely Low Dead Volumes</w:t>
      </w:r>
    </w:p>
    <w:p w14:paraId="721B327D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To minimize dead volume, the </w:t>
      </w:r>
      <w:del w:id="3" w:author="Ira Sabran" w:date="2014-04-07T08:01:00Z">
        <w:r w:rsidRPr="00BB2F5B" w:rsidDel="00BB2F5B">
          <w:rPr>
            <w:rFonts w:eastAsia="Times New Roman" w:cs="Times New Roman"/>
          </w:rPr>
          <w:delText xml:space="preserve">ingredient </w:delText>
        </w:r>
      </w:del>
      <w:ins w:id="4" w:author="Ira Sabran" w:date="2014-04-07T08:01:00Z">
        <w:r>
          <w:rPr>
            <w:rFonts w:eastAsia="Times New Roman" w:cs="Times New Roman"/>
          </w:rPr>
          <w:t>reagent</w:t>
        </w:r>
        <w:r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plugs directly into the microfluidic chip.  </w:t>
      </w:r>
      <w:r w:rsidRPr="00BB2F5B">
        <w:rPr>
          <w:rFonts w:eastAsia="Times New Roman" w:cs="Times New Roman"/>
          <w:b/>
          <w:bCs/>
        </w:rPr>
        <w:t>Dead volumes can be reduced to 6 µL</w:t>
      </w:r>
      <w:r w:rsidRPr="00BB2F5B">
        <w:rPr>
          <w:rFonts w:eastAsia="Times New Roman" w:cs="Times New Roman"/>
        </w:rPr>
        <w:t xml:space="preserve"> by using pipette tips as </w:t>
      </w:r>
      <w:del w:id="5" w:author="Ira Sabran" w:date="2014-04-07T08:02:00Z">
        <w:r w:rsidRPr="00BB2F5B" w:rsidDel="00BB2F5B">
          <w:rPr>
            <w:rFonts w:eastAsia="Times New Roman" w:cs="Times New Roman"/>
          </w:rPr>
          <w:delText xml:space="preserve">ingredient </w:delText>
        </w:r>
      </w:del>
      <w:ins w:id="6" w:author="Ira Sabran" w:date="2014-04-07T08:02:00Z">
        <w:r>
          <w:rPr>
            <w:rFonts w:eastAsia="Times New Roman" w:cs="Times New Roman"/>
          </w:rPr>
          <w:t>reagent</w:t>
        </w:r>
        <w:r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>reservoirs. This feature is ideal for dispensing even the most precious samples.</w:t>
      </w:r>
    </w:p>
    <w:p w14:paraId="186CDC8D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2355B982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Optional Chip Changer</w:t>
      </w:r>
    </w:p>
    <w:p w14:paraId="2ABA711E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Mantis can automatically </w:t>
      </w:r>
      <w:r w:rsidRPr="00BB2F5B">
        <w:rPr>
          <w:rFonts w:eastAsia="Times New Roman" w:cs="Times New Roman"/>
          <w:b/>
          <w:bCs/>
        </w:rPr>
        <w:t>dispense up to six reagents</w:t>
      </w:r>
      <w:r w:rsidRPr="00BB2F5B">
        <w:rPr>
          <w:rFonts w:eastAsia="Times New Roman" w:cs="Times New Roman"/>
        </w:rPr>
        <w:t xml:space="preserve">, allowing you to dispense complex plates and assay development </w:t>
      </w:r>
      <w:del w:id="7" w:author="Ira Sabran" w:date="2014-04-07T08:02:00Z">
        <w:r w:rsidRPr="00BB2F5B" w:rsidDel="00BB2F5B">
          <w:rPr>
            <w:rFonts w:eastAsia="Times New Roman" w:cs="Times New Roman"/>
          </w:rPr>
          <w:delText>experiments</w:delText>
        </w:r>
      </w:del>
      <w:ins w:id="8" w:author="Ira Sabran" w:date="2014-04-07T08:02:00Z">
        <w:r>
          <w:rPr>
            <w:rFonts w:eastAsia="Times New Roman" w:cs="Times New Roman"/>
          </w:rPr>
          <w:t>protocols</w:t>
        </w:r>
      </w:ins>
      <w:r w:rsidRPr="00BB2F5B">
        <w:rPr>
          <w:rFonts w:eastAsia="Times New Roman" w:cs="Times New Roman"/>
        </w:rPr>
        <w:t>.</w:t>
      </w:r>
    </w:p>
    <w:p w14:paraId="4D924AEA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0050C3A3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Small Footprint</w:t>
      </w:r>
    </w:p>
    <w:p w14:paraId="356DE269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del w:id="9" w:author="Ira Sabran" w:date="2014-04-07T08:03:00Z">
        <w:r w:rsidRPr="00BB2F5B" w:rsidDel="00BB2F5B">
          <w:rPr>
            <w:rFonts w:eastAsia="Times New Roman" w:cs="Times New Roman"/>
          </w:rPr>
          <w:delText xml:space="preserve">They say good things come in small packages, and the Mantis is no different. </w:delText>
        </w:r>
      </w:del>
      <w:r w:rsidRPr="00BB2F5B">
        <w:rPr>
          <w:rFonts w:eastAsia="Times New Roman" w:cs="Times New Roman"/>
        </w:rPr>
        <w:t xml:space="preserve">The </w:t>
      </w:r>
      <w:ins w:id="10" w:author="Ira Sabran" w:date="2014-04-07T08:03:00Z">
        <w:r>
          <w:rPr>
            <w:rFonts w:eastAsia="Times New Roman" w:cs="Times New Roman"/>
          </w:rPr>
          <w:t xml:space="preserve">compact </w:t>
        </w:r>
      </w:ins>
      <w:r w:rsidRPr="00BB2F5B">
        <w:rPr>
          <w:rFonts w:eastAsia="Times New Roman" w:cs="Times New Roman"/>
        </w:rPr>
        <w:t xml:space="preserve">Mantis is the smallest liquid handling robot made by Formulatrix and boasts </w:t>
      </w:r>
      <w:r w:rsidRPr="00BB2F5B">
        <w:rPr>
          <w:rFonts w:eastAsia="Times New Roman" w:cs="Times New Roman"/>
          <w:b/>
          <w:bCs/>
        </w:rPr>
        <w:t xml:space="preserve">one of the smallest footprints </w:t>
      </w:r>
      <w:del w:id="11" w:author="Ira Sabran" w:date="2014-04-07T08:03:00Z">
        <w:r w:rsidRPr="00BB2F5B" w:rsidDel="00BB2F5B">
          <w:rPr>
            <w:rFonts w:eastAsia="Times New Roman" w:cs="Times New Roman"/>
            <w:b/>
            <w:bCs/>
          </w:rPr>
          <w:delText>on the market</w:delText>
        </w:r>
      </w:del>
      <w:ins w:id="12" w:author="Ira Sabran" w:date="2014-04-07T08:03:00Z">
        <w:r>
          <w:rPr>
            <w:rFonts w:eastAsia="Times New Roman" w:cs="Times New Roman"/>
            <w:b/>
            <w:bCs/>
          </w:rPr>
          <w:t>available</w:t>
        </w:r>
      </w:ins>
      <w:r w:rsidRPr="00BB2F5B">
        <w:rPr>
          <w:rFonts w:eastAsia="Times New Roman" w:cs="Times New Roman"/>
          <w:b/>
          <w:bCs/>
        </w:rPr>
        <w:t>.</w:t>
      </w:r>
    </w:p>
    <w:p w14:paraId="5393B7B4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With a base that fits on a standard mouse pad, the Mantis can fit in nearly any workspace while </w:t>
      </w:r>
      <w:commentRangeStart w:id="13"/>
      <w:r w:rsidRPr="00BB2F5B">
        <w:rPr>
          <w:rFonts w:eastAsia="Times New Roman" w:cs="Times New Roman"/>
        </w:rPr>
        <w:t>remaining robot accessible for automation</w:t>
      </w:r>
      <w:commentRangeEnd w:id="13"/>
      <w:r w:rsidR="004704AA">
        <w:rPr>
          <w:rStyle w:val="CommentReference"/>
        </w:rPr>
        <w:commentReference w:id="13"/>
      </w:r>
      <w:r w:rsidRPr="00BB2F5B">
        <w:rPr>
          <w:rFonts w:eastAsia="Times New Roman" w:cs="Times New Roman"/>
        </w:rPr>
        <w:t>.</w:t>
      </w:r>
    </w:p>
    <w:p w14:paraId="64FB4948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>Dimensions: 220 mm (8.66</w:t>
      </w:r>
      <w:del w:id="14" w:author="Ira Sabran" w:date="2014-04-07T08:05:00Z">
        <w:r w:rsidRPr="00BB2F5B" w:rsidDel="004704AA">
          <w:rPr>
            <w:rFonts w:eastAsia="Times New Roman" w:cs="Times New Roman"/>
          </w:rPr>
          <w:delText xml:space="preserve">“) </w:delText>
        </w:r>
      </w:del>
      <w:ins w:id="15" w:author="Ira Sabran" w:date="2014-04-07T08:05:00Z">
        <w:r w:rsidR="004704AA">
          <w:rPr>
            <w:rFonts w:eastAsia="Times New Roman" w:cs="Times New Roman"/>
          </w:rPr>
          <w:t xml:space="preserve"> in.</w:t>
        </w:r>
        <w:r w:rsidR="004704AA" w:rsidRPr="00BB2F5B">
          <w:rPr>
            <w:rFonts w:eastAsia="Times New Roman" w:cs="Times New Roman"/>
          </w:rPr>
          <w:t xml:space="preserve">) </w:t>
        </w:r>
      </w:ins>
      <w:r w:rsidRPr="00BB2F5B">
        <w:rPr>
          <w:rFonts w:eastAsia="Times New Roman" w:cs="Times New Roman"/>
        </w:rPr>
        <w:t>x 162 mm (6.38</w:t>
      </w:r>
      <w:del w:id="16" w:author="Ira Sabran" w:date="2014-04-07T08:08:00Z">
        <w:r w:rsidRPr="00BB2F5B" w:rsidDel="004704AA">
          <w:rPr>
            <w:rFonts w:eastAsia="Times New Roman" w:cs="Times New Roman"/>
          </w:rPr>
          <w:delText xml:space="preserve">“) </w:delText>
        </w:r>
      </w:del>
      <w:ins w:id="17" w:author="Ira Sabran" w:date="2014-04-07T08:08:00Z">
        <w:r w:rsidR="004704AA">
          <w:rPr>
            <w:rFonts w:eastAsia="Times New Roman" w:cs="Times New Roman"/>
          </w:rPr>
          <w:t xml:space="preserve"> in.</w:t>
        </w:r>
        <w:r w:rsidR="004704AA" w:rsidRPr="00BB2F5B">
          <w:rPr>
            <w:rFonts w:eastAsia="Times New Roman" w:cs="Times New Roman"/>
          </w:rPr>
          <w:t xml:space="preserve">) </w:t>
        </w:r>
      </w:ins>
      <w:r w:rsidRPr="00BB2F5B">
        <w:rPr>
          <w:rFonts w:eastAsia="Times New Roman" w:cs="Times New Roman"/>
        </w:rPr>
        <w:t>x 111 mm (4.37</w:t>
      </w:r>
      <w:del w:id="18" w:author="Ira Sabran" w:date="2014-04-07T08:08:00Z">
        <w:r w:rsidRPr="00BB2F5B" w:rsidDel="004704AA">
          <w:rPr>
            <w:rFonts w:eastAsia="Times New Roman" w:cs="Times New Roman"/>
          </w:rPr>
          <w:delText>”)</w:delText>
        </w:r>
      </w:del>
      <w:ins w:id="19" w:author="Ira Sabran" w:date="2014-04-07T08:08:00Z">
        <w:r w:rsidR="004704AA">
          <w:rPr>
            <w:rFonts w:eastAsia="Times New Roman" w:cs="Times New Roman"/>
          </w:rPr>
          <w:t xml:space="preserve"> in.</w:t>
        </w:r>
        <w:r w:rsidR="004704AA" w:rsidRPr="00BB2F5B">
          <w:rPr>
            <w:rFonts w:eastAsia="Times New Roman" w:cs="Times New Roman"/>
          </w:rPr>
          <w:t>)</w:t>
        </w:r>
      </w:ins>
    </w:p>
    <w:p w14:paraId="173747A5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3EC43B6A" w14:textId="77777777" w:rsidR="00BB2F5B" w:rsidRPr="00BB2F5B" w:rsidRDefault="004704AA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ins w:id="20" w:author="Ira Sabran" w:date="2014-04-07T08:09:00Z">
        <w:r>
          <w:rPr>
            <w:rFonts w:eastAsia="Times New Roman" w:cs="Times New Roman"/>
            <w:b/>
            <w:bCs/>
          </w:rPr>
          <w:t xml:space="preserve">Optional </w:t>
        </w:r>
      </w:ins>
      <w:r w:rsidR="00BB2F5B" w:rsidRPr="00BB2F5B">
        <w:rPr>
          <w:rFonts w:eastAsia="Times New Roman" w:cs="Times New Roman"/>
          <w:b/>
          <w:bCs/>
        </w:rPr>
        <w:t>Continuous Flow Dispensing</w:t>
      </w:r>
      <w:del w:id="21" w:author="Ira Sabran" w:date="2014-04-07T08:09:00Z">
        <w:r w:rsidR="00BB2F5B" w:rsidRPr="00BB2F5B" w:rsidDel="004704AA">
          <w:rPr>
            <w:rFonts w:eastAsia="Times New Roman" w:cs="Times New Roman"/>
            <w:b/>
            <w:bCs/>
          </w:rPr>
          <w:delText xml:space="preserve"> (optional)</w:delText>
        </w:r>
      </w:del>
    </w:p>
    <w:p w14:paraId="09282D60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With optional continuous flow, the Mantis can pressurize an external </w:t>
      </w:r>
      <w:del w:id="22" w:author="Ira Sabran" w:date="2014-04-07T08:09:00Z">
        <w:r w:rsidRPr="00BB2F5B" w:rsidDel="004704AA">
          <w:rPr>
            <w:rFonts w:eastAsia="Times New Roman" w:cs="Times New Roman"/>
          </w:rPr>
          <w:delText xml:space="preserve">bottle </w:delText>
        </w:r>
      </w:del>
      <w:proofErr w:type="spellStart"/>
      <w:ins w:id="23" w:author="Ira Sabran" w:date="2014-04-07T08:09:00Z">
        <w:r w:rsidR="004704AA">
          <w:rPr>
            <w:rFonts w:eastAsia="Times New Roman" w:cs="Times New Roman"/>
          </w:rPr>
          <w:t>reservior</w:t>
        </w:r>
        <w:proofErr w:type="spellEnd"/>
        <w:r w:rsidR="004704AA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to dispense liquids at a constant </w:t>
      </w:r>
      <w:del w:id="24" w:author="Ira Sabran" w:date="2014-04-07T08:10:00Z">
        <w:r w:rsidRPr="00BB2F5B" w:rsidDel="004704AA">
          <w:rPr>
            <w:rFonts w:eastAsia="Times New Roman" w:cs="Times New Roman"/>
          </w:rPr>
          <w:delText>dispense speed</w:delText>
        </w:r>
      </w:del>
      <w:ins w:id="25" w:author="Ira Sabran" w:date="2014-04-07T08:10:00Z">
        <w:r w:rsidR="004704AA">
          <w:rPr>
            <w:rFonts w:eastAsia="Times New Roman" w:cs="Times New Roman"/>
          </w:rPr>
          <w:t>rate</w:t>
        </w:r>
      </w:ins>
      <w:r w:rsidRPr="00BB2F5B">
        <w:rPr>
          <w:rFonts w:eastAsia="Times New Roman" w:cs="Times New Roman"/>
        </w:rPr>
        <w:t xml:space="preserve">. This dispensing method allows for filling 7 times faster (at a rate of 150 μL/second) than </w:t>
      </w:r>
      <w:del w:id="26" w:author="Ira Sabran" w:date="2014-04-07T08:10:00Z">
        <w:r w:rsidRPr="00BB2F5B" w:rsidDel="004704AA">
          <w:rPr>
            <w:rFonts w:eastAsia="Times New Roman" w:cs="Times New Roman"/>
          </w:rPr>
          <w:delText xml:space="preserve">the </w:delText>
        </w:r>
      </w:del>
      <w:r w:rsidRPr="00BB2F5B">
        <w:rPr>
          <w:rFonts w:eastAsia="Times New Roman" w:cs="Times New Roman"/>
        </w:rPr>
        <w:t xml:space="preserve">previous </w:t>
      </w:r>
      <w:del w:id="27" w:author="Ira Sabran" w:date="2014-04-07T08:10:00Z">
        <w:r w:rsidRPr="00BB2F5B" w:rsidDel="004704AA">
          <w:rPr>
            <w:rFonts w:eastAsia="Times New Roman" w:cs="Times New Roman"/>
          </w:rPr>
          <w:delText>Mantis</w:delText>
        </w:r>
      </w:del>
      <w:ins w:id="28" w:author="Ira Sabran" w:date="2014-04-07T08:10:00Z">
        <w:r w:rsidR="004704AA">
          <w:rPr>
            <w:rFonts w:eastAsia="Times New Roman" w:cs="Times New Roman"/>
          </w:rPr>
          <w:t>models</w:t>
        </w:r>
      </w:ins>
      <w:r w:rsidRPr="00BB2F5B">
        <w:rPr>
          <w:rFonts w:eastAsia="Times New Roman" w:cs="Times New Roman"/>
        </w:rPr>
        <w:t>. This increased dispensing speed is suitable for filling deep well blocks.</w:t>
      </w:r>
    </w:p>
    <w:p w14:paraId="65616383" w14:textId="77777777" w:rsidR="00BB2F5B" w:rsidRPr="00BB2F5B" w:rsidRDefault="00BB2F5B" w:rsidP="00BB2F5B">
      <w:pPr>
        <w:spacing w:after="0" w:line="240" w:lineRule="auto"/>
        <w:rPr>
          <w:rFonts w:eastAsia="Times New Roman" w:cs="Times New Roman"/>
        </w:rPr>
      </w:pPr>
    </w:p>
    <w:p w14:paraId="643375CC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Dual Wash Stations</w:t>
      </w:r>
    </w:p>
    <w:p w14:paraId="253B11D1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The </w:t>
      </w:r>
      <w:ins w:id="29" w:author="Ira Sabran" w:date="2014-04-07T08:11:00Z">
        <w:r w:rsidR="004704AA">
          <w:rPr>
            <w:rFonts w:eastAsia="Times New Roman" w:cs="Times New Roman"/>
          </w:rPr>
          <w:t>built-in</w:t>
        </w:r>
        <w:r w:rsidR="004704AA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dual wash stations </w:t>
      </w:r>
      <w:del w:id="30" w:author="Ira Sabran" w:date="2014-04-07T08:11:00Z">
        <w:r w:rsidRPr="00BB2F5B" w:rsidDel="004704AA">
          <w:rPr>
            <w:rFonts w:eastAsia="Times New Roman" w:cs="Times New Roman"/>
          </w:rPr>
          <w:delText>built into the Mantis allow for</w:delText>
        </w:r>
      </w:del>
      <w:ins w:id="31" w:author="Ira Sabran" w:date="2014-04-07T08:11:00Z">
        <w:r w:rsidR="004704AA">
          <w:rPr>
            <w:rFonts w:eastAsia="Times New Roman" w:cs="Times New Roman"/>
          </w:rPr>
          <w:t>permit</w:t>
        </w:r>
      </w:ins>
      <w:r w:rsidRPr="00BB2F5B">
        <w:rPr>
          <w:rFonts w:eastAsia="Times New Roman" w:cs="Times New Roman"/>
        </w:rPr>
        <w:t xml:space="preserve"> easy sterilization during dispenses. One station can </w:t>
      </w:r>
      <w:del w:id="32" w:author="Ira Sabran" w:date="2014-04-07T08:17:00Z">
        <w:r w:rsidRPr="00BB2F5B" w:rsidDel="00C2308D">
          <w:rPr>
            <w:rFonts w:eastAsia="Times New Roman" w:cs="Times New Roman"/>
          </w:rPr>
          <w:delText>be used for</w:delText>
        </w:r>
      </w:del>
      <w:ins w:id="33" w:author="Ira Sabran" w:date="2014-04-07T08:17:00Z">
        <w:r w:rsidR="00C2308D">
          <w:rPr>
            <w:rFonts w:eastAsia="Times New Roman" w:cs="Times New Roman"/>
          </w:rPr>
          <w:t>deliver</w:t>
        </w:r>
      </w:ins>
      <w:r w:rsidRPr="00BB2F5B">
        <w:rPr>
          <w:rFonts w:eastAsia="Times New Roman" w:cs="Times New Roman"/>
        </w:rPr>
        <w:t xml:space="preserve"> bleach or alcohol for sterilization, while the second station </w:t>
      </w:r>
      <w:del w:id="34" w:author="Ira Sabran" w:date="2014-04-07T08:17:00Z">
        <w:r w:rsidRPr="00BB2F5B" w:rsidDel="00C2308D">
          <w:rPr>
            <w:rFonts w:eastAsia="Times New Roman" w:cs="Times New Roman"/>
          </w:rPr>
          <w:delText xml:space="preserve">contains </w:delText>
        </w:r>
      </w:del>
      <w:ins w:id="35" w:author="Ira Sabran" w:date="2014-04-07T08:17:00Z">
        <w:r w:rsidR="00C2308D">
          <w:rPr>
            <w:rFonts w:eastAsia="Times New Roman" w:cs="Times New Roman"/>
          </w:rPr>
          <w:t>can deliver</w:t>
        </w:r>
        <w:r w:rsidR="00C2308D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>water for a final rinse.</w:t>
      </w:r>
    </w:p>
    <w:p w14:paraId="66273852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lastRenderedPageBreak/>
        <w:t>Extended Z-Axis for Deep Well Blocks</w:t>
      </w:r>
    </w:p>
    <w:p w14:paraId="09A880E0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>The dispense head of the Mantis has clearance up to 54</w:t>
      </w:r>
      <w:ins w:id="36" w:author="Ira Sabran" w:date="2014-04-07T08:17:00Z">
        <w:r w:rsidR="00C2308D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>mm for dispensing into deep well blocks.</w:t>
      </w:r>
    </w:p>
    <w:p w14:paraId="2064D81C" w14:textId="77777777" w:rsidR="00BB2F5B" w:rsidRPr="00BB2F5B" w:rsidRDefault="00BB2F5B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F5B">
        <w:rPr>
          <w:rFonts w:eastAsia="Times New Roman" w:cs="Times New Roman"/>
          <w:b/>
          <w:bCs/>
        </w:rPr>
        <w:t>Patented Microfluidic Dispensing Technology</w:t>
      </w:r>
    </w:p>
    <w:p w14:paraId="57C36FA1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At the core of the Mantis is a </w:t>
      </w:r>
      <w:r w:rsidRPr="00BB2F5B">
        <w:rPr>
          <w:rFonts w:eastAsia="Times New Roman" w:cs="Times New Roman"/>
          <w:b/>
          <w:bCs/>
        </w:rPr>
        <w:t>patented microfluidic valve cluster</w:t>
      </w:r>
      <w:r w:rsidRPr="00BB2F5B">
        <w:rPr>
          <w:rFonts w:eastAsia="Times New Roman" w:cs="Times New Roman"/>
        </w:rPr>
        <w:t xml:space="preserve"> that </w:t>
      </w:r>
      <w:del w:id="37" w:author="Ira Sabran" w:date="2014-04-07T08:18:00Z">
        <w:r w:rsidRPr="00BB2F5B" w:rsidDel="00C2308D">
          <w:rPr>
            <w:rFonts w:eastAsia="Times New Roman" w:cs="Times New Roman"/>
          </w:rPr>
          <w:delText xml:space="preserve">can </w:delText>
        </w:r>
      </w:del>
      <w:r w:rsidRPr="00BB2F5B">
        <w:rPr>
          <w:rFonts w:eastAsia="Times New Roman" w:cs="Times New Roman"/>
        </w:rPr>
        <w:t>measure</w:t>
      </w:r>
      <w:ins w:id="38" w:author="Ira Sabran" w:date="2014-04-07T08:18:00Z">
        <w:r w:rsidR="00C2308D">
          <w:rPr>
            <w:rFonts w:eastAsia="Times New Roman" w:cs="Times New Roman"/>
          </w:rPr>
          <w:t>s</w:t>
        </w:r>
      </w:ins>
      <w:r w:rsidRPr="00BB2F5B">
        <w:rPr>
          <w:rFonts w:eastAsia="Times New Roman" w:cs="Times New Roman"/>
        </w:rPr>
        <w:t xml:space="preserve"> and dispense</w:t>
      </w:r>
      <w:ins w:id="39" w:author="Ira Sabran" w:date="2014-04-07T08:18:00Z">
        <w:r w:rsidR="00C2308D">
          <w:rPr>
            <w:rFonts w:eastAsia="Times New Roman" w:cs="Times New Roman"/>
          </w:rPr>
          <w:t>s</w:t>
        </w:r>
      </w:ins>
      <w:r w:rsidRPr="00BB2F5B">
        <w:rPr>
          <w:rFonts w:eastAsia="Times New Roman" w:cs="Times New Roman"/>
        </w:rPr>
        <w:t xml:space="preserve"> discrete volumes of liquid. Pressure and vacuum </w:t>
      </w:r>
      <w:del w:id="40" w:author="Ira Sabran" w:date="2014-04-07T08:18:00Z">
        <w:r w:rsidRPr="00BB2F5B" w:rsidDel="00C2308D">
          <w:rPr>
            <w:rFonts w:eastAsia="Times New Roman" w:cs="Times New Roman"/>
          </w:rPr>
          <w:delText xml:space="preserve">are used to </w:delText>
        </w:r>
      </w:del>
      <w:r w:rsidRPr="00BB2F5B">
        <w:rPr>
          <w:rFonts w:eastAsia="Times New Roman" w:cs="Times New Roman"/>
        </w:rPr>
        <w:t xml:space="preserve">open and close each valve on the silicone valve cluster. This chip has </w:t>
      </w:r>
      <w:r w:rsidRPr="00BB2F5B">
        <w:rPr>
          <w:rFonts w:eastAsia="Times New Roman" w:cs="Times New Roman"/>
          <w:b/>
          <w:bCs/>
        </w:rPr>
        <w:t>two micro-diaphragms</w:t>
      </w:r>
      <w:r w:rsidRPr="00BB2F5B">
        <w:rPr>
          <w:rFonts w:eastAsia="Times New Roman" w:cs="Times New Roman"/>
        </w:rPr>
        <w:t xml:space="preserve"> (100 </w:t>
      </w:r>
      <w:proofErr w:type="gramStart"/>
      <w:r w:rsidRPr="00BB2F5B">
        <w:rPr>
          <w:rFonts w:eastAsia="Times New Roman" w:cs="Times New Roman"/>
        </w:rPr>
        <w:t>nL</w:t>
      </w:r>
      <w:proofErr w:type="gramEnd"/>
      <w:r w:rsidRPr="00BB2F5B">
        <w:rPr>
          <w:rFonts w:eastAsia="Times New Roman" w:cs="Times New Roman"/>
        </w:rPr>
        <w:t xml:space="preserve"> / 500 nL or 1 µL / 5 µL depending on the chip option) that can </w:t>
      </w:r>
      <w:r w:rsidRPr="00BB2F5B">
        <w:rPr>
          <w:rFonts w:eastAsia="Times New Roman" w:cs="Times New Roman"/>
          <w:b/>
          <w:bCs/>
        </w:rPr>
        <w:t xml:space="preserve">fill and dispense as </w:t>
      </w:r>
      <w:del w:id="41" w:author="Ira Sabran" w:date="2014-04-07T08:19:00Z">
        <w:r w:rsidRPr="00BB2F5B" w:rsidDel="00C2308D">
          <w:rPr>
            <w:rFonts w:eastAsia="Times New Roman" w:cs="Times New Roman"/>
            <w:b/>
            <w:bCs/>
          </w:rPr>
          <w:delText xml:space="preserve">fast </w:delText>
        </w:r>
      </w:del>
      <w:ins w:id="42" w:author="Ira Sabran" w:date="2014-04-07T08:19:00Z">
        <w:r w:rsidR="00C2308D">
          <w:rPr>
            <w:rFonts w:eastAsia="Times New Roman" w:cs="Times New Roman"/>
            <w:b/>
            <w:bCs/>
          </w:rPr>
          <w:t>rapidly</w:t>
        </w:r>
        <w:r w:rsidR="00C2308D" w:rsidRPr="00BB2F5B">
          <w:rPr>
            <w:rFonts w:eastAsia="Times New Roman" w:cs="Times New Roman"/>
            <w:b/>
            <w:bCs/>
          </w:rPr>
          <w:t xml:space="preserve"> </w:t>
        </w:r>
      </w:ins>
      <w:r w:rsidRPr="00BB2F5B">
        <w:rPr>
          <w:rFonts w:eastAsia="Times New Roman" w:cs="Times New Roman"/>
          <w:b/>
          <w:bCs/>
        </w:rPr>
        <w:t>as 10 times per second.</w:t>
      </w:r>
    </w:p>
    <w:p w14:paraId="7F9E5BEF" w14:textId="77777777" w:rsidR="00BB2F5B" w:rsidRPr="00BB2F5B" w:rsidRDefault="00C2308D" w:rsidP="00BB2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ins w:id="43" w:author="Ira Sabran" w:date="2014-04-07T08:19:00Z">
        <w:r>
          <w:rPr>
            <w:rFonts w:eastAsia="Times New Roman" w:cs="Times New Roman"/>
            <w:b/>
            <w:bCs/>
          </w:rPr>
          <w:t xml:space="preserve">Optional </w:t>
        </w:r>
      </w:ins>
      <w:r w:rsidR="00BB2F5B" w:rsidRPr="00BB2F5B">
        <w:rPr>
          <w:rFonts w:eastAsia="Times New Roman" w:cs="Times New Roman"/>
          <w:b/>
          <w:bCs/>
        </w:rPr>
        <w:t>Integrated Ingredient Holders</w:t>
      </w:r>
      <w:del w:id="44" w:author="Ira Sabran" w:date="2014-04-07T08:19:00Z">
        <w:r w:rsidR="00BB2F5B" w:rsidRPr="00BB2F5B" w:rsidDel="00C2308D">
          <w:rPr>
            <w:rFonts w:eastAsia="Times New Roman" w:cs="Times New Roman"/>
            <w:b/>
            <w:bCs/>
          </w:rPr>
          <w:delText xml:space="preserve"> (optional)</w:delText>
        </w:r>
      </w:del>
    </w:p>
    <w:p w14:paraId="7939E7F7" w14:textId="77777777" w:rsidR="00BB2F5B" w:rsidRPr="00BB2F5B" w:rsidRDefault="00BB2F5B" w:rsidP="00BB2F5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2F5B">
        <w:rPr>
          <w:rFonts w:eastAsia="Times New Roman" w:cs="Times New Roman"/>
        </w:rPr>
        <w:t xml:space="preserve">The Mantis comes fitted with removable </w:t>
      </w:r>
      <w:del w:id="45" w:author="Ira Sabran" w:date="2014-04-07T08:19:00Z">
        <w:r w:rsidRPr="00BB2F5B" w:rsidDel="00C2308D">
          <w:rPr>
            <w:rFonts w:eastAsia="Times New Roman" w:cs="Times New Roman"/>
          </w:rPr>
          <w:delText xml:space="preserve">ingredient </w:delText>
        </w:r>
      </w:del>
      <w:ins w:id="46" w:author="Ira Sabran" w:date="2014-04-07T08:19:00Z">
        <w:r w:rsidR="00C2308D">
          <w:rPr>
            <w:rFonts w:eastAsia="Times New Roman" w:cs="Times New Roman"/>
          </w:rPr>
          <w:t>reagent</w:t>
        </w:r>
        <w:r w:rsidR="00C2308D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holders that allow </w:t>
      </w:r>
      <w:del w:id="47" w:author="Ira Sabran" w:date="2014-04-07T08:20:00Z">
        <w:r w:rsidRPr="00BB2F5B" w:rsidDel="00C2308D">
          <w:rPr>
            <w:rFonts w:eastAsia="Times New Roman" w:cs="Times New Roman"/>
          </w:rPr>
          <w:delText xml:space="preserve">ingredients </w:delText>
        </w:r>
      </w:del>
      <w:ins w:id="48" w:author="Ira Sabran" w:date="2014-04-07T08:20:00Z">
        <w:r w:rsidR="00C2308D">
          <w:rPr>
            <w:rFonts w:eastAsia="Times New Roman" w:cs="Times New Roman"/>
          </w:rPr>
          <w:t>reagents</w:t>
        </w:r>
        <w:r w:rsidR="00C2308D" w:rsidRPr="00BB2F5B">
          <w:rPr>
            <w:rFonts w:eastAsia="Times New Roman" w:cs="Times New Roman"/>
          </w:rPr>
          <w:t xml:space="preserve"> </w:t>
        </w:r>
      </w:ins>
      <w:r w:rsidRPr="00BB2F5B">
        <w:rPr>
          <w:rFonts w:eastAsia="Times New Roman" w:cs="Times New Roman"/>
        </w:rPr>
        <w:t xml:space="preserve">in </w:t>
      </w:r>
      <w:del w:id="49" w:author="Ira Sabran" w:date="2014-04-07T08:20:00Z">
        <w:r w:rsidRPr="00BB2F5B" w:rsidDel="00C2308D">
          <w:rPr>
            <w:rFonts w:eastAsia="Times New Roman" w:cs="Times New Roman"/>
          </w:rPr>
          <w:delText xml:space="preserve">50ml </w:delText>
        </w:r>
      </w:del>
      <w:ins w:id="50" w:author="Ira Sabran" w:date="2014-04-07T08:20:00Z">
        <w:r w:rsidR="00C2308D" w:rsidRPr="00BB2F5B">
          <w:rPr>
            <w:rFonts w:eastAsia="Times New Roman" w:cs="Times New Roman"/>
          </w:rPr>
          <w:t>50m</w:t>
        </w:r>
        <w:r w:rsidR="00C2308D">
          <w:rPr>
            <w:rFonts w:eastAsia="Times New Roman" w:cs="Times New Roman"/>
          </w:rPr>
          <w:t>L</w:t>
        </w:r>
        <w:r w:rsidR="00C2308D" w:rsidRPr="00BB2F5B">
          <w:rPr>
            <w:rFonts w:eastAsia="Times New Roman" w:cs="Times New Roman"/>
          </w:rPr>
          <w:t xml:space="preserve"> </w:t>
        </w:r>
        <w:r w:rsidR="00C2308D">
          <w:rPr>
            <w:rFonts w:eastAsia="Times New Roman" w:cs="Times New Roman"/>
          </w:rPr>
          <w:t>F</w:t>
        </w:r>
      </w:ins>
      <w:del w:id="51" w:author="Ira Sabran" w:date="2014-04-07T08:20:00Z">
        <w:r w:rsidRPr="00BB2F5B" w:rsidDel="00C2308D">
          <w:rPr>
            <w:rFonts w:eastAsia="Times New Roman" w:cs="Times New Roman"/>
          </w:rPr>
          <w:delText>f</w:delText>
        </w:r>
      </w:del>
      <w:r w:rsidRPr="00BB2F5B">
        <w:rPr>
          <w:rFonts w:eastAsia="Times New Roman" w:cs="Times New Roman"/>
        </w:rPr>
        <w:t>alcon tubes to sit safely during the dispense with no need for additional racks or risk of tipping/spilling.</w:t>
      </w:r>
    </w:p>
    <w:p w14:paraId="3D84F095" w14:textId="77777777" w:rsidR="00BB2F5B" w:rsidRPr="00BB2F5B" w:rsidRDefault="00BB2F5B"/>
    <w:sectPr w:rsidR="00BB2F5B" w:rsidRPr="00BB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Ira Sabran" w:date="2014-04-07T08:04:00Z" w:initials="IS">
    <w:p w14:paraId="6CAC8C02" w14:textId="77777777" w:rsidR="004704AA" w:rsidRDefault="004704AA">
      <w:pPr>
        <w:pStyle w:val="CommentText"/>
      </w:pPr>
      <w:r>
        <w:rPr>
          <w:rStyle w:val="CommentReference"/>
        </w:rPr>
        <w:annotationRef/>
      </w:r>
      <w:r>
        <w:t>Needs work. I’m not sure what the point is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AC8C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5B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704A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B2F5B"/>
    <w:rsid w:val="00BF4B57"/>
    <w:rsid w:val="00BF6075"/>
    <w:rsid w:val="00C0288D"/>
    <w:rsid w:val="00C230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A75C"/>
  <w15:chartTrackingRefBased/>
  <w15:docId w15:val="{4EAEF213-D1CA-47C0-BED0-6478D96B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F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2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F5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0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4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2014-04-07T11:53:00Z</dcterms:created>
  <dcterms:modified xsi:type="dcterms:W3CDTF">2014-04-07T12:21:00Z</dcterms:modified>
</cp:coreProperties>
</file>