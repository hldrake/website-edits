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751662">
      <w:r>
        <w:t>Mantis Software</w:t>
      </w:r>
    </w:p>
    <w:p w:rsidR="00751662" w:rsidRDefault="00751662">
      <w:hyperlink r:id="rId4" w:history="1">
        <w:r w:rsidRPr="00064846">
          <w:rPr>
            <w:rStyle w:val="Hyperlink"/>
          </w:rPr>
          <w:t>http://www.formulatrix.com/demosite/liquid-handling/products/mantis/index.html#tabbed-nav=tab5</w:t>
        </w:r>
      </w:hyperlink>
    </w:p>
    <w:p w:rsidR="00751662" w:rsidRDefault="00751662"/>
    <w:p w:rsidR="00751662" w:rsidRDefault="00751662">
      <w:r>
        <w:t>The Mantis’ software provides a straightforward, user-friendly way to design and execute the most complicated dispenses. The control software lets you visually lay out a microplate dispense easily. Using the software, the Mantis can be set up for gradients and backfilling. The Mantis software can easily import</w:t>
      </w:r>
      <w:del w:id="0" w:author="Ira Sabran" w:date="2014-04-07T08:26:00Z">
        <w:r w:rsidDel="00751662">
          <w:delText xml:space="preserve"> from </w:delText>
        </w:r>
      </w:del>
      <w:r>
        <w:t xml:space="preserve">.txt and </w:t>
      </w:r>
      <w:del w:id="1" w:author="Ira Sabran" w:date="2014-04-07T08:26:00Z">
        <w:r w:rsidDel="00751662">
          <w:delText xml:space="preserve">excel </w:delText>
        </w:r>
      </w:del>
      <w:ins w:id="2" w:author="Ira Sabran" w:date="2014-04-07T08:26:00Z">
        <w:r>
          <w:t>E</w:t>
        </w:r>
        <w:r>
          <w:t xml:space="preserve">xcel </w:t>
        </w:r>
      </w:ins>
      <w:r>
        <w:t>files. With onboard Microsoft Excel integration, a user can quickly jump from the Mantis software to direct</w:t>
      </w:r>
      <w:ins w:id="3" w:author="Ira Sabran" w:date="2014-04-07T08:26:00Z">
        <w:r>
          <w:t>ly</w:t>
        </w:r>
      </w:ins>
      <w:r>
        <w:t xml:space="preserve"> edit</w:t>
      </w:r>
      <w:bookmarkStart w:id="4" w:name="_GoBack"/>
      <w:bookmarkEnd w:id="4"/>
      <w:del w:id="5" w:author="Ira Sabran" w:date="2014-04-07T08:26:00Z">
        <w:r w:rsidDel="00751662">
          <w:delText>ing</w:delText>
        </w:r>
      </w:del>
      <w:r>
        <w:t xml:space="preserve"> Excel spreadsheets.</w:t>
      </w:r>
    </w:p>
    <w:sectPr w:rsidR="0075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62"/>
    <w:rsid w:val="00012094"/>
    <w:rsid w:val="000137C1"/>
    <w:rsid w:val="00036629"/>
    <w:rsid w:val="00060215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5F7CFD"/>
    <w:rsid w:val="00605E62"/>
    <w:rsid w:val="006270E8"/>
    <w:rsid w:val="0064429E"/>
    <w:rsid w:val="00660FEB"/>
    <w:rsid w:val="006B6AEE"/>
    <w:rsid w:val="006E7B16"/>
    <w:rsid w:val="007165DF"/>
    <w:rsid w:val="00744CEC"/>
    <w:rsid w:val="00751662"/>
    <w:rsid w:val="00785385"/>
    <w:rsid w:val="007A75BC"/>
    <w:rsid w:val="0083731B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E60F2"/>
    <w:rsid w:val="00B01E11"/>
    <w:rsid w:val="00B46AFF"/>
    <w:rsid w:val="00B805C7"/>
    <w:rsid w:val="00BF4B57"/>
    <w:rsid w:val="00BF6075"/>
    <w:rsid w:val="00C0288D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9C0A8-5B36-4184-8016-60A0FE9C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formulatrix.com/demosite/liquid-handling/products/mantis/index.html#tabbed-nav=t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2014-04-07T12:24:00Z</dcterms:created>
  <dcterms:modified xsi:type="dcterms:W3CDTF">2014-04-07T12:27:00Z</dcterms:modified>
</cp:coreProperties>
</file>