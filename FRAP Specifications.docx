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F15C89">
      <w:r>
        <w:t>FRAP Specifications</w:t>
      </w:r>
    </w:p>
    <w:p w:rsidR="00F15C89" w:rsidRDefault="00F15C89">
      <w:hyperlink r:id="rId5" w:history="1">
        <w:r w:rsidRPr="00DA4ACF">
          <w:rPr>
            <w:rStyle w:val="Hyperlink"/>
          </w:rPr>
          <w:t>http://www.formulatrix.com/demosite/protein-crystallization/products/frap/index.html#tabbed-nav=tab5</w:t>
        </w:r>
      </w:hyperlink>
    </w:p>
    <w:p w:rsidR="00F15C89" w:rsidRDefault="00F15C89"/>
    <w:p w:rsidR="00F15C89" w:rsidRPr="00F15C89" w:rsidRDefault="00F15C89" w:rsidP="00F15C89">
      <w:pPr>
        <w:rPr>
          <w:b/>
          <w:bCs/>
        </w:rPr>
      </w:pPr>
      <w:r w:rsidRPr="00F15C89">
        <w:rPr>
          <w:b/>
          <w:bCs/>
        </w:rPr>
        <w:t>Specifications</w:t>
      </w:r>
      <w:del w:id="0" w:author="Ira Sabran" w:date="2014-04-09T14:31:00Z">
        <w:r w:rsidRPr="00F15C89" w:rsidDel="002E34AD">
          <w:rPr>
            <w:b/>
            <w:bCs/>
          </w:rPr>
          <w:delText>:</w:delText>
        </w:r>
      </w:del>
    </w:p>
    <w:p w:rsidR="00F15C89" w:rsidRPr="00F15C89" w:rsidRDefault="00F15C89" w:rsidP="00F15C89">
      <w:r w:rsidRPr="00F15C89">
        <w:rPr>
          <w:b/>
          <w:bCs/>
        </w:rPr>
        <w:t>Plate Capacity</w:t>
      </w:r>
      <w:del w:id="1" w:author="Ira Sabran" w:date="2014-04-09T14:32:00Z">
        <w:r w:rsidRPr="00F15C89" w:rsidDel="002E34AD">
          <w:rPr>
            <w:b/>
            <w:bCs/>
          </w:rPr>
          <w:delText>:</w:delText>
        </w:r>
      </w:del>
      <w:del w:id="2" w:author="Ira Sabran" w:date="2014-04-09T14:31:00Z">
        <w:r w:rsidRPr="00F15C89" w:rsidDel="002E34AD">
          <w:rPr>
            <w:b/>
            <w:bCs/>
          </w:rPr>
          <w:delText xml:space="preserve"> </w:delText>
        </w:r>
      </w:del>
      <w:r w:rsidRPr="00F15C89">
        <w:br/>
        <w:t>Standalone FRAP system</w:t>
      </w:r>
      <w:ins w:id="3" w:author="Ira Sabran" w:date="2014-04-09T14:31:00Z">
        <w:r w:rsidR="002E34AD">
          <w:t>s</w:t>
        </w:r>
      </w:ins>
      <w:r w:rsidRPr="00F15C89">
        <w:t xml:space="preserve"> </w:t>
      </w:r>
      <w:del w:id="4" w:author="Ira Sabran" w:date="2014-04-09T14:32:00Z">
        <w:r w:rsidRPr="00F15C89" w:rsidDel="002E34AD">
          <w:delText xml:space="preserve">can </w:delText>
        </w:r>
      </w:del>
      <w:r w:rsidRPr="00F15C89">
        <w:t>hold 2 SBS plates.</w:t>
      </w:r>
    </w:p>
    <w:p w:rsidR="00F15C89" w:rsidRPr="00F15C89" w:rsidRDefault="00F15C89" w:rsidP="00F15C89">
      <w:r w:rsidRPr="00F15C89">
        <w:rPr>
          <w:b/>
          <w:bCs/>
        </w:rPr>
        <w:t>Temperature Regulation</w:t>
      </w:r>
      <w:del w:id="5" w:author="Ira Sabran" w:date="2014-04-09T14:32:00Z">
        <w:r w:rsidRPr="00F15C89" w:rsidDel="002E34AD">
          <w:rPr>
            <w:b/>
            <w:bCs/>
          </w:rPr>
          <w:delText>:</w:delText>
        </w:r>
      </w:del>
      <w:r w:rsidRPr="00F15C89">
        <w:br/>
      </w:r>
      <w:proofErr w:type="spellStart"/>
      <w:r w:rsidRPr="00F15C89">
        <w:t>Peltier</w:t>
      </w:r>
      <w:proofErr w:type="spellEnd"/>
      <w:r w:rsidRPr="00F15C89">
        <w:t xml:space="preserve"> heat exchanger option: Regulates temperature </w:t>
      </w:r>
      <w:ins w:id="6" w:author="Ira Sabran" w:date="2014-04-09T14:33:00Z">
        <w:r w:rsidR="002E34AD">
          <w:t>in the</w:t>
        </w:r>
        <w:r w:rsidR="002E34AD" w:rsidRPr="00F15C89">
          <w:t xml:space="preserve"> range of</w:t>
        </w:r>
        <w:r w:rsidR="002E34AD" w:rsidRPr="00F15C89">
          <w:t xml:space="preserve"> </w:t>
        </w:r>
        <w:r w:rsidR="002E34AD" w:rsidRPr="00F15C89">
          <w:t>5°C below or 7°C above</w:t>
        </w:r>
        <w:r w:rsidR="002E34AD" w:rsidRPr="00F15C89">
          <w:t xml:space="preserve"> </w:t>
        </w:r>
        <w:r w:rsidR="002E34AD">
          <w:t xml:space="preserve">ambient </w:t>
        </w:r>
      </w:ins>
      <w:r w:rsidRPr="00F15C89">
        <w:t>to +/-0.5°C</w:t>
      </w:r>
      <w:del w:id="7" w:author="Ira Sabran" w:date="2014-04-09T14:34:00Z">
        <w:r w:rsidRPr="00F15C89" w:rsidDel="002E34AD">
          <w:delText xml:space="preserve"> with </w:delText>
        </w:r>
      </w:del>
      <w:del w:id="8" w:author="Ira Sabran" w:date="2014-04-09T14:33:00Z">
        <w:r w:rsidRPr="00F15C89" w:rsidDel="002E34AD">
          <w:delText xml:space="preserve">a range of 5°C below or 7°C above </w:delText>
        </w:r>
      </w:del>
      <w:del w:id="9" w:author="Ira Sabran" w:date="2014-04-09T14:34:00Z">
        <w:r w:rsidRPr="00F15C89" w:rsidDel="002E34AD">
          <w:delText>room temperature</w:delText>
        </w:r>
      </w:del>
      <w:r w:rsidRPr="00F15C89">
        <w:t>.</w:t>
      </w:r>
    </w:p>
    <w:p w:rsidR="00F15C89" w:rsidRPr="00F15C89" w:rsidRDefault="00F15C89" w:rsidP="00F15C89">
      <w:r w:rsidRPr="00F15C89">
        <w:rPr>
          <w:b/>
          <w:bCs/>
        </w:rPr>
        <w:t xml:space="preserve">Compatible </w:t>
      </w:r>
      <w:del w:id="10" w:author="Ira Sabran" w:date="2014-04-09T14:34:00Z">
        <w:r w:rsidRPr="00F15C89" w:rsidDel="002E34AD">
          <w:rPr>
            <w:b/>
            <w:bCs/>
          </w:rPr>
          <w:delText xml:space="preserve">plate </w:delText>
        </w:r>
      </w:del>
      <w:ins w:id="11" w:author="Ira Sabran" w:date="2014-04-09T14:34:00Z">
        <w:r w:rsidR="002E34AD">
          <w:rPr>
            <w:b/>
            <w:bCs/>
          </w:rPr>
          <w:t>P</w:t>
        </w:r>
        <w:r w:rsidR="002E34AD" w:rsidRPr="00F15C89">
          <w:rPr>
            <w:b/>
            <w:bCs/>
          </w:rPr>
          <w:t xml:space="preserve">late </w:t>
        </w:r>
      </w:ins>
      <w:del w:id="12" w:author="Ira Sabran" w:date="2014-04-09T14:34:00Z">
        <w:r w:rsidRPr="00F15C89" w:rsidDel="002E34AD">
          <w:rPr>
            <w:b/>
            <w:bCs/>
          </w:rPr>
          <w:delText>types</w:delText>
        </w:r>
      </w:del>
      <w:ins w:id="13" w:author="Ira Sabran" w:date="2014-04-09T14:34:00Z">
        <w:r w:rsidR="002E34AD">
          <w:rPr>
            <w:b/>
            <w:bCs/>
          </w:rPr>
          <w:t>T</w:t>
        </w:r>
        <w:r w:rsidR="002E34AD" w:rsidRPr="00F15C89">
          <w:rPr>
            <w:b/>
            <w:bCs/>
          </w:rPr>
          <w:t>ypes</w:t>
        </w:r>
      </w:ins>
      <w:del w:id="14" w:author="Ira Sabran" w:date="2014-04-09T14:34:00Z">
        <w:r w:rsidRPr="00F15C89" w:rsidDel="002E34AD">
          <w:rPr>
            <w:b/>
            <w:bCs/>
          </w:rPr>
          <w:delText>:</w:delText>
        </w:r>
      </w:del>
      <w:r w:rsidRPr="00F15C89">
        <w:br/>
        <w:t>SBS standard LCP plate</w:t>
      </w:r>
      <w:ins w:id="15" w:author="Ira Sabran" w:date="2014-04-09T14:34:00Z">
        <w:r w:rsidR="002E34AD">
          <w:t>s</w:t>
        </w:r>
      </w:ins>
      <w:r w:rsidRPr="00F15C89">
        <w:t xml:space="preserve"> (127.8 x 85.5 mm x 14.4</w:t>
      </w:r>
      <w:ins w:id="16" w:author="Ira Sabran" w:date="2014-04-09T14:34:00Z">
        <w:r w:rsidR="002E34AD">
          <w:t xml:space="preserve"> </w:t>
        </w:r>
      </w:ins>
      <w:r w:rsidRPr="00F15C89">
        <w:t>mm); LCP thin glass plates (127.8 x 85.5 mm x 1</w:t>
      </w:r>
      <w:ins w:id="17" w:author="Ira Sabran" w:date="2014-04-09T14:34:00Z">
        <w:r w:rsidR="002E34AD">
          <w:t xml:space="preserve"> </w:t>
        </w:r>
      </w:ins>
      <w:r w:rsidRPr="00F15C89">
        <w:t>mm)</w:t>
      </w:r>
      <w:del w:id="18" w:author="Ira Sabran" w:date="2014-04-09T14:34:00Z">
        <w:r w:rsidRPr="00F15C89" w:rsidDel="002E34AD">
          <w:delText>;</w:delText>
        </w:r>
      </w:del>
    </w:p>
    <w:p w:rsidR="00F15C89" w:rsidRPr="00F15C89" w:rsidRDefault="00F15C89" w:rsidP="00F15C89">
      <w:r w:rsidRPr="00F15C89">
        <w:rPr>
          <w:b/>
          <w:bCs/>
        </w:rPr>
        <w:t xml:space="preserve">Compound </w:t>
      </w:r>
      <w:del w:id="19" w:author="Ira Sabran" w:date="2014-04-09T14:35:00Z">
        <w:r w:rsidRPr="00F15C89" w:rsidDel="002E34AD">
          <w:rPr>
            <w:b/>
            <w:bCs/>
          </w:rPr>
          <w:delText>z</w:delText>
        </w:r>
      </w:del>
      <w:ins w:id="20" w:author="Ira Sabran" w:date="2014-04-09T14:35:00Z">
        <w:r w:rsidR="002E34AD">
          <w:rPr>
            <w:b/>
            <w:bCs/>
          </w:rPr>
          <w:t>Z</w:t>
        </w:r>
      </w:ins>
      <w:r w:rsidRPr="00F15C89">
        <w:rPr>
          <w:b/>
          <w:bCs/>
        </w:rPr>
        <w:t>oom</w:t>
      </w:r>
      <w:del w:id="21" w:author="Ira Sabran" w:date="2014-04-09T14:35:00Z">
        <w:r w:rsidRPr="00F15C89" w:rsidDel="002E34AD">
          <w:rPr>
            <w:b/>
            <w:bCs/>
          </w:rPr>
          <w:delText xml:space="preserve"> </w:delText>
        </w:r>
      </w:del>
      <w:del w:id="22" w:author="Ira Sabran" w:date="2014-04-09T14:34:00Z">
        <w:r w:rsidRPr="00F15C89" w:rsidDel="002E34AD">
          <w:rPr>
            <w:b/>
            <w:bCs/>
          </w:rPr>
          <w:delText>:</w:delText>
        </w:r>
      </w:del>
    </w:p>
    <w:tbl>
      <w:tblPr>
        <w:tblW w:w="6600" w:type="dxa"/>
        <w:tblCellSpacing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310"/>
        <w:gridCol w:w="1569"/>
        <w:gridCol w:w="1476"/>
        <w:gridCol w:w="787"/>
      </w:tblGrid>
      <w:tr w:rsidR="00F15C89" w:rsidRPr="00F15C89" w:rsidTr="00F15C89">
        <w:trPr>
          <w:trHeight w:val="450"/>
          <w:tblCellSpacing w:w="0" w:type="dxa"/>
        </w:trPr>
        <w:tc>
          <w:tcPr>
            <w:tcW w:w="1500" w:type="dxa"/>
            <w:shd w:val="clear" w:color="auto" w:fill="F7941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5C89" w:rsidRPr="00F15C89" w:rsidRDefault="00F15C89" w:rsidP="00F15C89">
            <w:pPr>
              <w:rPr>
                <w:b/>
                <w:bCs/>
              </w:rPr>
            </w:pPr>
            <w:r w:rsidRPr="00F15C89">
              <w:rPr>
                <w:b/>
                <w:bCs/>
              </w:rPr>
              <w:t>Zoom</w:t>
            </w:r>
          </w:p>
        </w:tc>
        <w:tc>
          <w:tcPr>
            <w:tcW w:w="1356" w:type="dxa"/>
            <w:shd w:val="clear" w:color="auto" w:fill="F7941F"/>
            <w:vAlign w:val="center"/>
            <w:hideMark/>
          </w:tcPr>
          <w:p w:rsidR="00F15C89" w:rsidRPr="00F15C89" w:rsidRDefault="00F15C89" w:rsidP="00F15C89">
            <w:pPr>
              <w:rPr>
                <w:b/>
                <w:bCs/>
              </w:rPr>
            </w:pPr>
            <w:r w:rsidRPr="00F15C89">
              <w:rPr>
                <w:b/>
                <w:bCs/>
              </w:rPr>
              <w:t>N.A.</w:t>
            </w:r>
          </w:p>
        </w:tc>
        <w:tc>
          <w:tcPr>
            <w:tcW w:w="1620" w:type="dxa"/>
            <w:shd w:val="clear" w:color="auto" w:fill="F7941F"/>
            <w:vAlign w:val="center"/>
            <w:hideMark/>
          </w:tcPr>
          <w:p w:rsidR="00F15C89" w:rsidRPr="00F15C89" w:rsidRDefault="00F15C89" w:rsidP="00F15C89">
            <w:pPr>
              <w:rPr>
                <w:b/>
                <w:bCs/>
              </w:rPr>
            </w:pPr>
            <w:r w:rsidRPr="00F15C89">
              <w:rPr>
                <w:b/>
                <w:bCs/>
              </w:rPr>
              <w:t>Depth of Field</w:t>
            </w:r>
          </w:p>
        </w:tc>
        <w:tc>
          <w:tcPr>
            <w:tcW w:w="1224" w:type="dxa"/>
            <w:shd w:val="clear" w:color="auto" w:fill="F7941F"/>
            <w:vAlign w:val="center"/>
            <w:hideMark/>
          </w:tcPr>
          <w:p w:rsidR="00F15C89" w:rsidRPr="00F15C89" w:rsidRDefault="00F15C89" w:rsidP="002E34AD">
            <w:pPr>
              <w:rPr>
                <w:b/>
                <w:bCs/>
              </w:rPr>
            </w:pPr>
            <w:r w:rsidRPr="00F15C89">
              <w:rPr>
                <w:b/>
                <w:bCs/>
              </w:rPr>
              <w:t xml:space="preserve">Field of </w:t>
            </w:r>
            <w:del w:id="23" w:author="Ira Sabran" w:date="2014-04-09T14:35:00Z">
              <w:r w:rsidRPr="00F15C89" w:rsidDel="002E34AD">
                <w:rPr>
                  <w:b/>
                  <w:bCs/>
                </w:rPr>
                <w:delText>view</w:delText>
              </w:r>
            </w:del>
            <w:ins w:id="24" w:author="Ira Sabran" w:date="2014-04-09T14:35:00Z">
              <w:r w:rsidR="002E34AD">
                <w:rPr>
                  <w:b/>
                  <w:bCs/>
                </w:rPr>
                <w:t>V</w:t>
              </w:r>
              <w:r w:rsidR="002E34AD" w:rsidRPr="00F15C89">
                <w:rPr>
                  <w:b/>
                  <w:bCs/>
                </w:rPr>
                <w:t>iew</w:t>
              </w:r>
            </w:ins>
          </w:p>
        </w:tc>
        <w:tc>
          <w:tcPr>
            <w:tcW w:w="780" w:type="dxa"/>
            <w:shd w:val="clear" w:color="auto" w:fill="F7941F"/>
            <w:vAlign w:val="center"/>
            <w:hideMark/>
          </w:tcPr>
          <w:p w:rsidR="00F15C89" w:rsidRPr="00F15C89" w:rsidRDefault="00F15C89" w:rsidP="002E34AD">
            <w:pPr>
              <w:rPr>
                <w:b/>
                <w:bCs/>
              </w:rPr>
            </w:pPr>
            <w:r w:rsidRPr="00F15C89">
              <w:rPr>
                <w:b/>
                <w:bCs/>
              </w:rPr>
              <w:t xml:space="preserve">Pixel </w:t>
            </w:r>
            <w:del w:id="25" w:author="Ira Sabran" w:date="2014-04-09T14:35:00Z">
              <w:r w:rsidRPr="00F15C89" w:rsidDel="002E34AD">
                <w:rPr>
                  <w:b/>
                  <w:bCs/>
                </w:rPr>
                <w:delText>size</w:delText>
              </w:r>
            </w:del>
            <w:ins w:id="26" w:author="Ira Sabran" w:date="2014-04-09T14:35:00Z">
              <w:r w:rsidR="002E34AD">
                <w:rPr>
                  <w:b/>
                  <w:bCs/>
                </w:rPr>
                <w:t>S</w:t>
              </w:r>
              <w:r w:rsidR="002E34AD" w:rsidRPr="00F15C89">
                <w:rPr>
                  <w:b/>
                  <w:bCs/>
                </w:rPr>
                <w:t>ize</w:t>
              </w:r>
            </w:ins>
          </w:p>
        </w:tc>
      </w:tr>
      <w:tr w:rsidR="00F15C89" w:rsidRPr="00F15C89" w:rsidTr="00F15C8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89" w:rsidRPr="00F15C89" w:rsidRDefault="00F15C89" w:rsidP="00F15C89">
            <w:r w:rsidRPr="00F15C89">
              <w:t>1.1x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5C89" w:rsidRPr="00F15C89" w:rsidRDefault="00F15C89" w:rsidP="00F15C89">
            <w:r w:rsidRPr="00F15C89">
              <w:t>0.06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5C89" w:rsidRPr="00F15C89" w:rsidRDefault="00F15C89" w:rsidP="00F15C89">
            <w:r w:rsidRPr="00F15C89">
              <w:t>294 μm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5C89" w:rsidRPr="00F15C89" w:rsidRDefault="00F15C89" w:rsidP="002E34AD">
            <w:r w:rsidRPr="00F15C89">
              <w:t>8.1</w:t>
            </w:r>
            <w:del w:id="27" w:author="Ira Sabran" w:date="2014-04-09T14:35:00Z">
              <w:r w:rsidRPr="00F15C89" w:rsidDel="002E34AD">
                <w:delText>mm</w:delText>
              </w:r>
            </w:del>
            <w:r w:rsidRPr="00F15C89">
              <w:t xml:space="preserve"> x 6.1</w:t>
            </w:r>
            <w:ins w:id="28" w:author="Ira Sabran" w:date="2014-04-09T14:35:00Z">
              <w:r w:rsidR="002E34AD">
                <w:t xml:space="preserve"> </w:t>
              </w:r>
            </w:ins>
            <w:r w:rsidRPr="00F15C89"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5C89" w:rsidRPr="00F15C89" w:rsidRDefault="00F15C89" w:rsidP="00F15C89">
            <w:r w:rsidRPr="00F15C89">
              <w:t>5.8 μm</w:t>
            </w:r>
          </w:p>
        </w:tc>
      </w:tr>
      <w:tr w:rsidR="00F15C89" w:rsidRPr="00F15C89" w:rsidTr="00F15C89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89" w:rsidRPr="00F15C89" w:rsidRDefault="00F15C89" w:rsidP="00F15C89">
            <w:r w:rsidRPr="00F15C89">
              <w:t>5.5x</w:t>
            </w:r>
          </w:p>
        </w:tc>
        <w:tc>
          <w:tcPr>
            <w:tcW w:w="0" w:type="auto"/>
            <w:vAlign w:val="center"/>
            <w:hideMark/>
          </w:tcPr>
          <w:p w:rsidR="00F15C89" w:rsidRPr="00F15C89" w:rsidRDefault="00F15C89" w:rsidP="00F15C89">
            <w:r w:rsidRPr="00F15C89">
              <w:t>0.25</w:t>
            </w:r>
          </w:p>
        </w:tc>
        <w:tc>
          <w:tcPr>
            <w:tcW w:w="0" w:type="auto"/>
            <w:vAlign w:val="center"/>
            <w:hideMark/>
          </w:tcPr>
          <w:p w:rsidR="00F15C89" w:rsidRPr="00F15C89" w:rsidRDefault="00F15C89" w:rsidP="00F15C89">
            <w:r w:rsidRPr="00F15C89">
              <w:t>17 μm</w:t>
            </w:r>
          </w:p>
        </w:tc>
        <w:tc>
          <w:tcPr>
            <w:tcW w:w="0" w:type="auto"/>
            <w:vAlign w:val="center"/>
            <w:hideMark/>
          </w:tcPr>
          <w:p w:rsidR="00F15C89" w:rsidRPr="00F15C89" w:rsidRDefault="00F15C89" w:rsidP="002E34AD">
            <w:r w:rsidRPr="00F15C89">
              <w:t>1.6</w:t>
            </w:r>
            <w:del w:id="29" w:author="Ira Sabran" w:date="2014-04-09T14:35:00Z">
              <w:r w:rsidRPr="00F15C89" w:rsidDel="002E34AD">
                <w:delText>mm</w:delText>
              </w:r>
            </w:del>
            <w:r w:rsidRPr="00F15C89">
              <w:t xml:space="preserve"> x 1.2</w:t>
            </w:r>
            <w:ins w:id="30" w:author="Ira Sabran" w:date="2014-04-09T14:35:00Z">
              <w:r w:rsidR="002E34AD">
                <w:t xml:space="preserve"> </w:t>
              </w:r>
            </w:ins>
            <w:r w:rsidRPr="00F15C89">
              <w:t>mm</w:t>
            </w:r>
          </w:p>
        </w:tc>
        <w:tc>
          <w:tcPr>
            <w:tcW w:w="0" w:type="auto"/>
            <w:vAlign w:val="center"/>
            <w:hideMark/>
          </w:tcPr>
          <w:p w:rsidR="00F15C89" w:rsidRPr="00F15C89" w:rsidRDefault="00F15C89" w:rsidP="00F15C89">
            <w:r w:rsidRPr="00F15C89">
              <w:t>1.2 μm</w:t>
            </w:r>
          </w:p>
        </w:tc>
      </w:tr>
    </w:tbl>
    <w:p w:rsidR="00F15C89" w:rsidRPr="00F15C89" w:rsidDel="002E34AD" w:rsidRDefault="00F15C89" w:rsidP="00F15C89">
      <w:pPr>
        <w:rPr>
          <w:del w:id="31" w:author="Ira Sabran" w:date="2014-04-09T14:35:00Z"/>
        </w:rPr>
      </w:pPr>
      <w:del w:id="32" w:author="Ira Sabran" w:date="2014-04-09T14:35:00Z">
        <w:r w:rsidRPr="00F15C89" w:rsidDel="002E34AD">
          <w:delText> </w:delText>
        </w:r>
      </w:del>
    </w:p>
    <w:p w:rsidR="00F15C89" w:rsidRPr="00F15C89" w:rsidDel="002E34AD" w:rsidRDefault="00F15C89" w:rsidP="00F15C89">
      <w:pPr>
        <w:rPr>
          <w:del w:id="33" w:author="Ira Sabran" w:date="2014-04-09T14:35:00Z"/>
        </w:rPr>
      </w:pPr>
      <w:del w:id="34" w:author="Ira Sabran" w:date="2014-04-09T14:35:00Z">
        <w:r w:rsidRPr="00F15C89" w:rsidDel="002E34AD">
          <w:delText> </w:delText>
        </w:r>
      </w:del>
    </w:p>
    <w:p w:rsidR="00F15C89" w:rsidRPr="00F15C89" w:rsidDel="002E34AD" w:rsidRDefault="00F15C89" w:rsidP="00F15C89">
      <w:pPr>
        <w:rPr>
          <w:del w:id="35" w:author="Ira Sabran" w:date="2014-04-09T14:35:00Z"/>
        </w:rPr>
      </w:pPr>
      <w:del w:id="36" w:author="Ira Sabran" w:date="2014-04-09T14:35:00Z">
        <w:r w:rsidRPr="00F15C89" w:rsidDel="002E34AD">
          <w:delText> </w:delText>
        </w:r>
      </w:del>
    </w:p>
    <w:p w:rsidR="00F15C89" w:rsidRPr="00F15C89" w:rsidDel="002E34AD" w:rsidRDefault="00F15C89" w:rsidP="00F15C89">
      <w:pPr>
        <w:rPr>
          <w:del w:id="37" w:author="Ira Sabran" w:date="2014-04-09T14:35:00Z"/>
        </w:rPr>
      </w:pPr>
      <w:del w:id="38" w:author="Ira Sabran" w:date="2014-04-09T14:35:00Z">
        <w:r w:rsidRPr="00F15C89" w:rsidDel="002E34AD">
          <w:delText> </w:delText>
        </w:r>
      </w:del>
    </w:p>
    <w:p w:rsidR="00F15C89" w:rsidRPr="00F15C89" w:rsidRDefault="00F15C89" w:rsidP="00F15C89">
      <w:r w:rsidRPr="00F15C89">
        <w:rPr>
          <w:b/>
          <w:bCs/>
        </w:rPr>
        <w:t>Physical Dimensions</w:t>
      </w:r>
      <w:del w:id="39" w:author="Ira Sabran" w:date="2014-04-09T14:36:00Z">
        <w:r w:rsidRPr="00F15C89" w:rsidDel="002E34AD">
          <w:rPr>
            <w:b/>
            <w:bCs/>
          </w:rPr>
          <w:delText>:</w:delText>
        </w:r>
      </w:del>
    </w:p>
    <w:p w:rsidR="00F15C89" w:rsidRPr="00F15C89" w:rsidRDefault="00F15C89" w:rsidP="00F15C89">
      <w:pPr>
        <w:numPr>
          <w:ilvl w:val="0"/>
          <w:numId w:val="1"/>
        </w:numPr>
      </w:pPr>
      <w:r w:rsidRPr="00F15C89">
        <w:t>Depth: 697</w:t>
      </w:r>
      <w:ins w:id="40" w:author="Ira Sabran" w:date="2014-04-09T14:36:00Z">
        <w:r w:rsidR="002E34AD">
          <w:t xml:space="preserve"> </w:t>
        </w:r>
      </w:ins>
      <w:r w:rsidRPr="00F15C89">
        <w:t>mm (27.4</w:t>
      </w:r>
      <w:del w:id="41" w:author="Ira Sabran" w:date="2014-04-09T14:37:00Z">
        <w:r w:rsidRPr="00F15C89" w:rsidDel="002E34AD">
          <w:delText>"</w:delText>
        </w:r>
      </w:del>
      <w:ins w:id="42" w:author="Ira Sabran" w:date="2014-04-09T14:37:00Z">
        <w:r w:rsidR="002E34AD">
          <w:t xml:space="preserve"> in.</w:t>
        </w:r>
      </w:ins>
      <w:r w:rsidRPr="00F15C89">
        <w:t>)</w:t>
      </w:r>
    </w:p>
    <w:p w:rsidR="00F15C89" w:rsidRPr="00F15C89" w:rsidRDefault="00F15C89" w:rsidP="00F15C89">
      <w:pPr>
        <w:numPr>
          <w:ilvl w:val="0"/>
          <w:numId w:val="1"/>
        </w:numPr>
      </w:pPr>
      <w:r w:rsidRPr="00F15C89">
        <w:t>Width: 650</w:t>
      </w:r>
      <w:ins w:id="43" w:author="Ira Sabran" w:date="2014-04-09T14:36:00Z">
        <w:r w:rsidR="002E34AD">
          <w:t xml:space="preserve"> </w:t>
        </w:r>
      </w:ins>
      <w:r w:rsidRPr="00F15C89">
        <w:t>mm (25.6</w:t>
      </w:r>
      <w:del w:id="44" w:author="Ira Sabran" w:date="2014-04-09T14:36:00Z">
        <w:r w:rsidRPr="00F15C89" w:rsidDel="002E34AD">
          <w:delText>"</w:delText>
        </w:r>
      </w:del>
      <w:ins w:id="45" w:author="Ira Sabran" w:date="2014-04-09T14:36:00Z">
        <w:r w:rsidR="002E34AD">
          <w:t xml:space="preserve"> in.</w:t>
        </w:r>
      </w:ins>
      <w:r w:rsidRPr="00F15C89">
        <w:t>)</w:t>
      </w:r>
    </w:p>
    <w:p w:rsidR="00F15C89" w:rsidRPr="00F15C89" w:rsidRDefault="00F15C89" w:rsidP="00F15C89">
      <w:pPr>
        <w:numPr>
          <w:ilvl w:val="0"/>
          <w:numId w:val="1"/>
        </w:numPr>
      </w:pPr>
      <w:r w:rsidRPr="00F15C89">
        <w:t>Height: 877</w:t>
      </w:r>
      <w:ins w:id="46" w:author="Ira Sabran" w:date="2014-04-09T14:36:00Z">
        <w:r w:rsidR="002E34AD">
          <w:t xml:space="preserve"> </w:t>
        </w:r>
      </w:ins>
      <w:r w:rsidRPr="00F15C89">
        <w:t>mm (34.5</w:t>
      </w:r>
      <w:del w:id="47" w:author="Ira Sabran" w:date="2014-04-09T14:36:00Z">
        <w:r w:rsidRPr="00F15C89" w:rsidDel="002E34AD">
          <w:delText>"</w:delText>
        </w:r>
      </w:del>
      <w:ins w:id="48" w:author="Ira Sabran" w:date="2014-04-09T14:36:00Z">
        <w:r w:rsidR="002E34AD">
          <w:t xml:space="preserve"> in.</w:t>
        </w:r>
      </w:ins>
      <w:r w:rsidRPr="00F15C89">
        <w:t>)</w:t>
      </w:r>
    </w:p>
    <w:p w:rsidR="00F15C89" w:rsidRPr="00F15C89" w:rsidRDefault="00F15C89" w:rsidP="00F15C89">
      <w:pPr>
        <w:numPr>
          <w:ilvl w:val="0"/>
          <w:numId w:val="1"/>
        </w:numPr>
      </w:pPr>
      <w:r w:rsidRPr="00F15C89">
        <w:t>Weight: 80</w:t>
      </w:r>
      <w:ins w:id="49" w:author="Ira Sabran" w:date="2014-04-09T14:36:00Z">
        <w:r w:rsidR="002E34AD">
          <w:t xml:space="preserve"> </w:t>
        </w:r>
      </w:ins>
      <w:r w:rsidRPr="00F15C89">
        <w:t>kg (176.5</w:t>
      </w:r>
      <w:ins w:id="50" w:author="Ira Sabran" w:date="2014-04-09T14:36:00Z">
        <w:r w:rsidR="002E34AD">
          <w:t xml:space="preserve"> </w:t>
        </w:r>
      </w:ins>
      <w:r w:rsidRPr="00F15C89">
        <w:t>lbs)</w:t>
      </w:r>
    </w:p>
    <w:p w:rsidR="00F15C89" w:rsidRPr="00F15C89" w:rsidRDefault="00F15C89" w:rsidP="00F15C89">
      <w:pPr>
        <w:numPr>
          <w:ilvl w:val="0"/>
          <w:numId w:val="1"/>
        </w:numPr>
      </w:pPr>
      <w:r w:rsidRPr="00F15C89">
        <w:t xml:space="preserve">Shipping weight : </w:t>
      </w:r>
      <w:del w:id="51" w:author="Ira Sabran" w:date="2014-04-09T14:37:00Z">
        <w:r w:rsidRPr="00F15C89" w:rsidDel="002E34AD">
          <w:delText xml:space="preserve">120kg </w:delText>
        </w:r>
      </w:del>
      <w:ins w:id="52" w:author="Ira Sabran" w:date="2014-04-09T14:37:00Z">
        <w:r w:rsidR="002E34AD" w:rsidRPr="00F15C89">
          <w:t>120</w:t>
        </w:r>
        <w:r w:rsidR="002E34AD">
          <w:t xml:space="preserve"> </w:t>
        </w:r>
        <w:r w:rsidR="002E34AD" w:rsidRPr="00F15C89">
          <w:t xml:space="preserve">g </w:t>
        </w:r>
      </w:ins>
      <w:r w:rsidRPr="00F15C89">
        <w:t>(286.6</w:t>
      </w:r>
      <w:ins w:id="53" w:author="Ira Sabran" w:date="2014-04-09T14:37:00Z">
        <w:r w:rsidR="002E34AD">
          <w:t xml:space="preserve"> </w:t>
        </w:r>
      </w:ins>
      <w:r w:rsidRPr="00F15C89">
        <w:t>lbs)</w:t>
      </w:r>
    </w:p>
    <w:p w:rsidR="00F15C89" w:rsidRPr="00F15C89" w:rsidRDefault="00F15C89" w:rsidP="00F15C89">
      <w:r w:rsidRPr="00F15C89">
        <w:rPr>
          <w:b/>
          <w:bCs/>
        </w:rPr>
        <w:t>Electrical</w:t>
      </w:r>
      <w:del w:id="54" w:author="Ira Sabran" w:date="2014-04-09T14:37:00Z">
        <w:r w:rsidRPr="00F15C89" w:rsidDel="002E34AD">
          <w:rPr>
            <w:b/>
            <w:bCs/>
          </w:rPr>
          <w:delText xml:space="preserve"> Specifications:</w:delText>
        </w:r>
      </w:del>
    </w:p>
    <w:p w:rsidR="00F15C89" w:rsidRPr="00F15C89" w:rsidRDefault="00F15C89" w:rsidP="00F15C89">
      <w:pPr>
        <w:numPr>
          <w:ilvl w:val="0"/>
          <w:numId w:val="2"/>
        </w:numPr>
      </w:pPr>
      <w:r w:rsidRPr="00F15C89">
        <w:lastRenderedPageBreak/>
        <w:t>Robotics: 100-240</w:t>
      </w:r>
      <w:ins w:id="55" w:author="Ira Sabran" w:date="2014-04-09T14:37:00Z">
        <w:r w:rsidR="002E34AD">
          <w:t xml:space="preserve"> </w:t>
        </w:r>
      </w:ins>
      <w:r w:rsidRPr="00F15C89">
        <w:t>V, 50-60</w:t>
      </w:r>
      <w:ins w:id="56" w:author="Ira Sabran" w:date="2014-04-09T14:37:00Z">
        <w:r w:rsidR="002E34AD">
          <w:t xml:space="preserve"> </w:t>
        </w:r>
      </w:ins>
      <w:r w:rsidRPr="00F15C89">
        <w:t>Hz, 600</w:t>
      </w:r>
      <w:ins w:id="57" w:author="Ira Sabran" w:date="2014-04-09T14:37:00Z">
        <w:r w:rsidR="002E34AD">
          <w:t xml:space="preserve"> </w:t>
        </w:r>
      </w:ins>
      <w:r w:rsidRPr="00F15C89">
        <w:t>W max, 1</w:t>
      </w:r>
      <w:ins w:id="58" w:author="Ira Sabran" w:date="2014-04-09T14:37:00Z">
        <w:r w:rsidR="002E34AD">
          <w:t>-</w:t>
        </w:r>
      </w:ins>
      <w:r w:rsidRPr="00F15C89">
        <w:t>phase [Fuse</w:t>
      </w:r>
      <w:del w:id="59" w:author="Ira Sabran" w:date="2014-04-09T14:38:00Z">
        <w:r w:rsidRPr="00F15C89" w:rsidDel="002E34AD">
          <w:delText xml:space="preserve"> </w:delText>
        </w:r>
      </w:del>
      <w:r w:rsidRPr="00F15C89">
        <w:t>: 6.3</w:t>
      </w:r>
      <w:ins w:id="60" w:author="Ira Sabran" w:date="2014-04-09T14:37:00Z">
        <w:r w:rsidR="002E34AD">
          <w:t xml:space="preserve"> </w:t>
        </w:r>
      </w:ins>
      <w:r w:rsidRPr="00F15C89">
        <w:t>A]</w:t>
      </w:r>
    </w:p>
    <w:p w:rsidR="00F15C89" w:rsidRPr="00F15C89" w:rsidRDefault="00F15C89" w:rsidP="00F15C89">
      <w:pPr>
        <w:numPr>
          <w:ilvl w:val="0"/>
          <w:numId w:val="2"/>
        </w:numPr>
      </w:pPr>
      <w:r w:rsidRPr="00F15C89">
        <w:t>Computer: 375</w:t>
      </w:r>
      <w:ins w:id="61" w:author="Ira Sabran" w:date="2014-04-09T14:38:00Z">
        <w:r w:rsidR="002E34AD">
          <w:t xml:space="preserve"> </w:t>
        </w:r>
      </w:ins>
      <w:r w:rsidRPr="00F15C89">
        <w:t>W max, 1</w:t>
      </w:r>
      <w:ins w:id="62" w:author="Ira Sabran" w:date="2014-04-09T14:38:00Z">
        <w:r w:rsidR="002E34AD">
          <w:t>-</w:t>
        </w:r>
      </w:ins>
      <w:r w:rsidRPr="00F15C89">
        <w:t>phase</w:t>
      </w:r>
      <w:bookmarkStart w:id="63" w:name="_GoBack"/>
      <w:bookmarkEnd w:id="63"/>
      <w:del w:id="64" w:author="Ira Sabran" w:date="2014-04-09T14:38:00Z">
        <w:r w:rsidRPr="00F15C89" w:rsidDel="002E34AD">
          <w:delText xml:space="preserve"> </w:delText>
        </w:r>
      </w:del>
    </w:p>
    <w:p w:rsidR="00F15C89" w:rsidRDefault="00F15C89"/>
    <w:sectPr w:rsidR="00F1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6571"/>
    <w:multiLevelType w:val="multilevel"/>
    <w:tmpl w:val="ED5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17A5E"/>
    <w:multiLevelType w:val="multilevel"/>
    <w:tmpl w:val="959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89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2E34AD"/>
    <w:rsid w:val="00352716"/>
    <w:rsid w:val="003D117A"/>
    <w:rsid w:val="003D5233"/>
    <w:rsid w:val="00461D52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731B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15C89"/>
    <w:rsid w:val="00F741FE"/>
    <w:rsid w:val="00F96410"/>
    <w:rsid w:val="00F96859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E0C35-381D-4EE7-B7AB-1AD9D7A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protein-crystallization/products/frap/index.html#tabbed-nav=t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2014-04-09T18:29:00Z</dcterms:created>
  <dcterms:modified xsi:type="dcterms:W3CDTF">2014-04-09T18:38:00Z</dcterms:modified>
</cp:coreProperties>
</file>