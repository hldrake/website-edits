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99B43" w14:textId="77777777" w:rsidR="00143C59" w:rsidRPr="0038347C" w:rsidRDefault="0038347C">
      <w:r w:rsidRPr="0038347C">
        <w:t>NT8 Key Features</w:t>
      </w:r>
    </w:p>
    <w:p w14:paraId="7DE64708" w14:textId="77777777" w:rsidR="0038347C" w:rsidRDefault="0038347C" w:rsidP="0038347C">
      <w:pPr>
        <w:spacing w:before="100" w:beforeAutospacing="1" w:after="100" w:afterAutospacing="1" w:line="240" w:lineRule="auto"/>
        <w:outlineLvl w:val="2"/>
      </w:pPr>
      <w:r w:rsidRPr="0038347C">
        <w:t xml:space="preserve">http://www.formulatrix.com/demosite/liquid-handling/products/nt8/index.html#tabbed-nav=tab2 </w:t>
      </w:r>
    </w:p>
    <w:p w14:paraId="063FFB1E" w14:textId="77777777" w:rsidR="0038347C" w:rsidRPr="0038347C" w:rsidRDefault="0038347C" w:rsidP="0038347C">
      <w:pPr>
        <w:spacing w:before="100" w:beforeAutospacing="1" w:after="100" w:afterAutospacing="1" w:line="240" w:lineRule="auto"/>
        <w:outlineLvl w:val="2"/>
        <w:rPr>
          <w:rFonts w:eastAsia="Times New Roman" w:cs="Times New Roman"/>
          <w:b/>
          <w:bCs/>
        </w:rPr>
      </w:pPr>
      <w:del w:id="0" w:author="Ira Sabran" w:date="2014-04-04T07:51:00Z">
        <w:r w:rsidRPr="0038347C" w:rsidDel="0038347C">
          <w:rPr>
            <w:rFonts w:eastAsia="Times New Roman" w:cs="Times New Roman"/>
            <w:b/>
            <w:bCs/>
          </w:rPr>
          <w:delText xml:space="preserve">Ultra </w:delText>
        </w:r>
      </w:del>
      <w:ins w:id="1" w:author="Ira Sabran" w:date="2014-04-04T07:51:00Z">
        <w:r w:rsidRPr="0038347C">
          <w:rPr>
            <w:rFonts w:eastAsia="Times New Roman" w:cs="Times New Roman"/>
            <w:b/>
            <w:bCs/>
          </w:rPr>
          <w:t>Ultra</w:t>
        </w:r>
        <w:r>
          <w:rPr>
            <w:rFonts w:eastAsia="Times New Roman" w:cs="Times New Roman"/>
            <w:b/>
            <w:bCs/>
          </w:rPr>
          <w:t>-</w:t>
        </w:r>
      </w:ins>
      <w:r w:rsidRPr="0038347C">
        <w:rPr>
          <w:rFonts w:eastAsia="Times New Roman" w:cs="Times New Roman"/>
          <w:b/>
          <w:bCs/>
        </w:rPr>
        <w:t>Low Volume Dispense Head</w:t>
      </w:r>
    </w:p>
    <w:p w14:paraId="5F914F17" w14:textId="77777777" w:rsidR="0038347C" w:rsidRPr="0038347C" w:rsidRDefault="0038347C" w:rsidP="0038347C">
      <w:pPr>
        <w:spacing w:before="100" w:beforeAutospacing="1" w:after="100" w:afterAutospacing="1" w:line="240" w:lineRule="auto"/>
        <w:rPr>
          <w:rFonts w:eastAsia="Times New Roman" w:cs="Times New Roman"/>
        </w:rPr>
      </w:pPr>
      <w:r w:rsidRPr="0038347C">
        <w:rPr>
          <w:rFonts w:eastAsia="Times New Roman" w:cs="Times New Roman"/>
        </w:rPr>
        <w:t xml:space="preserve">At the core of the NT8 is an 8-channel </w:t>
      </w:r>
      <w:proofErr w:type="spellStart"/>
      <w:r w:rsidRPr="0038347C">
        <w:rPr>
          <w:rFonts w:eastAsia="Times New Roman" w:cs="Times New Roman"/>
        </w:rPr>
        <w:t>nanopipettor</w:t>
      </w:r>
      <w:proofErr w:type="spellEnd"/>
      <w:r w:rsidRPr="0038347C">
        <w:rPr>
          <w:rFonts w:eastAsia="Times New Roman" w:cs="Times New Roman"/>
        </w:rPr>
        <w:t xml:space="preserve"> that reliably dispenses drops from 50 </w:t>
      </w:r>
      <w:proofErr w:type="gramStart"/>
      <w:r w:rsidRPr="0038347C">
        <w:rPr>
          <w:rFonts w:eastAsia="Times New Roman" w:cs="Times New Roman"/>
        </w:rPr>
        <w:t>nL</w:t>
      </w:r>
      <w:proofErr w:type="gramEnd"/>
      <w:r w:rsidRPr="0038347C">
        <w:rPr>
          <w:rFonts w:eastAsia="Times New Roman" w:cs="Times New Roman"/>
        </w:rPr>
        <w:t xml:space="preserve"> to 1.8 μL with CVs averaging 5%. The NT8’s pipette tips have a very small geometry and a hydrophobic coating, both of which ensure precise dispensing across the full range of reagents encountered in protein crystallization.</w:t>
      </w:r>
    </w:p>
    <w:p w14:paraId="6494111A" w14:textId="77777777" w:rsidR="0038347C" w:rsidRPr="0038347C" w:rsidRDefault="0038347C" w:rsidP="0038347C">
      <w:pPr>
        <w:spacing w:before="100" w:beforeAutospacing="1" w:after="100" w:afterAutospacing="1" w:line="240" w:lineRule="auto"/>
        <w:rPr>
          <w:rFonts w:eastAsia="Times New Roman" w:cs="Times New Roman"/>
        </w:rPr>
      </w:pPr>
      <w:r w:rsidRPr="0038347C">
        <w:rPr>
          <w:rFonts w:eastAsia="Times New Roman" w:cs="Times New Roman"/>
        </w:rPr>
        <w:t>The low volume head uses liquid displacement pipetting, which means the tips can be quickly washed from the inside out and reused or discarded for zero cross-contamination.</w:t>
      </w:r>
    </w:p>
    <w:p w14:paraId="1F60F3EE" w14:textId="77777777" w:rsidR="0038347C" w:rsidRPr="0038347C" w:rsidRDefault="0038347C" w:rsidP="0038347C">
      <w:pPr>
        <w:spacing w:before="100" w:beforeAutospacing="1" w:after="100" w:afterAutospacing="1" w:line="240" w:lineRule="auto"/>
        <w:rPr>
          <w:rFonts w:eastAsia="Times New Roman" w:cs="Times New Roman"/>
        </w:rPr>
      </w:pPr>
      <w:r w:rsidRPr="0038347C">
        <w:rPr>
          <w:rFonts w:eastAsia="Times New Roman" w:cs="Times New Roman"/>
        </w:rPr>
        <w:t xml:space="preserve">Small tips </w:t>
      </w:r>
      <w:del w:id="2" w:author="Ira Sabran" w:date="2014-04-04T08:05:00Z">
        <w:r w:rsidRPr="0038347C" w:rsidDel="000812CA">
          <w:rPr>
            <w:rFonts w:eastAsia="Times New Roman" w:cs="Times New Roman"/>
          </w:rPr>
          <w:delText>also mean</w:delText>
        </w:r>
      </w:del>
      <w:del w:id="3" w:author="Ira Sabran" w:date="2014-04-04T08:00:00Z">
        <w:r w:rsidRPr="0038347C" w:rsidDel="000812CA">
          <w:rPr>
            <w:rFonts w:eastAsia="Times New Roman" w:cs="Times New Roman"/>
          </w:rPr>
          <w:delText>s</w:delText>
        </w:r>
      </w:del>
      <w:ins w:id="4" w:author="Ira Sabran" w:date="2014-04-04T08:05:00Z">
        <w:r w:rsidR="000812CA">
          <w:rPr>
            <w:rFonts w:eastAsia="Times New Roman" w:cs="Times New Roman"/>
          </w:rPr>
          <w:t>result in</w:t>
        </w:r>
      </w:ins>
      <w:r w:rsidRPr="0038347C">
        <w:rPr>
          <w:rFonts w:eastAsia="Times New Roman" w:cs="Times New Roman"/>
        </w:rPr>
        <w:t xml:space="preserve"> small dead volumes</w:t>
      </w:r>
      <w:ins w:id="5" w:author="Ira Sabran" w:date="2014-04-04T08:00:00Z">
        <w:r w:rsidR="000812CA">
          <w:rPr>
            <w:rFonts w:eastAsia="Times New Roman" w:cs="Times New Roman"/>
          </w:rPr>
          <w:t>.</w:t>
        </w:r>
      </w:ins>
      <w:r w:rsidRPr="0038347C">
        <w:rPr>
          <w:rFonts w:eastAsia="Times New Roman" w:cs="Times New Roman"/>
        </w:rPr>
        <w:t xml:space="preserve"> </w:t>
      </w:r>
      <w:ins w:id="6" w:author="Ira Sabran" w:date="2014-04-04T08:00:00Z">
        <w:r w:rsidR="000812CA">
          <w:rPr>
            <w:rFonts w:eastAsia="Times New Roman" w:cs="Times New Roman"/>
          </w:rPr>
          <w:t>D</w:t>
        </w:r>
      </w:ins>
      <w:del w:id="7" w:author="Ira Sabran" w:date="2014-04-04T08:00:00Z">
        <w:r w:rsidRPr="0038347C" w:rsidDel="000812CA">
          <w:rPr>
            <w:rFonts w:eastAsia="Times New Roman" w:cs="Times New Roman"/>
          </w:rPr>
          <w:delText>– the d</w:delText>
        </w:r>
      </w:del>
      <w:r w:rsidRPr="0038347C">
        <w:rPr>
          <w:rFonts w:eastAsia="Times New Roman" w:cs="Times New Roman"/>
        </w:rPr>
        <w:t>ead volume</w:t>
      </w:r>
      <w:ins w:id="8" w:author="Ira Sabran" w:date="2014-04-04T08:01:00Z">
        <w:r w:rsidR="000812CA">
          <w:rPr>
            <w:rFonts w:eastAsia="Times New Roman" w:cs="Times New Roman"/>
          </w:rPr>
          <w:t>s</w:t>
        </w:r>
      </w:ins>
      <w:r w:rsidRPr="0038347C">
        <w:rPr>
          <w:rFonts w:eastAsia="Times New Roman" w:cs="Times New Roman"/>
        </w:rPr>
        <w:t xml:space="preserve"> for the NT8 </w:t>
      </w:r>
      <w:del w:id="9" w:author="Ira Sabran" w:date="2014-04-04T08:03:00Z">
        <w:r w:rsidRPr="0038347C" w:rsidDel="000812CA">
          <w:rPr>
            <w:rFonts w:eastAsia="Times New Roman" w:cs="Times New Roman"/>
          </w:rPr>
          <w:delText xml:space="preserve">is </w:delText>
        </w:r>
      </w:del>
      <w:ins w:id="10" w:author="Ira Sabran" w:date="2014-04-04T08:03:00Z">
        <w:r w:rsidR="000812CA">
          <w:rPr>
            <w:rFonts w:eastAsia="Times New Roman" w:cs="Times New Roman"/>
          </w:rPr>
          <w:t>range</w:t>
        </w:r>
        <w:r w:rsidR="000812CA" w:rsidRPr="0038347C">
          <w:rPr>
            <w:rFonts w:eastAsia="Times New Roman" w:cs="Times New Roman"/>
          </w:rPr>
          <w:t xml:space="preserve"> </w:t>
        </w:r>
      </w:ins>
      <w:del w:id="11" w:author="Ira Sabran" w:date="2014-04-04T08:03:00Z">
        <w:r w:rsidRPr="0038347C" w:rsidDel="000812CA">
          <w:rPr>
            <w:rFonts w:eastAsia="Times New Roman" w:cs="Times New Roman"/>
          </w:rPr>
          <w:delText xml:space="preserve">between </w:delText>
        </w:r>
      </w:del>
      <w:ins w:id="12" w:author="Ira Sabran" w:date="2014-04-04T08:03:00Z">
        <w:r w:rsidR="000812CA">
          <w:rPr>
            <w:rFonts w:eastAsia="Times New Roman" w:cs="Times New Roman"/>
          </w:rPr>
          <w:t>from</w:t>
        </w:r>
        <w:r w:rsidR="000812CA" w:rsidRPr="0038347C">
          <w:rPr>
            <w:rFonts w:eastAsia="Times New Roman" w:cs="Times New Roman"/>
          </w:rPr>
          <w:t xml:space="preserve"> </w:t>
        </w:r>
      </w:ins>
      <w:r w:rsidRPr="0038347C">
        <w:rPr>
          <w:rFonts w:eastAsia="Times New Roman" w:cs="Times New Roman"/>
        </w:rPr>
        <w:t>1</w:t>
      </w:r>
      <w:del w:id="13" w:author="Ira Sabran" w:date="2014-04-04T08:04:00Z">
        <w:r w:rsidRPr="0038347C" w:rsidDel="000812CA">
          <w:rPr>
            <w:rFonts w:eastAsia="Times New Roman" w:cs="Times New Roman"/>
          </w:rPr>
          <w:delText xml:space="preserve"> to </w:delText>
        </w:r>
      </w:del>
      <w:ins w:id="14" w:author="Ira Sabran" w:date="2014-04-04T08:04:00Z">
        <w:r w:rsidR="000812CA">
          <w:rPr>
            <w:rFonts w:eastAsia="Times New Roman" w:cs="Times New Roman"/>
          </w:rPr>
          <w:t>-</w:t>
        </w:r>
      </w:ins>
      <w:r w:rsidRPr="0038347C">
        <w:rPr>
          <w:rFonts w:eastAsia="Times New Roman" w:cs="Times New Roman"/>
        </w:rPr>
        <w:t xml:space="preserve">3 </w:t>
      </w:r>
      <w:ins w:id="15" w:author="Ira Sabran" w:date="2014-04-04T08:04:00Z">
        <w:r w:rsidR="000812CA" w:rsidRPr="0038347C">
          <w:rPr>
            <w:rFonts w:eastAsia="Times New Roman" w:cs="Times New Roman"/>
          </w:rPr>
          <w:t>μL</w:t>
        </w:r>
      </w:ins>
      <w:del w:id="16" w:author="Ira Sabran" w:date="2014-04-04T08:04:00Z">
        <w:r w:rsidRPr="0038347C" w:rsidDel="000812CA">
          <w:rPr>
            <w:rFonts w:eastAsia="Times New Roman" w:cs="Times New Roman"/>
          </w:rPr>
          <w:delText>microliters</w:delText>
        </w:r>
      </w:del>
      <w:r w:rsidRPr="0038347C">
        <w:rPr>
          <w:rFonts w:eastAsia="Times New Roman" w:cs="Times New Roman"/>
        </w:rPr>
        <w:t xml:space="preserve"> when dispensing 96 drops.</w:t>
      </w:r>
    </w:p>
    <w:p w14:paraId="657AB100" w14:textId="77777777" w:rsidR="0038347C" w:rsidRPr="0038347C" w:rsidRDefault="0038347C" w:rsidP="0038347C">
      <w:pPr>
        <w:spacing w:before="100" w:beforeAutospacing="1" w:after="100" w:afterAutospacing="1" w:line="240" w:lineRule="auto"/>
        <w:outlineLvl w:val="2"/>
        <w:rPr>
          <w:rFonts w:eastAsia="Times New Roman" w:cs="Times New Roman"/>
          <w:b/>
          <w:bCs/>
        </w:rPr>
      </w:pPr>
      <w:r w:rsidRPr="0038347C">
        <w:rPr>
          <w:rFonts w:eastAsia="Times New Roman" w:cs="Times New Roman"/>
          <w:b/>
          <w:bCs/>
        </w:rPr>
        <w:t>Flexible Finger Technology</w:t>
      </w:r>
    </w:p>
    <w:p w14:paraId="2EE5280A" w14:textId="635E8F35" w:rsidR="0038347C" w:rsidRPr="0038347C" w:rsidRDefault="0038347C" w:rsidP="0038347C">
      <w:pPr>
        <w:spacing w:before="100" w:beforeAutospacing="1" w:after="100" w:afterAutospacing="1" w:line="240" w:lineRule="auto"/>
        <w:rPr>
          <w:rFonts w:eastAsia="Times New Roman" w:cs="Times New Roman"/>
        </w:rPr>
      </w:pPr>
      <w:r w:rsidRPr="0038347C">
        <w:rPr>
          <w:rFonts w:eastAsia="Times New Roman" w:cs="Times New Roman"/>
        </w:rPr>
        <w:t xml:space="preserve">In order to ensure that drops wick to the crystallization plate, all eight tips must touch the plate. To achieve this objective, each tip is attached to a flexible finger that can </w:t>
      </w:r>
      <w:del w:id="17" w:author="Ira Sabran" w:date="2014-04-04T08:07:00Z">
        <w:r w:rsidRPr="0038347C" w:rsidDel="000812CA">
          <w:rPr>
            <w:rFonts w:eastAsia="Times New Roman" w:cs="Times New Roman"/>
          </w:rPr>
          <w:delText xml:space="preserve">move </w:delText>
        </w:r>
      </w:del>
      <w:ins w:id="18" w:author="Ira Sabran" w:date="2014-04-04T08:07:00Z">
        <w:r w:rsidR="000812CA">
          <w:rPr>
            <w:rFonts w:eastAsia="Times New Roman" w:cs="Times New Roman"/>
          </w:rPr>
          <w:t>travel</w:t>
        </w:r>
        <w:r w:rsidR="000812CA" w:rsidRPr="0038347C">
          <w:rPr>
            <w:rFonts w:eastAsia="Times New Roman" w:cs="Times New Roman"/>
          </w:rPr>
          <w:t xml:space="preserve"> </w:t>
        </w:r>
      </w:ins>
      <w:r w:rsidRPr="0038347C">
        <w:rPr>
          <w:rFonts w:eastAsia="Times New Roman" w:cs="Times New Roman"/>
        </w:rPr>
        <w:t xml:space="preserve">up and down by 0.5 </w:t>
      </w:r>
      <w:del w:id="19" w:author="Ira Sabran" w:date="2014-04-04T15:02:00Z">
        <w:r w:rsidRPr="0038347C" w:rsidDel="00503C9F">
          <w:rPr>
            <w:rFonts w:eastAsia="Times New Roman" w:cs="Times New Roman"/>
          </w:rPr>
          <w:delText>mm</w:delText>
        </w:r>
      </w:del>
      <w:ins w:id="20" w:author="Ira Sabran" w:date="2014-04-04T15:02:00Z">
        <w:r w:rsidR="00503C9F" w:rsidRPr="0038347C">
          <w:rPr>
            <w:rFonts w:eastAsia="Times New Roman" w:cs="Times New Roman"/>
          </w:rPr>
          <w:t>m</w:t>
        </w:r>
        <w:r w:rsidR="00503C9F">
          <w:rPr>
            <w:rFonts w:eastAsia="Times New Roman" w:cs="Times New Roman"/>
          </w:rPr>
          <w:t>M</w:t>
        </w:r>
      </w:ins>
      <w:bookmarkStart w:id="21" w:name="_GoBack"/>
      <w:bookmarkEnd w:id="21"/>
      <w:r w:rsidRPr="0038347C">
        <w:rPr>
          <w:rFonts w:eastAsia="Times New Roman" w:cs="Times New Roman"/>
        </w:rPr>
        <w:t xml:space="preserve">, allowing the </w:t>
      </w:r>
      <w:del w:id="22" w:author="Ira Sabran" w:date="2014-04-04T08:08:00Z">
        <w:r w:rsidRPr="0038347C" w:rsidDel="000812CA">
          <w:rPr>
            <w:rFonts w:eastAsia="Times New Roman" w:cs="Times New Roman"/>
          </w:rPr>
          <w:delText xml:space="preserve">dispense </w:delText>
        </w:r>
      </w:del>
      <w:commentRangeStart w:id="23"/>
      <w:ins w:id="24" w:author="Ira Sabran" w:date="2014-04-04T08:08:00Z">
        <w:r w:rsidR="000812CA" w:rsidRPr="0038347C">
          <w:rPr>
            <w:rFonts w:eastAsia="Times New Roman" w:cs="Times New Roman"/>
          </w:rPr>
          <w:t>dispens</w:t>
        </w:r>
        <w:r w:rsidR="000812CA">
          <w:rPr>
            <w:rFonts w:eastAsia="Times New Roman" w:cs="Times New Roman"/>
          </w:rPr>
          <w:t>ing</w:t>
        </w:r>
        <w:r w:rsidR="000812CA" w:rsidRPr="0038347C">
          <w:rPr>
            <w:rFonts w:eastAsia="Times New Roman" w:cs="Times New Roman"/>
          </w:rPr>
          <w:t xml:space="preserve"> </w:t>
        </w:r>
      </w:ins>
      <w:r w:rsidRPr="0038347C">
        <w:rPr>
          <w:rFonts w:eastAsia="Times New Roman" w:cs="Times New Roman"/>
        </w:rPr>
        <w:t xml:space="preserve">head </w:t>
      </w:r>
      <w:commentRangeEnd w:id="23"/>
      <w:r w:rsidR="000812CA">
        <w:rPr>
          <w:rStyle w:val="CommentReference"/>
        </w:rPr>
        <w:commentReference w:id="23"/>
      </w:r>
      <w:r w:rsidRPr="0038347C">
        <w:rPr>
          <w:rFonts w:eastAsia="Times New Roman" w:cs="Times New Roman"/>
        </w:rPr>
        <w:t xml:space="preserve">to contour to </w:t>
      </w:r>
      <w:del w:id="25" w:author="Ira Sabran" w:date="2014-04-04T08:09:00Z">
        <w:r w:rsidRPr="0038347C" w:rsidDel="00605E69">
          <w:rPr>
            <w:rFonts w:eastAsia="Times New Roman" w:cs="Times New Roman"/>
          </w:rPr>
          <w:delText xml:space="preserve">the slope and flatness of </w:delText>
        </w:r>
      </w:del>
      <w:r w:rsidRPr="0038347C">
        <w:rPr>
          <w:rFonts w:eastAsia="Times New Roman" w:cs="Times New Roman"/>
        </w:rPr>
        <w:t xml:space="preserve">each dispense surface. </w:t>
      </w:r>
    </w:p>
    <w:p w14:paraId="283DD5B6" w14:textId="77777777" w:rsidR="0038347C" w:rsidRPr="0038347C" w:rsidRDefault="0038347C" w:rsidP="0038347C">
      <w:pPr>
        <w:spacing w:before="100" w:beforeAutospacing="1" w:after="100" w:afterAutospacing="1" w:line="240" w:lineRule="auto"/>
        <w:rPr>
          <w:rFonts w:eastAsia="Times New Roman" w:cs="Times New Roman"/>
        </w:rPr>
      </w:pPr>
      <w:r w:rsidRPr="0038347C">
        <w:rPr>
          <w:rFonts w:eastAsia="Times New Roman" w:cs="Times New Roman"/>
        </w:rPr>
        <w:t xml:space="preserve">Additionally, each tip has a sensor that indicates when a tip contacts a surface. These sensors allow the NT8 to drive down </w:t>
      </w:r>
      <w:ins w:id="26" w:author="Ira Sabran" w:date="2014-04-04T08:11:00Z">
        <w:r w:rsidR="00605E69" w:rsidRPr="0038347C">
          <w:rPr>
            <w:rFonts w:eastAsia="Times New Roman" w:cs="Times New Roman"/>
          </w:rPr>
          <w:t xml:space="preserve">precisely </w:t>
        </w:r>
      </w:ins>
      <w:r w:rsidRPr="0038347C">
        <w:rPr>
          <w:rFonts w:eastAsia="Times New Roman" w:cs="Times New Roman"/>
        </w:rPr>
        <w:t xml:space="preserve">to </w:t>
      </w:r>
      <w:del w:id="27" w:author="Ira Sabran" w:date="2014-04-04T08:11:00Z">
        <w:r w:rsidRPr="0038347C" w:rsidDel="00605E69">
          <w:rPr>
            <w:rFonts w:eastAsia="Times New Roman" w:cs="Times New Roman"/>
          </w:rPr>
          <w:delText xml:space="preserve">precisely </w:delText>
        </w:r>
      </w:del>
      <w:r w:rsidRPr="0038347C">
        <w:rPr>
          <w:rFonts w:eastAsia="Times New Roman" w:cs="Times New Roman"/>
        </w:rPr>
        <w:t xml:space="preserve">the point </w:t>
      </w:r>
      <w:del w:id="28" w:author="Ira Sabran" w:date="2014-04-04T08:11:00Z">
        <w:r w:rsidRPr="0038347C" w:rsidDel="00605E69">
          <w:rPr>
            <w:rFonts w:eastAsia="Times New Roman" w:cs="Times New Roman"/>
          </w:rPr>
          <w:delText xml:space="preserve">when </w:delText>
        </w:r>
      </w:del>
      <w:ins w:id="29" w:author="Ira Sabran" w:date="2014-04-04T08:11:00Z">
        <w:r w:rsidR="00605E69" w:rsidRPr="0038347C">
          <w:rPr>
            <w:rFonts w:eastAsia="Times New Roman" w:cs="Times New Roman"/>
          </w:rPr>
          <w:t>whe</w:t>
        </w:r>
        <w:r w:rsidR="00605E69">
          <w:rPr>
            <w:rFonts w:eastAsia="Times New Roman" w:cs="Times New Roman"/>
          </w:rPr>
          <w:t>re</w:t>
        </w:r>
        <w:r w:rsidR="00605E69" w:rsidRPr="0038347C">
          <w:rPr>
            <w:rFonts w:eastAsia="Times New Roman" w:cs="Times New Roman"/>
          </w:rPr>
          <w:t xml:space="preserve"> </w:t>
        </w:r>
      </w:ins>
      <w:r w:rsidRPr="0038347C">
        <w:rPr>
          <w:rFonts w:eastAsia="Times New Roman" w:cs="Times New Roman"/>
        </w:rPr>
        <w:t>all tips touch the plate.</w:t>
      </w:r>
    </w:p>
    <w:p w14:paraId="673C64EE" w14:textId="77777777" w:rsidR="0038347C" w:rsidRPr="0038347C" w:rsidRDefault="0038347C" w:rsidP="0038347C">
      <w:pPr>
        <w:spacing w:before="100" w:beforeAutospacing="1" w:after="100" w:afterAutospacing="1" w:line="240" w:lineRule="auto"/>
        <w:outlineLvl w:val="2"/>
        <w:rPr>
          <w:rFonts w:eastAsia="Times New Roman" w:cs="Times New Roman"/>
          <w:b/>
          <w:bCs/>
        </w:rPr>
      </w:pPr>
      <w:r w:rsidRPr="0038347C">
        <w:rPr>
          <w:rFonts w:eastAsia="Times New Roman" w:cs="Times New Roman"/>
          <w:b/>
          <w:bCs/>
        </w:rPr>
        <w:t>Plate Copy Dispense Option</w:t>
      </w:r>
    </w:p>
    <w:p w14:paraId="12F8F90C" w14:textId="77777777" w:rsidR="0038347C" w:rsidRPr="0038347C" w:rsidRDefault="0038347C" w:rsidP="0038347C">
      <w:pPr>
        <w:spacing w:before="100" w:beforeAutospacing="1" w:after="100" w:afterAutospacing="1" w:line="240" w:lineRule="auto"/>
        <w:rPr>
          <w:rFonts w:eastAsia="Times New Roman" w:cs="Times New Roman"/>
        </w:rPr>
      </w:pPr>
      <w:r w:rsidRPr="0038347C">
        <w:rPr>
          <w:rFonts w:eastAsia="Times New Roman" w:cs="Times New Roman"/>
        </w:rPr>
        <w:t xml:space="preserve">The NT8’s </w:t>
      </w:r>
      <w:ins w:id="30" w:author="Ira Sabran" w:date="2014-04-04T08:13:00Z">
        <w:r w:rsidR="00605E69">
          <w:rPr>
            <w:rFonts w:eastAsia="Times New Roman" w:cs="Times New Roman"/>
          </w:rPr>
          <w:t xml:space="preserve">optional </w:t>
        </w:r>
      </w:ins>
      <w:r w:rsidRPr="0038347C">
        <w:rPr>
          <w:rFonts w:eastAsia="Times New Roman" w:cs="Times New Roman"/>
        </w:rPr>
        <w:t>plate copy head automatically loads tips and can aspirate and dispense up to 200 µL.</w:t>
      </w:r>
    </w:p>
    <w:p w14:paraId="7476FB20" w14:textId="77777777" w:rsidR="0038347C" w:rsidRPr="0038347C" w:rsidRDefault="0038347C" w:rsidP="0038347C">
      <w:pPr>
        <w:spacing w:before="100" w:beforeAutospacing="1" w:after="100" w:afterAutospacing="1" w:line="240" w:lineRule="auto"/>
        <w:rPr>
          <w:rFonts w:eastAsia="Times New Roman" w:cs="Times New Roman"/>
        </w:rPr>
      </w:pPr>
      <w:r w:rsidRPr="0038347C">
        <w:rPr>
          <w:rFonts w:eastAsia="Times New Roman" w:cs="Times New Roman"/>
        </w:rPr>
        <w:t xml:space="preserve">Equipped with </w:t>
      </w:r>
      <w:r w:rsidRPr="0038347C">
        <w:rPr>
          <w:rFonts w:eastAsia="Times New Roman" w:cs="Times New Roman"/>
          <w:b/>
          <w:bCs/>
        </w:rPr>
        <w:t>eight individual pressure sensors</w:t>
      </w:r>
      <w:r w:rsidRPr="0038347C">
        <w:rPr>
          <w:rFonts w:eastAsia="Times New Roman" w:cs="Times New Roman"/>
        </w:rPr>
        <w:t xml:space="preserve">, the plate copy head accurately detects when each tip contacts liquid, allowing the NT8 to aspirate from just below the liquid surface. This feature prevents viscous liquids from coating the outside of the tips and dripping while in transit to the dispense location. </w:t>
      </w:r>
    </w:p>
    <w:p w14:paraId="138CFC8E" w14:textId="77777777" w:rsidR="0038347C" w:rsidRPr="0038347C" w:rsidRDefault="0038347C" w:rsidP="0038347C">
      <w:pPr>
        <w:spacing w:before="100" w:beforeAutospacing="1" w:after="100" w:afterAutospacing="1" w:line="240" w:lineRule="auto"/>
        <w:outlineLvl w:val="2"/>
        <w:rPr>
          <w:rFonts w:eastAsia="Times New Roman" w:cs="Times New Roman"/>
          <w:b/>
          <w:bCs/>
        </w:rPr>
      </w:pPr>
      <w:commentRangeStart w:id="31"/>
      <w:r w:rsidRPr="0038347C">
        <w:rPr>
          <w:rFonts w:eastAsia="Times New Roman" w:cs="Times New Roman"/>
          <w:b/>
          <w:bCs/>
        </w:rPr>
        <w:t>Lipid</w:t>
      </w:r>
      <w:commentRangeEnd w:id="31"/>
      <w:r w:rsidR="00DC05CF">
        <w:rPr>
          <w:rStyle w:val="CommentReference"/>
        </w:rPr>
        <w:commentReference w:id="31"/>
      </w:r>
      <w:r w:rsidRPr="0038347C">
        <w:rPr>
          <w:rFonts w:eastAsia="Times New Roman" w:cs="Times New Roman"/>
          <w:b/>
          <w:bCs/>
        </w:rPr>
        <w:t xml:space="preserve"> Cubic Phase (LCP) Dispense Option</w:t>
      </w:r>
    </w:p>
    <w:p w14:paraId="22C185DD" w14:textId="77777777" w:rsidR="0038347C" w:rsidRPr="0038347C" w:rsidRDefault="0038347C" w:rsidP="0038347C">
      <w:pPr>
        <w:spacing w:before="100" w:beforeAutospacing="1" w:after="100" w:afterAutospacing="1" w:line="240" w:lineRule="auto"/>
        <w:rPr>
          <w:rFonts w:eastAsia="Times New Roman" w:cs="Times New Roman"/>
        </w:rPr>
      </w:pPr>
      <w:r w:rsidRPr="0038347C">
        <w:rPr>
          <w:rFonts w:eastAsia="Times New Roman" w:cs="Times New Roman"/>
        </w:rPr>
        <w:t xml:space="preserve">The NT8’s </w:t>
      </w:r>
      <w:ins w:id="32" w:author="Ira Sabran" w:date="2014-04-04T08:15:00Z">
        <w:r w:rsidR="00605E69">
          <w:rPr>
            <w:rFonts w:eastAsia="Times New Roman" w:cs="Times New Roman"/>
          </w:rPr>
          <w:t xml:space="preserve">optional </w:t>
        </w:r>
      </w:ins>
      <w:r w:rsidRPr="0038347C">
        <w:rPr>
          <w:rFonts w:eastAsia="Times New Roman" w:cs="Times New Roman"/>
        </w:rPr>
        <w:t xml:space="preserve">LCP head can accurately and quickly dispense drops of 25-200 </w:t>
      </w:r>
      <w:proofErr w:type="gramStart"/>
      <w:r w:rsidRPr="0038347C">
        <w:rPr>
          <w:rFonts w:eastAsia="Times New Roman" w:cs="Times New Roman"/>
        </w:rPr>
        <w:t>nL</w:t>
      </w:r>
      <w:proofErr w:type="gramEnd"/>
      <w:r w:rsidRPr="0038347C">
        <w:rPr>
          <w:rFonts w:eastAsia="Times New Roman" w:cs="Times New Roman"/>
        </w:rPr>
        <w:t xml:space="preserve">. </w:t>
      </w:r>
      <w:ins w:id="33" w:author="Ira Sabran" w:date="2014-04-04T08:16:00Z">
        <w:r w:rsidR="00605E69" w:rsidRPr="0038347C">
          <w:rPr>
            <w:rFonts w:eastAsia="Times New Roman" w:cs="Times New Roman"/>
          </w:rPr>
          <w:t>For precise drop setting</w:t>
        </w:r>
        <w:r w:rsidR="00605E69">
          <w:rPr>
            <w:rFonts w:eastAsia="Times New Roman" w:cs="Times New Roman"/>
          </w:rPr>
          <w:t>,</w:t>
        </w:r>
        <w:r w:rsidR="00605E69" w:rsidRPr="0038347C">
          <w:rPr>
            <w:rFonts w:eastAsia="Times New Roman" w:cs="Times New Roman"/>
          </w:rPr>
          <w:t xml:space="preserve"> </w:t>
        </w:r>
      </w:ins>
      <w:ins w:id="34" w:author="Ira Sabran" w:date="2014-04-04T08:17:00Z">
        <w:r w:rsidR="00605E69">
          <w:rPr>
            <w:rFonts w:eastAsia="Times New Roman" w:cs="Times New Roman"/>
          </w:rPr>
          <w:t>i</w:t>
        </w:r>
      </w:ins>
      <w:del w:id="35" w:author="Ira Sabran" w:date="2014-04-04T08:17:00Z">
        <w:r w:rsidRPr="0038347C" w:rsidDel="00605E69">
          <w:rPr>
            <w:rFonts w:eastAsia="Times New Roman" w:cs="Times New Roman"/>
          </w:rPr>
          <w:delText>I</w:delText>
        </w:r>
      </w:del>
      <w:r w:rsidRPr="0038347C">
        <w:rPr>
          <w:rFonts w:eastAsia="Times New Roman" w:cs="Times New Roman"/>
        </w:rPr>
        <w:t>ts fully-automatic calibration system ensures that the syringe tip is centered to within 50 µm of the target drop location</w:t>
      </w:r>
      <w:del w:id="36" w:author="Ira Sabran" w:date="2014-04-04T08:16:00Z">
        <w:r w:rsidRPr="0038347C" w:rsidDel="00605E69">
          <w:rPr>
            <w:rFonts w:eastAsia="Times New Roman" w:cs="Times New Roman"/>
          </w:rPr>
          <w:delText xml:space="preserve"> for precise drop setting</w:delText>
        </w:r>
      </w:del>
      <w:r w:rsidRPr="0038347C">
        <w:rPr>
          <w:rFonts w:eastAsia="Times New Roman" w:cs="Times New Roman"/>
        </w:rPr>
        <w:t xml:space="preserve">, and it can dispense lipid and well solution drops to a 96-drop LCP plate in fewer than 5 minutes. </w:t>
      </w:r>
    </w:p>
    <w:p w14:paraId="7539448D" w14:textId="77777777" w:rsidR="0038347C" w:rsidRPr="0038347C" w:rsidRDefault="0038347C" w:rsidP="0038347C">
      <w:pPr>
        <w:spacing w:before="100" w:beforeAutospacing="1" w:after="100" w:afterAutospacing="1" w:line="240" w:lineRule="auto"/>
        <w:outlineLvl w:val="2"/>
        <w:rPr>
          <w:rFonts w:eastAsia="Times New Roman" w:cs="Times New Roman"/>
          <w:b/>
          <w:bCs/>
        </w:rPr>
      </w:pPr>
      <w:r w:rsidRPr="0038347C">
        <w:rPr>
          <w:rFonts w:eastAsia="Times New Roman" w:cs="Times New Roman"/>
          <w:b/>
          <w:bCs/>
        </w:rPr>
        <w:t>Collision Avoidance</w:t>
      </w:r>
    </w:p>
    <w:p w14:paraId="3107CA30" w14:textId="77777777" w:rsidR="0038347C" w:rsidRPr="0038347C" w:rsidRDefault="0038347C" w:rsidP="0038347C">
      <w:pPr>
        <w:spacing w:before="100" w:beforeAutospacing="1" w:after="100" w:afterAutospacing="1" w:line="240" w:lineRule="auto"/>
        <w:rPr>
          <w:rFonts w:eastAsia="Times New Roman" w:cs="Times New Roman"/>
        </w:rPr>
      </w:pPr>
      <w:r w:rsidRPr="0038347C">
        <w:rPr>
          <w:rFonts w:eastAsia="Times New Roman" w:cs="Times New Roman"/>
        </w:rPr>
        <w:t xml:space="preserve">The NT8 is designed to protect itself and your samples from plate crashes caused by incorrectly positioned plates and improper plate types. </w:t>
      </w:r>
      <w:r w:rsidRPr="0038347C">
        <w:rPr>
          <w:rFonts w:eastAsia="Times New Roman" w:cs="Times New Roman"/>
          <w:b/>
          <w:bCs/>
        </w:rPr>
        <w:t>Optical encoders</w:t>
      </w:r>
      <w:r w:rsidRPr="0038347C">
        <w:rPr>
          <w:rFonts w:eastAsia="Times New Roman" w:cs="Times New Roman"/>
        </w:rPr>
        <w:t xml:space="preserve"> monitor the positioning of each motion </w:t>
      </w:r>
      <w:r w:rsidRPr="0038347C">
        <w:rPr>
          <w:rFonts w:eastAsia="Times New Roman" w:cs="Times New Roman"/>
        </w:rPr>
        <w:lastRenderedPageBreak/>
        <w:t xml:space="preserve">axis and tell the NT8 to alert you as soon as a motion error is detected while </w:t>
      </w:r>
      <w:r w:rsidRPr="0038347C">
        <w:rPr>
          <w:rFonts w:eastAsia="Times New Roman" w:cs="Times New Roman"/>
          <w:b/>
          <w:bCs/>
        </w:rPr>
        <w:t>Tip Touch Sensing</w:t>
      </w:r>
      <w:r w:rsidRPr="0038347C">
        <w:rPr>
          <w:rFonts w:eastAsia="Times New Roman" w:cs="Times New Roman"/>
        </w:rPr>
        <w:t xml:space="preserve"> </w:t>
      </w:r>
      <w:commentRangeStart w:id="37"/>
      <w:proofErr w:type="spellStart"/>
      <w:r w:rsidRPr="0038347C">
        <w:rPr>
          <w:rFonts w:eastAsia="Times New Roman" w:cs="Times New Roman"/>
        </w:rPr>
        <w:t>surveils</w:t>
      </w:r>
      <w:commentRangeEnd w:id="37"/>
      <w:proofErr w:type="spellEnd"/>
      <w:r w:rsidR="004613FF">
        <w:rPr>
          <w:rStyle w:val="CommentReference"/>
        </w:rPr>
        <w:commentReference w:id="37"/>
      </w:r>
      <w:r w:rsidRPr="0038347C">
        <w:rPr>
          <w:rFonts w:eastAsia="Times New Roman" w:cs="Times New Roman"/>
        </w:rPr>
        <w:t xml:space="preserve"> tip-to-plate contact and proper tip attachment.</w:t>
      </w:r>
      <w:del w:id="38" w:author="Ira Sabran" w:date="2014-04-04T08:20:00Z">
        <w:r w:rsidRPr="0038347C" w:rsidDel="004613FF">
          <w:rPr>
            <w:rFonts w:eastAsia="Times New Roman" w:cs="Times New Roman"/>
          </w:rPr>
          <w:delText xml:space="preserve"> </w:delText>
        </w:r>
      </w:del>
    </w:p>
    <w:p w14:paraId="12E45BBF" w14:textId="77777777" w:rsidR="0038347C" w:rsidRPr="0038347C" w:rsidRDefault="0038347C" w:rsidP="0038347C">
      <w:pPr>
        <w:spacing w:before="100" w:beforeAutospacing="1" w:after="100" w:afterAutospacing="1" w:line="240" w:lineRule="auto"/>
        <w:outlineLvl w:val="2"/>
        <w:rPr>
          <w:rFonts w:eastAsia="Times New Roman" w:cs="Times New Roman"/>
          <w:b/>
          <w:bCs/>
        </w:rPr>
      </w:pPr>
      <w:r w:rsidRPr="0038347C">
        <w:rPr>
          <w:rFonts w:eastAsia="Times New Roman" w:cs="Times New Roman"/>
          <w:b/>
          <w:bCs/>
        </w:rPr>
        <w:t>Active Humidification</w:t>
      </w:r>
    </w:p>
    <w:p w14:paraId="5DA06CBA" w14:textId="77777777" w:rsidR="0038347C" w:rsidRPr="0038347C" w:rsidRDefault="0038347C" w:rsidP="0038347C">
      <w:pPr>
        <w:spacing w:before="100" w:beforeAutospacing="1" w:after="100" w:afterAutospacing="1" w:line="240" w:lineRule="auto"/>
        <w:rPr>
          <w:rFonts w:eastAsia="Times New Roman" w:cs="Times New Roman"/>
        </w:rPr>
      </w:pPr>
      <w:r w:rsidRPr="0038347C">
        <w:rPr>
          <w:rFonts w:eastAsia="Times New Roman" w:cs="Times New Roman"/>
        </w:rPr>
        <w:t>The NT8 prevents sample evaporation with three powerful, fully-enclosed humidifiers that actively control</w:t>
      </w:r>
      <w:del w:id="39" w:author="Ira Sabran" w:date="2014-04-04T08:22:00Z">
        <w:r w:rsidRPr="0038347C" w:rsidDel="004613FF">
          <w:rPr>
            <w:rFonts w:eastAsia="Times New Roman" w:cs="Times New Roman"/>
          </w:rPr>
          <w:delText>ling</w:delText>
        </w:r>
      </w:del>
      <w:r w:rsidRPr="0038347C">
        <w:rPr>
          <w:rFonts w:eastAsia="Times New Roman" w:cs="Times New Roman"/>
        </w:rPr>
        <w:t xml:space="preserve"> humidity from ambient to 95%. You can use the software to manually adjust humidity as necessary, or “set it and forget it” and let the NT8 do the work</w:t>
      </w:r>
      <w:ins w:id="40" w:author="Ira Sabran" w:date="2014-04-04T08:25:00Z">
        <w:r w:rsidR="004613FF">
          <w:rPr>
            <w:rFonts w:eastAsia="Times New Roman" w:cs="Times New Roman"/>
          </w:rPr>
          <w:t xml:space="preserve"> </w:t>
        </w:r>
        <w:commentRangeStart w:id="41"/>
        <w:r w:rsidR="004613FF">
          <w:rPr>
            <w:rFonts w:eastAsia="Times New Roman" w:cs="Times New Roman"/>
          </w:rPr>
          <w:t>automatically</w:t>
        </w:r>
        <w:commentRangeEnd w:id="41"/>
        <w:r w:rsidR="004613FF">
          <w:rPr>
            <w:rStyle w:val="CommentReference"/>
          </w:rPr>
          <w:commentReference w:id="41"/>
        </w:r>
      </w:ins>
      <w:r w:rsidRPr="0038347C">
        <w:rPr>
          <w:rFonts w:eastAsia="Times New Roman" w:cs="Times New Roman"/>
        </w:rPr>
        <w:t xml:space="preserve">. </w:t>
      </w:r>
    </w:p>
    <w:p w14:paraId="6E77FA34" w14:textId="77777777" w:rsidR="0038347C" w:rsidRPr="0038347C" w:rsidRDefault="00107722" w:rsidP="0038347C">
      <w:pPr>
        <w:spacing w:before="100" w:beforeAutospacing="1" w:after="100" w:afterAutospacing="1" w:line="240" w:lineRule="auto"/>
        <w:rPr>
          <w:rFonts w:eastAsia="Times New Roman" w:cs="Times New Roman"/>
        </w:rPr>
      </w:pPr>
      <w:ins w:id="42" w:author="Ira Sabran" w:date="2014-04-04T08:31:00Z">
        <w:r w:rsidRPr="0038347C">
          <w:rPr>
            <w:rFonts w:eastAsia="Times New Roman" w:cs="Times New Roman"/>
          </w:rPr>
          <w:t>The NT8 can increase humidity from 60% to 85% in fewer than 20 seconds</w:t>
        </w:r>
      </w:ins>
      <w:ins w:id="43" w:author="Ira Sabran" w:date="2014-04-04T08:32:00Z">
        <w:r>
          <w:rPr>
            <w:rFonts w:eastAsia="Times New Roman" w:cs="Times New Roman"/>
          </w:rPr>
          <w:t>.</w:t>
        </w:r>
      </w:ins>
      <w:ins w:id="44" w:author="Ira Sabran" w:date="2014-04-04T08:31:00Z">
        <w:r w:rsidRPr="0038347C" w:rsidDel="00107722">
          <w:rPr>
            <w:rFonts w:eastAsia="Times New Roman" w:cs="Times New Roman"/>
          </w:rPr>
          <w:t xml:space="preserve"> </w:t>
        </w:r>
      </w:ins>
      <w:del w:id="45" w:author="Ira Sabran" w:date="2014-04-04T08:30:00Z">
        <w:r w:rsidR="0038347C" w:rsidRPr="0038347C" w:rsidDel="00107722">
          <w:rPr>
            <w:rFonts w:eastAsia="Times New Roman" w:cs="Times New Roman"/>
          </w:rPr>
          <w:delText xml:space="preserve">The </w:delText>
        </w:r>
      </w:del>
      <w:ins w:id="46" w:author="Ira Sabran" w:date="2014-04-04T08:30:00Z">
        <w:r>
          <w:rPr>
            <w:rFonts w:eastAsia="Times New Roman" w:cs="Times New Roman"/>
          </w:rPr>
          <w:t>By thoughtfully positioning humidifiers away from active samples, t</w:t>
        </w:r>
        <w:r w:rsidRPr="0038347C">
          <w:rPr>
            <w:rFonts w:eastAsia="Times New Roman" w:cs="Times New Roman"/>
          </w:rPr>
          <w:t xml:space="preserve">he </w:t>
        </w:r>
      </w:ins>
      <w:r w:rsidR="0038347C" w:rsidRPr="0038347C">
        <w:rPr>
          <w:rFonts w:eastAsia="Times New Roman" w:cs="Times New Roman"/>
        </w:rPr>
        <w:t xml:space="preserve">humidification system is designed to </w:t>
      </w:r>
      <w:del w:id="47" w:author="Ira Sabran" w:date="2014-04-04T08:34:00Z">
        <w:r w:rsidR="0038347C" w:rsidRPr="0038347C" w:rsidDel="00107722">
          <w:rPr>
            <w:rFonts w:eastAsia="Times New Roman" w:cs="Times New Roman"/>
          </w:rPr>
          <w:delText>be fast while</w:delText>
        </w:r>
      </w:del>
      <w:ins w:id="48" w:author="Ira Sabran" w:date="2014-04-04T08:34:00Z">
        <w:r>
          <w:rPr>
            <w:rFonts w:eastAsia="Times New Roman" w:cs="Times New Roman"/>
          </w:rPr>
          <w:t>respond quickly without</w:t>
        </w:r>
      </w:ins>
      <w:r w:rsidR="0038347C" w:rsidRPr="0038347C">
        <w:rPr>
          <w:rFonts w:eastAsia="Times New Roman" w:cs="Times New Roman"/>
        </w:rPr>
        <w:t xml:space="preserve"> </w:t>
      </w:r>
      <w:del w:id="49" w:author="Ira Sabran" w:date="2014-04-04T08:34:00Z">
        <w:r w:rsidR="0038347C" w:rsidRPr="0038347C" w:rsidDel="00107722">
          <w:rPr>
            <w:rFonts w:eastAsia="Times New Roman" w:cs="Times New Roman"/>
          </w:rPr>
          <w:delText xml:space="preserve">not </w:delText>
        </w:r>
      </w:del>
      <w:r w:rsidR="0038347C" w:rsidRPr="0038347C">
        <w:rPr>
          <w:rFonts w:eastAsia="Times New Roman" w:cs="Times New Roman"/>
        </w:rPr>
        <w:t xml:space="preserve">adding condensation </w:t>
      </w:r>
      <w:del w:id="50" w:author="Ira Sabran" w:date="2014-04-04T08:29:00Z">
        <w:r w:rsidR="0038347C" w:rsidRPr="0038347C" w:rsidDel="00107722">
          <w:rPr>
            <w:rFonts w:eastAsia="Times New Roman" w:cs="Times New Roman"/>
          </w:rPr>
          <w:delText xml:space="preserve">and </w:delText>
        </w:r>
      </w:del>
      <w:ins w:id="51" w:author="Ira Sabran" w:date="2014-04-04T08:29:00Z">
        <w:r>
          <w:rPr>
            <w:rFonts w:eastAsia="Times New Roman" w:cs="Times New Roman"/>
          </w:rPr>
          <w:t>nor</w:t>
        </w:r>
        <w:r w:rsidRPr="0038347C">
          <w:rPr>
            <w:rFonts w:eastAsia="Times New Roman" w:cs="Times New Roman"/>
          </w:rPr>
          <w:t xml:space="preserve"> </w:t>
        </w:r>
      </w:ins>
      <w:r w:rsidR="0038347C" w:rsidRPr="0038347C">
        <w:rPr>
          <w:rFonts w:eastAsia="Times New Roman" w:cs="Times New Roman"/>
        </w:rPr>
        <w:t>buildup to your drops</w:t>
      </w:r>
      <w:del w:id="52" w:author="Ira Sabran" w:date="2014-04-04T08:31:00Z">
        <w:r w:rsidR="0038347C" w:rsidRPr="0038347C" w:rsidDel="00107722">
          <w:rPr>
            <w:rFonts w:eastAsia="Times New Roman" w:cs="Times New Roman"/>
          </w:rPr>
          <w:delText xml:space="preserve">: </w:delText>
        </w:r>
      </w:del>
      <w:ins w:id="53" w:author="Ira Sabran" w:date="2014-04-04T08:31:00Z">
        <w:r>
          <w:rPr>
            <w:rFonts w:eastAsia="Times New Roman" w:cs="Times New Roman"/>
          </w:rPr>
          <w:t>.</w:t>
        </w:r>
      </w:ins>
      <w:del w:id="54" w:author="Ira Sabran" w:date="2014-04-04T08:31:00Z">
        <w:r w:rsidR="0038347C" w:rsidRPr="0038347C" w:rsidDel="00107722">
          <w:rPr>
            <w:rFonts w:eastAsia="Times New Roman" w:cs="Times New Roman"/>
          </w:rPr>
          <w:delText>The NT8 can increase humidity from 60% to 85% in fewer than 20 seconds, and humidifiers are thoughtfully positioned away from active samples</w:delText>
        </w:r>
      </w:del>
      <w:del w:id="55" w:author="Ira Sabran" w:date="2014-04-04T08:32:00Z">
        <w:r w:rsidR="0038347C" w:rsidRPr="0038347C" w:rsidDel="00107722">
          <w:rPr>
            <w:rFonts w:eastAsia="Times New Roman" w:cs="Times New Roman"/>
          </w:rPr>
          <w:delText xml:space="preserve">. </w:delText>
        </w:r>
      </w:del>
    </w:p>
    <w:p w14:paraId="0BC6868B" w14:textId="77777777" w:rsidR="0038347C" w:rsidRPr="0038347C" w:rsidRDefault="0038347C" w:rsidP="0038347C">
      <w:pPr>
        <w:spacing w:before="100" w:beforeAutospacing="1" w:after="100" w:afterAutospacing="1" w:line="240" w:lineRule="auto"/>
        <w:outlineLvl w:val="2"/>
        <w:rPr>
          <w:rFonts w:eastAsia="Times New Roman" w:cs="Times New Roman"/>
          <w:b/>
          <w:bCs/>
        </w:rPr>
      </w:pPr>
      <w:r w:rsidRPr="0038347C">
        <w:rPr>
          <w:rFonts w:eastAsia="Times New Roman" w:cs="Times New Roman"/>
          <w:b/>
          <w:bCs/>
        </w:rPr>
        <w:t>User-Friendly Software</w:t>
      </w:r>
    </w:p>
    <w:p w14:paraId="5A243A77" w14:textId="77777777" w:rsidR="0038347C" w:rsidRPr="0038347C" w:rsidRDefault="0038347C" w:rsidP="0038347C">
      <w:pPr>
        <w:spacing w:before="100" w:beforeAutospacing="1" w:after="100" w:afterAutospacing="1" w:line="240" w:lineRule="auto"/>
        <w:rPr>
          <w:rFonts w:eastAsia="Times New Roman" w:cs="Times New Roman"/>
        </w:rPr>
      </w:pPr>
      <w:r w:rsidRPr="0038347C">
        <w:rPr>
          <w:rFonts w:eastAsia="Times New Roman" w:cs="Times New Roman"/>
        </w:rPr>
        <w:t xml:space="preserve">The NT8 software is designed to be user friendly and features easy setup. Learning basic dispense design is easy and writing scripts is simple. </w:t>
      </w:r>
    </w:p>
    <w:p w14:paraId="3AE3DB5F" w14:textId="4DA0BED5" w:rsidR="0038347C" w:rsidRPr="0038347C" w:rsidRDefault="0038347C" w:rsidP="0038347C">
      <w:pPr>
        <w:spacing w:before="100" w:beforeAutospacing="1" w:after="100" w:afterAutospacing="1" w:line="240" w:lineRule="auto"/>
        <w:rPr>
          <w:rFonts w:eastAsia="Times New Roman" w:cs="Times New Roman"/>
        </w:rPr>
      </w:pPr>
      <w:r w:rsidRPr="0038347C">
        <w:rPr>
          <w:rFonts w:eastAsia="Times New Roman" w:cs="Times New Roman"/>
        </w:rPr>
        <w:t xml:space="preserve">For a seamless overall </w:t>
      </w:r>
      <w:del w:id="56" w:author="Ira Sabran" w:date="2014-04-04T08:57:00Z">
        <w:r w:rsidRPr="0038347C" w:rsidDel="00471910">
          <w:rPr>
            <w:rFonts w:eastAsia="Times New Roman" w:cs="Times New Roman"/>
          </w:rPr>
          <w:delText xml:space="preserve">experiment </w:delText>
        </w:r>
      </w:del>
      <w:r w:rsidRPr="0038347C">
        <w:rPr>
          <w:rFonts w:eastAsia="Times New Roman" w:cs="Times New Roman"/>
        </w:rPr>
        <w:t>design and dispense experience, the NT8 also easily integrates with Rock Maker (currently under beta).</w:t>
      </w:r>
    </w:p>
    <w:sectPr w:rsidR="0038347C" w:rsidRPr="003834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Ira Sabran" w:date="2014-04-04T08:08:00Z" w:initials="IS">
    <w:p w14:paraId="35918241" w14:textId="77777777" w:rsidR="000812CA" w:rsidRDefault="000812CA">
      <w:pPr>
        <w:pStyle w:val="CommentText"/>
      </w:pPr>
      <w:r>
        <w:rPr>
          <w:rStyle w:val="CommentReference"/>
        </w:rPr>
        <w:annotationRef/>
      </w:r>
      <w:r>
        <w:t>Is “dispense head” correct?</w:t>
      </w:r>
    </w:p>
  </w:comment>
  <w:comment w:id="31" w:author="Ira Sabran" w:date="2014-04-04T09:08:00Z" w:initials="IS">
    <w:p w14:paraId="183C66AC" w14:textId="383130CD" w:rsidR="00DC05CF" w:rsidRDefault="00DC05CF">
      <w:pPr>
        <w:pStyle w:val="CommentText"/>
      </w:pPr>
      <w:r>
        <w:rPr>
          <w:rStyle w:val="CommentReference"/>
        </w:rPr>
        <w:annotationRef/>
      </w:r>
      <w:r>
        <w:t xml:space="preserve">The LCP tab call it </w:t>
      </w:r>
      <w:proofErr w:type="spellStart"/>
      <w:r>
        <w:t>Lipidic</w:t>
      </w:r>
      <w:proofErr w:type="spellEnd"/>
      <w:r>
        <w:t>??</w:t>
      </w:r>
    </w:p>
  </w:comment>
  <w:comment w:id="37" w:author="Ira Sabran" w:date="2014-04-04T08:21:00Z" w:initials="IS">
    <w:p w14:paraId="2A3ED653" w14:textId="77777777" w:rsidR="004613FF" w:rsidRDefault="004613FF">
      <w:pPr>
        <w:pStyle w:val="CommentText"/>
      </w:pPr>
      <w:r>
        <w:rPr>
          <w:rStyle w:val="CommentReference"/>
        </w:rPr>
        <w:annotationRef/>
      </w:r>
      <w:r>
        <w:t>Monitors?</w:t>
      </w:r>
    </w:p>
  </w:comment>
  <w:comment w:id="41" w:author="Ira Sabran" w:date="2014-04-04T08:25:00Z" w:initials="IS">
    <w:p w14:paraId="47B0F868" w14:textId="77777777" w:rsidR="004613FF" w:rsidRDefault="004613FF">
      <w:pPr>
        <w:pStyle w:val="CommentText"/>
      </w:pPr>
      <w:r>
        <w:rPr>
          <w:rStyle w:val="CommentReference"/>
        </w:rPr>
        <w:annotationRef/>
      </w:r>
      <w:r>
        <w:t xml:space="preserve">Delete?? </w:t>
      </w:r>
      <w:proofErr w:type="gramStart"/>
      <w:r>
        <w:t>push</w:t>
      </w:r>
      <w:proofErr w:type="gramEnd"/>
      <w:r>
        <w:t xml:space="preserve"> the benefit??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918241" w15:done="0"/>
  <w15:commentEx w15:paraId="183C66AC" w15:done="0"/>
  <w15:commentEx w15:paraId="2A3ED653" w15:done="0"/>
  <w15:commentEx w15:paraId="47B0F8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47C"/>
    <w:rsid w:val="00012094"/>
    <w:rsid w:val="000137C1"/>
    <w:rsid w:val="00036629"/>
    <w:rsid w:val="000812CA"/>
    <w:rsid w:val="000A45B4"/>
    <w:rsid w:val="0010251C"/>
    <w:rsid w:val="001062B8"/>
    <w:rsid w:val="00107722"/>
    <w:rsid w:val="00132A61"/>
    <w:rsid w:val="00143C59"/>
    <w:rsid w:val="00246E3B"/>
    <w:rsid w:val="002861D5"/>
    <w:rsid w:val="00352716"/>
    <w:rsid w:val="0038347C"/>
    <w:rsid w:val="003D117A"/>
    <w:rsid w:val="004613FF"/>
    <w:rsid w:val="00471910"/>
    <w:rsid w:val="00484D48"/>
    <w:rsid w:val="00503C9F"/>
    <w:rsid w:val="00504FE6"/>
    <w:rsid w:val="00576354"/>
    <w:rsid w:val="00591E0B"/>
    <w:rsid w:val="00605E62"/>
    <w:rsid w:val="00605E69"/>
    <w:rsid w:val="006270E8"/>
    <w:rsid w:val="0064429E"/>
    <w:rsid w:val="006E7B16"/>
    <w:rsid w:val="007165DF"/>
    <w:rsid w:val="00744CEC"/>
    <w:rsid w:val="007A75BC"/>
    <w:rsid w:val="0083731B"/>
    <w:rsid w:val="008E10BE"/>
    <w:rsid w:val="008F2758"/>
    <w:rsid w:val="00901F92"/>
    <w:rsid w:val="00973C76"/>
    <w:rsid w:val="009F77E0"/>
    <w:rsid w:val="00A5649E"/>
    <w:rsid w:val="00A8017D"/>
    <w:rsid w:val="00A80F7C"/>
    <w:rsid w:val="00AA62C1"/>
    <w:rsid w:val="00AA6C6C"/>
    <w:rsid w:val="00B46AFF"/>
    <w:rsid w:val="00B805C7"/>
    <w:rsid w:val="00BF4B57"/>
    <w:rsid w:val="00C0288D"/>
    <w:rsid w:val="00C04D35"/>
    <w:rsid w:val="00C77F2D"/>
    <w:rsid w:val="00D32F73"/>
    <w:rsid w:val="00DC05CF"/>
    <w:rsid w:val="00E027CE"/>
    <w:rsid w:val="00E12522"/>
    <w:rsid w:val="00E40501"/>
    <w:rsid w:val="00E91C5F"/>
    <w:rsid w:val="00EC2231"/>
    <w:rsid w:val="00F9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F081"/>
  <w15:chartTrackingRefBased/>
  <w15:docId w15:val="{744D89B7-C5A2-4E65-A3CF-DDAA3D97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834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34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34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47C"/>
    <w:rPr>
      <w:b/>
      <w:bCs/>
    </w:rPr>
  </w:style>
  <w:style w:type="paragraph" w:styleId="Revision">
    <w:name w:val="Revision"/>
    <w:hidden/>
    <w:uiPriority w:val="99"/>
    <w:semiHidden/>
    <w:rsid w:val="000812CA"/>
    <w:pPr>
      <w:spacing w:after="0" w:line="240" w:lineRule="auto"/>
    </w:pPr>
  </w:style>
  <w:style w:type="paragraph" w:styleId="BalloonText">
    <w:name w:val="Balloon Text"/>
    <w:basedOn w:val="Normal"/>
    <w:link w:val="BalloonTextChar"/>
    <w:uiPriority w:val="99"/>
    <w:semiHidden/>
    <w:unhideWhenUsed/>
    <w:rsid w:val="00081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2CA"/>
    <w:rPr>
      <w:rFonts w:ascii="Segoe UI" w:hAnsi="Segoe UI" w:cs="Segoe UI"/>
      <w:sz w:val="18"/>
      <w:szCs w:val="18"/>
    </w:rPr>
  </w:style>
  <w:style w:type="character" w:styleId="CommentReference">
    <w:name w:val="annotation reference"/>
    <w:basedOn w:val="DefaultParagraphFont"/>
    <w:uiPriority w:val="99"/>
    <w:semiHidden/>
    <w:unhideWhenUsed/>
    <w:rsid w:val="000812CA"/>
    <w:rPr>
      <w:sz w:val="16"/>
      <w:szCs w:val="16"/>
    </w:rPr>
  </w:style>
  <w:style w:type="paragraph" w:styleId="CommentText">
    <w:name w:val="annotation text"/>
    <w:basedOn w:val="Normal"/>
    <w:link w:val="CommentTextChar"/>
    <w:uiPriority w:val="99"/>
    <w:semiHidden/>
    <w:unhideWhenUsed/>
    <w:rsid w:val="000812CA"/>
    <w:pPr>
      <w:spacing w:line="240" w:lineRule="auto"/>
    </w:pPr>
    <w:rPr>
      <w:sz w:val="20"/>
      <w:szCs w:val="20"/>
    </w:rPr>
  </w:style>
  <w:style w:type="character" w:customStyle="1" w:styleId="CommentTextChar">
    <w:name w:val="Comment Text Char"/>
    <w:basedOn w:val="DefaultParagraphFont"/>
    <w:link w:val="CommentText"/>
    <w:uiPriority w:val="99"/>
    <w:semiHidden/>
    <w:rsid w:val="000812CA"/>
    <w:rPr>
      <w:sz w:val="20"/>
      <w:szCs w:val="20"/>
    </w:rPr>
  </w:style>
  <w:style w:type="paragraph" w:styleId="CommentSubject">
    <w:name w:val="annotation subject"/>
    <w:basedOn w:val="CommentText"/>
    <w:next w:val="CommentText"/>
    <w:link w:val="CommentSubjectChar"/>
    <w:uiPriority w:val="99"/>
    <w:semiHidden/>
    <w:unhideWhenUsed/>
    <w:rsid w:val="000812CA"/>
    <w:rPr>
      <w:b/>
      <w:bCs/>
    </w:rPr>
  </w:style>
  <w:style w:type="character" w:customStyle="1" w:styleId="CommentSubjectChar">
    <w:name w:val="Comment Subject Char"/>
    <w:basedOn w:val="CommentTextChar"/>
    <w:link w:val="CommentSubject"/>
    <w:uiPriority w:val="99"/>
    <w:semiHidden/>
    <w:rsid w:val="000812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769849">
      <w:bodyDiv w:val="1"/>
      <w:marLeft w:val="0"/>
      <w:marRight w:val="0"/>
      <w:marTop w:val="0"/>
      <w:marBottom w:val="0"/>
      <w:divBdr>
        <w:top w:val="none" w:sz="0" w:space="0" w:color="auto"/>
        <w:left w:val="none" w:sz="0" w:space="0" w:color="auto"/>
        <w:bottom w:val="none" w:sz="0" w:space="0" w:color="auto"/>
        <w:right w:val="none" w:sz="0" w:space="0" w:color="auto"/>
      </w:divBdr>
      <w:divsChild>
        <w:div w:id="1013843314">
          <w:marLeft w:val="0"/>
          <w:marRight w:val="0"/>
          <w:marTop w:val="0"/>
          <w:marBottom w:val="0"/>
          <w:divBdr>
            <w:top w:val="none" w:sz="0" w:space="0" w:color="auto"/>
            <w:left w:val="none" w:sz="0" w:space="0" w:color="auto"/>
            <w:bottom w:val="none" w:sz="0" w:space="0" w:color="auto"/>
            <w:right w:val="none" w:sz="0" w:space="0" w:color="auto"/>
          </w:divBdr>
        </w:div>
        <w:div w:id="1893496378">
          <w:marLeft w:val="0"/>
          <w:marRight w:val="0"/>
          <w:marTop w:val="0"/>
          <w:marBottom w:val="0"/>
          <w:divBdr>
            <w:top w:val="none" w:sz="0" w:space="0" w:color="auto"/>
            <w:left w:val="none" w:sz="0" w:space="0" w:color="auto"/>
            <w:bottom w:val="none" w:sz="0" w:space="0" w:color="auto"/>
            <w:right w:val="none" w:sz="0" w:space="0" w:color="auto"/>
          </w:divBdr>
        </w:div>
        <w:div w:id="875891983">
          <w:marLeft w:val="0"/>
          <w:marRight w:val="0"/>
          <w:marTop w:val="0"/>
          <w:marBottom w:val="0"/>
          <w:divBdr>
            <w:top w:val="none" w:sz="0" w:space="0" w:color="auto"/>
            <w:left w:val="none" w:sz="0" w:space="0" w:color="auto"/>
            <w:bottom w:val="none" w:sz="0" w:space="0" w:color="auto"/>
            <w:right w:val="none" w:sz="0" w:space="0" w:color="auto"/>
          </w:divBdr>
        </w:div>
        <w:div w:id="2023823218">
          <w:marLeft w:val="0"/>
          <w:marRight w:val="0"/>
          <w:marTop w:val="0"/>
          <w:marBottom w:val="0"/>
          <w:divBdr>
            <w:top w:val="none" w:sz="0" w:space="0" w:color="auto"/>
            <w:left w:val="none" w:sz="0" w:space="0" w:color="auto"/>
            <w:bottom w:val="none" w:sz="0" w:space="0" w:color="auto"/>
            <w:right w:val="none" w:sz="0" w:space="0" w:color="auto"/>
          </w:divBdr>
        </w:div>
        <w:div w:id="1892158232">
          <w:marLeft w:val="0"/>
          <w:marRight w:val="0"/>
          <w:marTop w:val="0"/>
          <w:marBottom w:val="0"/>
          <w:divBdr>
            <w:top w:val="none" w:sz="0" w:space="0" w:color="auto"/>
            <w:left w:val="none" w:sz="0" w:space="0" w:color="auto"/>
            <w:bottom w:val="none" w:sz="0" w:space="0" w:color="auto"/>
            <w:right w:val="none" w:sz="0" w:space="0" w:color="auto"/>
          </w:divBdr>
        </w:div>
        <w:div w:id="803547040">
          <w:marLeft w:val="0"/>
          <w:marRight w:val="0"/>
          <w:marTop w:val="0"/>
          <w:marBottom w:val="0"/>
          <w:divBdr>
            <w:top w:val="none" w:sz="0" w:space="0" w:color="auto"/>
            <w:left w:val="none" w:sz="0" w:space="0" w:color="auto"/>
            <w:bottom w:val="none" w:sz="0" w:space="0" w:color="auto"/>
            <w:right w:val="none" w:sz="0" w:space="0" w:color="auto"/>
          </w:divBdr>
        </w:div>
        <w:div w:id="1159418319">
          <w:marLeft w:val="0"/>
          <w:marRight w:val="0"/>
          <w:marTop w:val="0"/>
          <w:marBottom w:val="0"/>
          <w:divBdr>
            <w:top w:val="none" w:sz="0" w:space="0" w:color="auto"/>
            <w:left w:val="none" w:sz="0" w:space="0" w:color="auto"/>
            <w:bottom w:val="none" w:sz="0" w:space="0" w:color="auto"/>
            <w:right w:val="none" w:sz="0" w:space="0" w:color="auto"/>
          </w:divBdr>
        </w:div>
        <w:div w:id="215431059">
          <w:marLeft w:val="0"/>
          <w:marRight w:val="0"/>
          <w:marTop w:val="0"/>
          <w:marBottom w:val="0"/>
          <w:divBdr>
            <w:top w:val="none" w:sz="0" w:space="0" w:color="auto"/>
            <w:left w:val="none" w:sz="0" w:space="0" w:color="auto"/>
            <w:bottom w:val="none" w:sz="0" w:space="0" w:color="auto"/>
            <w:right w:val="none" w:sz="0" w:space="0" w:color="auto"/>
          </w:divBdr>
        </w:div>
        <w:div w:id="470749509">
          <w:marLeft w:val="0"/>
          <w:marRight w:val="0"/>
          <w:marTop w:val="0"/>
          <w:marBottom w:val="0"/>
          <w:divBdr>
            <w:top w:val="none" w:sz="0" w:space="0" w:color="auto"/>
            <w:left w:val="none" w:sz="0" w:space="0" w:color="auto"/>
            <w:bottom w:val="none" w:sz="0" w:space="0" w:color="auto"/>
            <w:right w:val="none" w:sz="0" w:space="0" w:color="auto"/>
          </w:divBdr>
        </w:div>
        <w:div w:id="238058646">
          <w:marLeft w:val="0"/>
          <w:marRight w:val="0"/>
          <w:marTop w:val="0"/>
          <w:marBottom w:val="0"/>
          <w:divBdr>
            <w:top w:val="none" w:sz="0" w:space="0" w:color="auto"/>
            <w:left w:val="none" w:sz="0" w:space="0" w:color="auto"/>
            <w:bottom w:val="none" w:sz="0" w:space="0" w:color="auto"/>
            <w:right w:val="none" w:sz="0" w:space="0" w:color="auto"/>
          </w:divBdr>
        </w:div>
        <w:div w:id="1143429457">
          <w:marLeft w:val="0"/>
          <w:marRight w:val="0"/>
          <w:marTop w:val="0"/>
          <w:marBottom w:val="0"/>
          <w:divBdr>
            <w:top w:val="none" w:sz="0" w:space="0" w:color="auto"/>
            <w:left w:val="none" w:sz="0" w:space="0" w:color="auto"/>
            <w:bottom w:val="none" w:sz="0" w:space="0" w:color="auto"/>
            <w:right w:val="none" w:sz="0" w:space="0" w:color="auto"/>
          </w:divBdr>
        </w:div>
        <w:div w:id="192111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4</cp:revision>
  <dcterms:created xsi:type="dcterms:W3CDTF">2014-04-04T11:46:00Z</dcterms:created>
  <dcterms:modified xsi:type="dcterms:W3CDTF">2014-04-04T19:03:00Z</dcterms:modified>
</cp:coreProperties>
</file>